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FD50E" w14:textId="77777777" w:rsidR="00834DF8" w:rsidRDefault="00000000">
      <w:pPr>
        <w:pStyle w:val="Heading1"/>
        <w:ind w:left="0" w:firstLine="0"/>
      </w:pPr>
      <w:bookmarkStart w:id="1" w:name="_heading=h.gjdgxs" w:colFirst="0" w:colLast="0"/>
      <w:bookmarkStart w:id="2" w:name="_Toc137363804"/>
      <w:bookmarkEnd w:id="1"/>
      <w:r>
        <w:rPr>
          <w:rFonts w:ascii="Times" w:eastAsia="Times" w:hAnsi="Times" w:cs="Times"/>
          <w:b/>
          <w:sz w:val="24"/>
          <w:szCs w:val="24"/>
        </w:rPr>
        <w:t xml:space="preserve">Title: </w:t>
      </w:r>
      <w:r>
        <w:rPr>
          <w:rFonts w:ascii="Times New Roman" w:eastAsia="Times New Roman" w:hAnsi="Times New Roman" w:cs="Times New Roman"/>
          <w:sz w:val="24"/>
          <w:szCs w:val="24"/>
          <w:highlight w:val="white"/>
        </w:rPr>
        <w:t>Trait-based analyses reveal global patterns in diverse albacore tuna diets</w:t>
      </w:r>
      <w:bookmarkEnd w:id="2"/>
    </w:p>
    <w:p w14:paraId="4BED8574" w14:textId="77777777" w:rsidR="00834DF8" w:rsidRDefault="00834DF8"/>
    <w:p w14:paraId="72258748" w14:textId="77777777" w:rsidR="00834DF8" w:rsidRDefault="00000000">
      <w:r>
        <w:rPr>
          <w:b/>
        </w:rPr>
        <w:t>Authors:</w:t>
      </w:r>
      <w:r>
        <w:t xml:space="preserve"> Natasha A. Hardy*</w:t>
      </w:r>
      <w:r>
        <w:rPr>
          <w:vertAlign w:val="superscript"/>
        </w:rPr>
        <w:t>1</w:t>
      </w:r>
      <w:r>
        <w:t xml:space="preserve">, </w:t>
      </w:r>
      <w:r>
        <w:fldChar w:fldCharType="begin"/>
      </w:r>
      <w:r>
        <w:instrText>HYPERLINK "mailto:matuchie@yahoo.com" \h</w:instrText>
      </w:r>
      <w:r>
        <w:fldChar w:fldCharType="separate"/>
      </w:r>
      <w:r>
        <w:rPr>
          <w:color w:val="0000EE"/>
          <w:u w:val="single"/>
        </w:rPr>
        <w:t>Cindy Matuch</w:t>
      </w:r>
      <w:r>
        <w:rPr>
          <w:color w:val="0000EE"/>
          <w:u w:val="single"/>
        </w:rPr>
        <w:fldChar w:fldCharType="end"/>
      </w:r>
      <w:r>
        <w:rPr>
          <w:vertAlign w:val="superscript"/>
        </w:rPr>
        <w:t>2</w:t>
      </w:r>
      <w:r>
        <w:t xml:space="preserve">, </w:t>
      </w:r>
      <w:r>
        <w:fldChar w:fldCharType="begin"/>
      </w:r>
      <w:r>
        <w:instrText>HYPERLINK "mailto:zroote@ualberta.ca" \h</w:instrText>
      </w:r>
      <w:r>
        <w:fldChar w:fldCharType="separate"/>
      </w:r>
      <w:r>
        <w:rPr>
          <w:color w:val="0000EE"/>
          <w:u w:val="single"/>
        </w:rPr>
        <w:t>Zachary Roote</w:t>
      </w:r>
      <w:r>
        <w:rPr>
          <w:color w:val="0000EE"/>
          <w:u w:val="single"/>
        </w:rPr>
        <w:fldChar w:fldCharType="end"/>
      </w:r>
      <w:r>
        <w:rPr>
          <w:vertAlign w:val="superscript"/>
        </w:rPr>
        <w:t>1</w:t>
      </w:r>
      <w:r>
        <w:t xml:space="preserve">, </w:t>
      </w:r>
      <w:r>
        <w:fldChar w:fldCharType="begin"/>
      </w:r>
      <w:r>
        <w:instrText>HYPERLINK "mailto:igeorge@ualberta.ca" \h</w:instrText>
      </w:r>
      <w:r>
        <w:fldChar w:fldCharType="separate"/>
      </w:r>
      <w:r>
        <w:rPr>
          <w:color w:val="0000EE"/>
          <w:u w:val="single"/>
        </w:rPr>
        <w:t>Iris George</w:t>
      </w:r>
      <w:r>
        <w:rPr>
          <w:color w:val="0000EE"/>
          <w:u w:val="single"/>
        </w:rPr>
        <w:fldChar w:fldCharType="end"/>
      </w:r>
      <w:r>
        <w:rPr>
          <w:vertAlign w:val="superscript"/>
        </w:rPr>
        <w:t>1</w:t>
      </w:r>
      <w:r>
        <w:t>, Barbara A. Muhling</w:t>
      </w:r>
      <w:r>
        <w:rPr>
          <w:vertAlign w:val="superscript"/>
        </w:rPr>
        <w:t>3,4</w:t>
      </w:r>
      <w:r>
        <w:t>, Michael G. Jacox</w:t>
      </w:r>
      <w:r>
        <w:rPr>
          <w:vertAlign w:val="superscript"/>
        </w:rPr>
        <w:t>5,6</w:t>
      </w:r>
      <w:r>
        <w:t>, Elliott L. Hazen</w:t>
      </w:r>
      <w:r>
        <w:rPr>
          <w:vertAlign w:val="superscript"/>
        </w:rPr>
        <w:t>4,5</w:t>
      </w:r>
      <w:r>
        <w:t>, Steven J. Bograd</w:t>
      </w:r>
      <w:r>
        <w:rPr>
          <w:vertAlign w:val="superscript"/>
        </w:rPr>
        <w:t>3,5</w:t>
      </w:r>
      <w:r>
        <w:t xml:space="preserve">, </w:t>
      </w:r>
      <w:r>
        <w:fldChar w:fldCharType="begin"/>
      </w:r>
      <w:r>
        <w:instrText>HYPERLINK "mailto:lbcrowd@stanford.edu" \h</w:instrText>
      </w:r>
      <w:r>
        <w:fldChar w:fldCharType="separate"/>
      </w:r>
      <w:r>
        <w:rPr>
          <w:color w:val="0000EE"/>
          <w:u w:val="single"/>
        </w:rPr>
        <w:t>Larry B. Crowder</w:t>
      </w:r>
      <w:r>
        <w:rPr>
          <w:color w:val="0000EE"/>
          <w:u w:val="single"/>
        </w:rPr>
        <w:fldChar w:fldCharType="end"/>
      </w:r>
      <w:r>
        <w:rPr>
          <w:vertAlign w:val="superscript"/>
        </w:rPr>
        <w:t>7</w:t>
      </w:r>
      <w:r>
        <w:t>, Stephanie J. Green</w:t>
      </w:r>
      <w:r>
        <w:rPr>
          <w:vertAlign w:val="superscript"/>
        </w:rPr>
        <w:t>1</w:t>
      </w:r>
    </w:p>
    <w:p w14:paraId="24C3D4B0" w14:textId="77777777" w:rsidR="00834DF8" w:rsidRDefault="00834DF8">
      <w:pPr>
        <w:rPr>
          <w:rFonts w:ascii="Times" w:eastAsia="Times" w:hAnsi="Times" w:cs="Times"/>
        </w:rPr>
      </w:pPr>
    </w:p>
    <w:p w14:paraId="07C31D69" w14:textId="77777777" w:rsidR="00834DF8" w:rsidRDefault="00000000">
      <w:r>
        <w:rPr>
          <w:b/>
        </w:rPr>
        <w:t>Corresponding authors:</w:t>
      </w:r>
      <w:r>
        <w:t xml:space="preserve"> </w:t>
      </w:r>
      <w:r>
        <w:fldChar w:fldCharType="begin"/>
      </w:r>
      <w:r>
        <w:instrText>HYPERLINK "mailto:nahardy.wildlife@gmail.com" \h</w:instrText>
      </w:r>
      <w:r>
        <w:fldChar w:fldCharType="separate"/>
      </w:r>
      <w:r>
        <w:rPr>
          <w:color w:val="1155CC"/>
          <w:u w:val="single"/>
        </w:rPr>
        <w:t>nahardy.wildlife@gmail.com</w:t>
      </w:r>
      <w:r>
        <w:rPr>
          <w:color w:val="1155CC"/>
          <w:u w:val="single"/>
        </w:rPr>
        <w:fldChar w:fldCharType="end"/>
      </w:r>
      <w:r>
        <w:t xml:space="preserve"> &amp; </w:t>
      </w:r>
      <w:r>
        <w:fldChar w:fldCharType="begin"/>
      </w:r>
      <w:r>
        <w:instrText>HYPERLINK "mailto:stephanie.green@ualberta.ca" \h</w:instrText>
      </w:r>
      <w:r>
        <w:fldChar w:fldCharType="separate"/>
      </w:r>
      <w:r>
        <w:rPr>
          <w:color w:val="1155CC"/>
          <w:u w:val="single"/>
        </w:rPr>
        <w:t>stephanie.green@ualberta.ca</w:t>
      </w:r>
      <w:r>
        <w:rPr>
          <w:color w:val="1155CC"/>
          <w:u w:val="single"/>
        </w:rPr>
        <w:fldChar w:fldCharType="end"/>
      </w:r>
      <w:r>
        <w:t>; Department of Biological Sciences, CW 422 Biological Sciences Building, University of Alberta, Edmonton, Alberta, Canada, T6G 2E9</w:t>
      </w:r>
    </w:p>
    <w:p w14:paraId="634C04D5" w14:textId="77777777" w:rsidR="00834DF8" w:rsidRDefault="00834DF8"/>
    <w:p w14:paraId="7662485A" w14:textId="77777777" w:rsidR="00834DF8" w:rsidRDefault="00000000">
      <w:pPr>
        <w:rPr>
          <w:b/>
        </w:rPr>
      </w:pPr>
      <w:r>
        <w:rPr>
          <w:b/>
        </w:rPr>
        <w:t>Author affiliations</w:t>
      </w:r>
    </w:p>
    <w:p w14:paraId="337E90E5" w14:textId="77777777" w:rsidR="00834DF8" w:rsidRDefault="00000000">
      <w:r>
        <w:rPr>
          <w:vertAlign w:val="superscript"/>
        </w:rPr>
        <w:t>1</w:t>
      </w:r>
      <w:r>
        <w:t xml:space="preserve"> Department of Biological Sciences, University of Alberta, Edmonton, Alberta, Canada</w:t>
      </w:r>
    </w:p>
    <w:p w14:paraId="19895FC2" w14:textId="77777777" w:rsidR="00834DF8" w:rsidRDefault="00000000">
      <w:r>
        <w:rPr>
          <w:vertAlign w:val="superscript"/>
        </w:rPr>
        <w:t>2</w:t>
      </w:r>
      <w:r>
        <w:t xml:space="preserve"> University of California Santa Cruz, Santa Cruz, CA, United States</w:t>
      </w:r>
    </w:p>
    <w:p w14:paraId="462B62A7" w14:textId="77777777" w:rsidR="00834DF8" w:rsidRDefault="00000000">
      <w:r>
        <w:rPr>
          <w:vertAlign w:val="superscript"/>
        </w:rPr>
        <w:t>3</w:t>
      </w:r>
      <w:r>
        <w:t xml:space="preserve"> Institute of Marine Sciences, University of California Santa Cruz, Santa Cruz, CA, United States</w:t>
      </w:r>
    </w:p>
    <w:p w14:paraId="09747DF5" w14:textId="77777777" w:rsidR="00834DF8" w:rsidRDefault="00000000">
      <w:r>
        <w:rPr>
          <w:vertAlign w:val="superscript"/>
        </w:rPr>
        <w:t>4</w:t>
      </w:r>
      <w:r>
        <w:t xml:space="preserve"> NOAA Southwest Fisheries Science Center, La Jolla, CA, United States</w:t>
      </w:r>
    </w:p>
    <w:p w14:paraId="5510D8F3" w14:textId="77777777" w:rsidR="00834DF8" w:rsidRDefault="00000000">
      <w:r>
        <w:rPr>
          <w:vertAlign w:val="superscript"/>
        </w:rPr>
        <w:t>5</w:t>
      </w:r>
      <w:r>
        <w:t xml:space="preserve"> NOAA Southwest Fisheries Science Center, Environmental Research Division, </w:t>
      </w:r>
      <w:sdt>
        <w:sdtPr>
          <w:tag w:val="goog_rdk_0"/>
          <w:id w:val="750470132"/>
        </w:sdtPr>
        <w:sdtContent>
          <w:ins w:id="3" w:author="Steven Bograd - NOAA Federal" w:date="2023-05-25T20:44:00Z">
            <w:r>
              <w:t>Monterey</w:t>
            </w:r>
          </w:ins>
        </w:sdtContent>
      </w:sdt>
      <w:sdt>
        <w:sdtPr>
          <w:tag w:val="goog_rdk_1"/>
          <w:id w:val="897551974"/>
        </w:sdtPr>
        <w:sdtContent>
          <w:del w:id="4" w:author="Steven Bograd - NOAA Federal" w:date="2023-05-25T20:44:00Z">
            <w:r>
              <w:delText>Pacific Grove</w:delText>
            </w:r>
          </w:del>
        </w:sdtContent>
      </w:sdt>
      <w:r>
        <w:t>, CA, United States</w:t>
      </w:r>
    </w:p>
    <w:p w14:paraId="025FBDEB" w14:textId="77777777" w:rsidR="00834DF8" w:rsidRDefault="00000000">
      <w:r>
        <w:rPr>
          <w:vertAlign w:val="superscript"/>
        </w:rPr>
        <w:t>6</w:t>
      </w:r>
      <w:r>
        <w:t xml:space="preserve"> NOAA Physical Sciences Laboratory, Boulder, CO, United States</w:t>
      </w:r>
    </w:p>
    <w:p w14:paraId="2E059978" w14:textId="77777777" w:rsidR="00834DF8" w:rsidRDefault="00000000">
      <w:pPr>
        <w:rPr>
          <w:rFonts w:ascii="Arial" w:eastAsia="Arial" w:hAnsi="Arial" w:cs="Arial"/>
          <w:sz w:val="18"/>
          <w:szCs w:val="18"/>
        </w:rPr>
        <w:sectPr w:rsidR="00834DF8" w:rsidSect="002B15E5">
          <w:footerReference w:type="default" r:id="rId8"/>
          <w:pgSz w:w="12240" w:h="15840"/>
          <w:pgMar w:top="1440" w:right="1440" w:bottom="1440" w:left="1440" w:header="720" w:footer="720" w:gutter="0"/>
          <w:lnNumType w:countBy="1" w:restart="continuous"/>
          <w:pgNumType w:start="1"/>
          <w:cols w:space="720"/>
          <w:docGrid w:linePitch="326"/>
          <w:sectPrChange w:id="5" w:author="Natasha Hardy" w:date="2023-06-11T22:31:00Z">
            <w:sectPr w:rsidR="00834DF8" w:rsidSect="002B15E5">
              <w:pgMar w:top="1440" w:right="1440" w:bottom="1440" w:left="1440" w:header="720" w:footer="720" w:gutter="0"/>
              <w:lnNumType w:countBy="0" w:restart="newPage"/>
              <w:docGrid w:linePitch="0"/>
            </w:sectPr>
          </w:sectPrChange>
        </w:sectPr>
      </w:pPr>
      <w:r>
        <w:rPr>
          <w:vertAlign w:val="superscript"/>
        </w:rPr>
        <w:t>7</w:t>
      </w:r>
      <w:r>
        <w:t xml:space="preserve"> Hopkins Marine Station of Stanford University, Pacific Grove, CA, United States</w:t>
      </w:r>
    </w:p>
    <w:bookmarkStart w:id="6" w:name="_heading=h.jc74jd4vqgi2" w:colFirst="0" w:colLast="0" w:displacedByCustomXml="next"/>
    <w:bookmarkEnd w:id="6" w:displacedByCustomXml="next"/>
    <w:sdt>
      <w:sdtPr>
        <w:tag w:val="goog_rdk_4"/>
        <w:id w:val="755861672"/>
      </w:sdtPr>
      <w:sdtContent>
        <w:p w14:paraId="27DD53CF" w14:textId="77777777" w:rsidR="00834DF8" w:rsidRDefault="00000000">
          <w:pPr>
            <w:pStyle w:val="Heading2"/>
            <w:rPr>
              <w:ins w:id="7" w:author="Natasha Hardy" w:date="2023-03-05T23:51:00Z"/>
              <w:rFonts w:ascii="Arial" w:eastAsia="Arial" w:hAnsi="Arial" w:cs="Arial"/>
              <w:sz w:val="18"/>
              <w:szCs w:val="18"/>
            </w:rPr>
            <w:sectPr w:rsidR="00834DF8">
              <w:type w:val="continuous"/>
              <w:pgSz w:w="12240" w:h="15840"/>
              <w:pgMar w:top="1440" w:right="1440" w:bottom="1440" w:left="1440" w:header="720" w:footer="720" w:gutter="0"/>
              <w:cols w:space="720"/>
            </w:sectPr>
          </w:pPr>
          <w:sdt>
            <w:sdtPr>
              <w:tag w:val="goog_rdk_3"/>
              <w:id w:val="1038931503"/>
            </w:sdtPr>
            <w:sdtContent/>
          </w:sdt>
        </w:p>
      </w:sdtContent>
    </w:sdt>
    <w:p w14:paraId="70E4F40E" w14:textId="77777777" w:rsidR="00834DF8" w:rsidRDefault="00000000">
      <w:pPr>
        <w:pStyle w:val="Heading2"/>
      </w:pPr>
      <w:bookmarkStart w:id="8" w:name="_heading=h.30j0zll" w:colFirst="0" w:colLast="0"/>
      <w:bookmarkStart w:id="9" w:name="_Toc137363805"/>
      <w:bookmarkEnd w:id="8"/>
      <w:r>
        <w:lastRenderedPageBreak/>
        <w:t>Abstract</w:t>
      </w:r>
      <w:bookmarkEnd w:id="9"/>
    </w:p>
    <w:p w14:paraId="1A739E58" w14:textId="77777777" w:rsidR="00834DF8" w:rsidRDefault="00834DF8">
      <w:pPr>
        <w:rPr>
          <w:rFonts w:ascii="Times" w:eastAsia="Times" w:hAnsi="Times" w:cs="Times"/>
        </w:rPr>
      </w:pPr>
    </w:p>
    <w:p w14:paraId="608E671D" w14:textId="2E16445A" w:rsidR="00834DF8" w:rsidRDefault="00000000">
      <w:pPr>
        <w:rPr>
          <w:rFonts w:ascii="Times" w:eastAsia="Times" w:hAnsi="Times" w:cs="Times"/>
          <w:highlight w:val="yellow"/>
        </w:rPr>
      </w:pPr>
      <w:r>
        <w:rPr>
          <w:rFonts w:ascii="Times" w:eastAsia="Times" w:hAnsi="Times" w:cs="Times"/>
        </w:rPr>
        <w:t xml:space="preserve">Simplifying complex species interactions can facilitate </w:t>
      </w:r>
      <w:ins w:id="10" w:author="Natasha Hardy" w:date="2023-06-11T08:11:00Z">
        <w:r w:rsidR="002008E2">
          <w:rPr>
            <w:rFonts w:ascii="Times" w:eastAsia="Times" w:hAnsi="Times" w:cs="Times"/>
          </w:rPr>
          <w:t xml:space="preserve">tracking and </w:t>
        </w:r>
      </w:ins>
      <w:r>
        <w:rPr>
          <w:rFonts w:ascii="Times" w:eastAsia="Times" w:hAnsi="Times" w:cs="Times"/>
        </w:rPr>
        <w:t>predicti</w:t>
      </w:r>
      <w:ins w:id="11" w:author="Natasha Hardy" w:date="2023-06-11T08:12:00Z">
        <w:r w:rsidR="002008E2">
          <w:rPr>
            <w:rFonts w:ascii="Times" w:eastAsia="Times" w:hAnsi="Times" w:cs="Times"/>
          </w:rPr>
          <w:t>ng functional responses to ecological</w:t>
        </w:r>
      </w:ins>
      <w:del w:id="12" w:author="Natasha Hardy" w:date="2023-06-11T08:12:00Z">
        <w:r w:rsidDel="002008E2">
          <w:rPr>
            <w:rFonts w:ascii="Times" w:eastAsia="Times" w:hAnsi="Times" w:cs="Times"/>
          </w:rPr>
          <w:delText>on of changes in ecosystem function and structure under climate change</w:delText>
        </w:r>
      </w:del>
      <w:r>
        <w:rPr>
          <w:rFonts w:ascii="Times" w:eastAsia="Times" w:hAnsi="Times" w:cs="Times"/>
        </w:rPr>
        <w:t xml:space="preserve">. This is particularly important for highly migratory pelagic predators, </w:t>
      </w:r>
      <w:del w:id="13" w:author="Natasha Hardy" w:date="2023-06-11T08:12:00Z">
        <w:r w:rsidDel="002008E2">
          <w:rPr>
            <w:rFonts w:ascii="Times" w:eastAsia="Times" w:hAnsi="Times" w:cs="Times"/>
          </w:rPr>
          <w:delText xml:space="preserve">which </w:delText>
        </w:r>
      </w:del>
      <w:r>
        <w:rPr>
          <w:rFonts w:ascii="Times" w:eastAsia="Times" w:hAnsi="Times" w:cs="Times"/>
        </w:rPr>
        <w:t>exploit</w:t>
      </w:r>
      <w:ins w:id="14" w:author="Natasha Hardy" w:date="2023-06-11T08:12:00Z">
        <w:r w:rsidR="002008E2">
          <w:rPr>
            <w:rFonts w:ascii="Times" w:eastAsia="Times" w:hAnsi="Times" w:cs="Times"/>
          </w:rPr>
          <w:t>ing</w:t>
        </w:r>
      </w:ins>
      <w:r>
        <w:rPr>
          <w:rFonts w:ascii="Times" w:eastAsia="Times" w:hAnsi="Times" w:cs="Times"/>
        </w:rPr>
        <w:t xml:space="preserve"> diverse prey fields as they respond to dynamic environments. We reconstructed the historical resource use of albacore tuna (</w:t>
      </w:r>
      <w:r>
        <w:rPr>
          <w:rFonts w:ascii="Times" w:eastAsia="Times" w:hAnsi="Times" w:cs="Times"/>
          <w:i/>
        </w:rPr>
        <w:t>Thunnus alalunga</w:t>
      </w:r>
      <w:r>
        <w:rPr>
          <w:rFonts w:ascii="Times" w:eastAsia="Times" w:hAnsi="Times" w:cs="Times"/>
        </w:rPr>
        <w:t xml:space="preserve">) globally and confirmed highly biodiverse diets with 308 prey species, and </w:t>
      </w:r>
      <w:sdt>
        <w:sdtPr>
          <w:tag w:val="goog_rdk_5"/>
          <w:id w:val="-191684941"/>
        </w:sdtPr>
        <w:sdtContent>
          <w:ins w:id="15" w:author="Natasha Hardy" w:date="2023-06-10T23:47:00Z">
            <w:r>
              <w:rPr>
                <w:rFonts w:ascii="Times" w:eastAsia="Times" w:hAnsi="Times" w:cs="Times"/>
              </w:rPr>
              <w:t xml:space="preserve">an additional </w:t>
            </w:r>
          </w:ins>
        </w:sdtContent>
      </w:sdt>
      <w:r>
        <w:rPr>
          <w:rFonts w:ascii="Times" w:eastAsia="Times" w:hAnsi="Times" w:cs="Times"/>
        </w:rPr>
        <w:t>2</w:t>
      </w:r>
      <w:sdt>
        <w:sdtPr>
          <w:tag w:val="goog_rdk_6"/>
          <w:id w:val="127674564"/>
        </w:sdtPr>
        <w:sdtContent>
          <w:ins w:id="16" w:author="Natasha Hardy" w:date="2023-06-10T23:47:00Z">
            <w:r>
              <w:rPr>
                <w:rFonts w:ascii="Times" w:eastAsia="Times" w:hAnsi="Times" w:cs="Times"/>
              </w:rPr>
              <w:t>38</w:t>
            </w:r>
          </w:ins>
        </w:sdtContent>
      </w:sdt>
      <w:sdt>
        <w:sdtPr>
          <w:tag w:val="goog_rdk_7"/>
          <w:id w:val="876819511"/>
        </w:sdtPr>
        <w:sdtContent>
          <w:del w:id="17" w:author="Natasha Hardy" w:date="2023-06-10T23:47:00Z">
            <w:r>
              <w:rPr>
                <w:rFonts w:ascii="Times" w:eastAsia="Times" w:hAnsi="Times" w:cs="Times"/>
              </w:rPr>
              <w:delText>79</w:delText>
            </w:r>
          </w:del>
        </w:sdtContent>
      </w:sdt>
      <w:r>
        <w:rPr>
          <w:rFonts w:ascii="Times" w:eastAsia="Times" w:hAnsi="Times" w:cs="Times"/>
        </w:rPr>
        <w:t xml:space="preserve"> </w:t>
      </w:r>
      <w:sdt>
        <w:sdtPr>
          <w:tag w:val="goog_rdk_8"/>
          <w:id w:val="2019348303"/>
        </w:sdtPr>
        <w:sdtContent>
          <w:ins w:id="18" w:author="Natasha Hardy" w:date="2023-06-10T23:48:00Z">
            <w:r>
              <w:rPr>
                <w:rFonts w:ascii="Times" w:eastAsia="Times" w:hAnsi="Times" w:cs="Times"/>
              </w:rPr>
              <w:t xml:space="preserve">taxa </w:t>
            </w:r>
          </w:ins>
        </w:sdtContent>
      </w:sdt>
      <w:r>
        <w:rPr>
          <w:rFonts w:ascii="Times" w:eastAsia="Times" w:hAnsi="Times" w:cs="Times"/>
        </w:rPr>
        <w:t xml:space="preserve">at lower taxonomic resolution. We quantitatively synthesised prey diversity into 7 functional trait guilds </w:t>
      </w:r>
      <w:sdt>
        <w:sdtPr>
          <w:tag w:val="goog_rdk_9"/>
          <w:id w:val="1917667174"/>
        </w:sdtPr>
        <w:sdtContent>
          <w:ins w:id="19" w:author="Elliott Hazen - NOAA Federal" w:date="2023-05-15T16:01:00Z">
            <w:r>
              <w:rPr>
                <w:rFonts w:ascii="Times" w:eastAsia="Times" w:hAnsi="Times" w:cs="Times"/>
              </w:rPr>
              <w:t>using hierarchical divisive clustering algorithms as a function of</w:t>
            </w:r>
          </w:ins>
        </w:sdtContent>
      </w:sdt>
      <w:sdt>
        <w:sdtPr>
          <w:tag w:val="goog_rdk_10"/>
          <w:id w:val="2041399671"/>
        </w:sdtPr>
        <w:sdtContent>
          <w:del w:id="20" w:author="Elliott Hazen - NOAA Federal" w:date="2023-05-15T16:01:00Z">
            <w:r>
              <w:rPr>
                <w:rFonts w:ascii="Times" w:eastAsia="Times" w:hAnsi="Times" w:cs="Times"/>
              </w:rPr>
              <w:delText>using</w:delText>
            </w:r>
          </w:del>
        </w:sdtContent>
      </w:sdt>
      <w:r>
        <w:rPr>
          <w:rFonts w:ascii="Times" w:eastAsia="Times" w:hAnsi="Times" w:cs="Times"/>
        </w:rPr>
        <w:t xml:space="preserve"> </w:t>
      </w:r>
      <w:sdt>
        <w:sdtPr>
          <w:tag w:val="goog_rdk_11"/>
          <w:id w:val="-1381172838"/>
        </w:sdtPr>
        <w:sdtContent>
          <w:ins w:id="21" w:author="Elliott Hazen - NOAA Federal" w:date="2023-05-15T16:01:00Z">
            <w:r>
              <w:rPr>
                <w:rFonts w:ascii="Times" w:eastAsia="Times" w:hAnsi="Times" w:cs="Times"/>
              </w:rPr>
              <w:t>4</w:t>
            </w:r>
          </w:ins>
        </w:sdtContent>
      </w:sdt>
      <w:sdt>
        <w:sdtPr>
          <w:tag w:val="goog_rdk_12"/>
          <w:id w:val="-25093241"/>
        </w:sdtPr>
        <w:sdtContent>
          <w:del w:id="22" w:author="Elliott Hazen - NOAA Federal" w:date="2023-05-15T16:01:00Z">
            <w:r>
              <w:rPr>
                <w:rFonts w:ascii="Times" w:eastAsia="Times" w:hAnsi="Times" w:cs="Times"/>
              </w:rPr>
              <w:delText>four</w:delText>
            </w:r>
          </w:del>
        </w:sdtContent>
      </w:sdt>
      <w:r>
        <w:rPr>
          <w:rFonts w:ascii="Times" w:eastAsia="Times" w:hAnsi="Times" w:cs="Times"/>
        </w:rPr>
        <w:t xml:space="preserve"> traits that</w:t>
      </w:r>
      <w:ins w:id="23" w:author="Natasha Hardy" w:date="2023-06-11T18:24:00Z">
        <w:r w:rsidR="003464F3">
          <w:rPr>
            <w:rFonts w:ascii="Times" w:eastAsia="Times" w:hAnsi="Times" w:cs="Times"/>
          </w:rPr>
          <w:t xml:space="preserve"> describe habitat use and</w:t>
        </w:r>
      </w:ins>
      <w:r>
        <w:rPr>
          <w:rFonts w:ascii="Times" w:eastAsia="Times" w:hAnsi="Times" w:cs="Times"/>
        </w:rPr>
        <w:t xml:space="preserve"> influence predator-prey encounter rates – prey habitat association</w:t>
      </w:r>
      <w:sdt>
        <w:sdtPr>
          <w:tag w:val="goog_rdk_13"/>
          <w:id w:val="-1311250522"/>
        </w:sdtPr>
        <w:sdtContent>
          <w:ins w:id="24" w:author="Natasha Hardy" w:date="2023-03-05T23:02:00Z">
            <w:r>
              <w:rPr>
                <w:rFonts w:ascii="Times" w:eastAsia="Times" w:hAnsi="Times" w:cs="Times"/>
              </w:rPr>
              <w:t xml:space="preserve"> </w:t>
            </w:r>
          </w:ins>
          <w:customXmlInsRangeStart w:id="25" w:author="Natasha Hardy" w:date="2023-03-05T23:02:00Z"/>
          <w:sdt>
            <w:sdtPr>
              <w:tag w:val="goog_rdk_14"/>
              <w:id w:val="1447970851"/>
            </w:sdtPr>
            <w:sdtContent>
              <w:customXmlInsRangeEnd w:id="25"/>
              <w:ins w:id="26" w:author="Natasha Hardy" w:date="2023-03-05T23:02:00Z">
                <w:del w:id="27" w:author="Elliott Hazen - NOAA Federal" w:date="2023-05-15T16:02:00Z">
                  <w:r>
                    <w:rPr>
                      <w:rFonts w:ascii="Times" w:eastAsia="Times" w:hAnsi="Times" w:cs="Times"/>
                    </w:rPr>
                    <w:delText xml:space="preserve">both in the water column </w:delText>
                  </w:r>
                </w:del>
              </w:ins>
              <w:customXmlInsRangeStart w:id="28" w:author="Natasha Hardy" w:date="2023-03-05T23:02:00Z"/>
            </w:sdtContent>
          </w:sdt>
          <w:customXmlInsRangeEnd w:id="28"/>
          <w:ins w:id="29" w:author="Natasha Hardy" w:date="2023-03-05T23:02:00Z">
            <w:r>
              <w:rPr>
                <w:rFonts w:ascii="Times" w:eastAsia="Times" w:hAnsi="Times" w:cs="Times"/>
              </w:rPr>
              <w:t xml:space="preserve">vertically </w:t>
            </w:r>
          </w:ins>
          <w:ins w:id="30" w:author="Natasha Hardy" w:date="2023-06-11T08:13:00Z">
            <w:r w:rsidR="002008E2">
              <w:rPr>
                <w:rFonts w:ascii="Times" w:eastAsia="Times" w:hAnsi="Times" w:cs="Times"/>
              </w:rPr>
              <w:t xml:space="preserve">in the water column </w:t>
            </w:r>
          </w:ins>
          <w:ins w:id="31" w:author="Natasha Hardy" w:date="2023-03-05T23:02:00Z">
            <w:r>
              <w:rPr>
                <w:rFonts w:ascii="Times" w:eastAsia="Times" w:hAnsi="Times" w:cs="Times"/>
              </w:rPr>
              <w:t xml:space="preserve">and </w:t>
            </w:r>
          </w:ins>
        </w:sdtContent>
      </w:sdt>
      <w:sdt>
        <w:sdtPr>
          <w:tag w:val="goog_rdk_15"/>
          <w:id w:val="615333930"/>
        </w:sdtPr>
        <w:sdtContent>
          <w:ins w:id="32" w:author="Elliott Hazen - NOAA Federal" w:date="2023-05-15T16:02:00Z">
            <w:r>
              <w:rPr>
                <w:rFonts w:ascii="Times" w:eastAsia="Times" w:hAnsi="Times" w:cs="Times"/>
              </w:rPr>
              <w:t>horizontally (</w:t>
            </w:r>
          </w:ins>
        </w:sdtContent>
      </w:sdt>
      <w:customXmlDelRangeStart w:id="33" w:author="Natasha Hardy" w:date="2023-06-11T08:13:00Z"/>
      <w:sdt>
        <w:sdtPr>
          <w:tag w:val="goog_rdk_16"/>
          <w:id w:val="1844742299"/>
        </w:sdtPr>
        <w:sdtContent>
          <w:customXmlDelRangeEnd w:id="33"/>
          <w:customXmlInsRangeStart w:id="34" w:author="Natasha Hardy" w:date="2023-03-05T23:02:00Z"/>
          <w:sdt>
            <w:sdtPr>
              <w:tag w:val="goog_rdk_17"/>
              <w:id w:val="-857887440"/>
            </w:sdtPr>
            <w:sdtContent>
              <w:customXmlInsRangeEnd w:id="34"/>
              <w:ins w:id="35" w:author="Natasha Hardy" w:date="2023-06-11T08:13:00Z">
                <w:r w:rsidR="002008E2">
                  <w:t xml:space="preserve">along the </w:t>
                </w:r>
              </w:ins>
              <w:ins w:id="36" w:author="Natasha Hardy" w:date="2023-03-05T23:02:00Z">
                <w:del w:id="37" w:author="Elliott Hazen - NOAA Federal" w:date="2023-05-15T16:02:00Z">
                  <w:r>
                    <w:rPr>
                      <w:rFonts w:ascii="Times" w:eastAsia="Times" w:hAnsi="Times" w:cs="Times"/>
                    </w:rPr>
                    <w:delText>their position along the</w:delText>
                  </w:r>
                </w:del>
              </w:ins>
              <w:customXmlInsRangeStart w:id="38" w:author="Natasha Hardy" w:date="2023-03-05T23:02:00Z"/>
            </w:sdtContent>
          </w:sdt>
          <w:customXmlInsRangeEnd w:id="38"/>
          <w:ins w:id="39" w:author="Natasha Hardy" w:date="2023-03-05T23:02:00Z">
            <w:r>
              <w:rPr>
                <w:rFonts w:ascii="Times" w:eastAsia="Times" w:hAnsi="Times" w:cs="Times"/>
              </w:rPr>
              <w:t>coastal to pelagic gradient</w:t>
            </w:r>
          </w:ins>
          <w:customXmlDelRangeStart w:id="40" w:author="Natasha Hardy" w:date="2023-06-11T08:13:00Z"/>
        </w:sdtContent>
      </w:sdt>
      <w:customXmlDelRangeEnd w:id="40"/>
      <w:sdt>
        <w:sdtPr>
          <w:tag w:val="goog_rdk_18"/>
          <w:id w:val="-1083604267"/>
        </w:sdtPr>
        <w:sdtContent>
          <w:sdt>
            <w:sdtPr>
              <w:tag w:val="goog_rdk_19"/>
              <w:id w:val="118122173"/>
            </w:sdtPr>
            <w:sdtContent>
              <w:ins w:id="41" w:author="Elliott Hazen - NOAA Federal" w:date="2023-05-15T16:02:00Z">
                <w:del w:id="42" w:author="Natasha Hardy" w:date="2023-06-11T08:13:00Z">
                  <w:r w:rsidDel="002008E2">
                    <w:rPr>
                      <w:rFonts w:ascii="Times" w:eastAsia="Times" w:hAnsi="Times" w:cs="Times"/>
                    </w:rPr>
                    <w:delText>)</w:delText>
                  </w:r>
                </w:del>
              </w:ins>
            </w:sdtContent>
          </w:sdt>
        </w:sdtContent>
      </w:sdt>
      <w:r>
        <w:rPr>
          <w:rFonts w:ascii="Times" w:eastAsia="Times" w:hAnsi="Times" w:cs="Times"/>
        </w:rPr>
        <w:t xml:space="preserve">, </w:t>
      </w:r>
      <w:sdt>
        <w:sdtPr>
          <w:tag w:val="goog_rdk_20"/>
          <w:id w:val="1996528677"/>
        </w:sdtPr>
        <w:sdtContent>
          <w:ins w:id="43" w:author="Elliott Hazen - NOAA Federal" w:date="2023-05-15T16:02:00Z">
            <w:r>
              <w:rPr>
                <w:rFonts w:ascii="Times" w:eastAsia="Times" w:hAnsi="Times" w:cs="Times"/>
              </w:rPr>
              <w:t xml:space="preserve">and </w:t>
            </w:r>
          </w:ins>
        </w:sdtContent>
      </w:sdt>
      <w:r>
        <w:rPr>
          <w:rFonts w:ascii="Times" w:eastAsia="Times" w:hAnsi="Times" w:cs="Times"/>
        </w:rPr>
        <w:t xml:space="preserve">seasonal and diel vertical </w:t>
      </w:r>
      <w:del w:id="44" w:author="Natasha Hardy" w:date="2023-06-11T08:13:00Z">
        <w:r w:rsidDel="002008E2">
          <w:rPr>
            <w:rFonts w:ascii="Times" w:eastAsia="Times" w:hAnsi="Times" w:cs="Times"/>
          </w:rPr>
          <w:delText xml:space="preserve">migration </w:delText>
        </w:r>
      </w:del>
      <w:ins w:id="45" w:author="Natasha Hardy" w:date="2023-06-11T08:13:00Z">
        <w:r w:rsidR="002008E2">
          <w:rPr>
            <w:rFonts w:ascii="Times" w:eastAsia="Times" w:hAnsi="Times" w:cs="Times"/>
          </w:rPr>
          <w:t xml:space="preserve">migratory </w:t>
        </w:r>
      </w:ins>
      <w:r>
        <w:rPr>
          <w:rFonts w:ascii="Times" w:eastAsia="Times" w:hAnsi="Times" w:cs="Times"/>
        </w:rPr>
        <w:t>behaviour</w:t>
      </w:r>
      <w:sdt>
        <w:sdtPr>
          <w:tag w:val="goog_rdk_21"/>
          <w:id w:val="-1554840050"/>
        </w:sdtPr>
        <w:sdtContent>
          <w:del w:id="46" w:author="Elliott Hazen - NOAA Federal" w:date="2023-05-15T16:01:00Z">
            <w:r>
              <w:rPr>
                <w:rFonts w:ascii="Times" w:eastAsia="Times" w:hAnsi="Times" w:cs="Times"/>
              </w:rPr>
              <w:delText xml:space="preserve"> – using hierarchical divisive clustering algorithms</w:delText>
            </w:r>
          </w:del>
        </w:sdtContent>
      </w:sdt>
      <w:r>
        <w:rPr>
          <w:rFonts w:ascii="Times" w:eastAsia="Times" w:hAnsi="Times" w:cs="Times"/>
        </w:rPr>
        <w:t>. We further explore</w:t>
      </w:r>
      <w:sdt>
        <w:sdtPr>
          <w:tag w:val="goog_rdk_22"/>
          <w:id w:val="-2106796113"/>
        </w:sdtPr>
        <w:sdtContent>
          <w:ins w:id="47" w:author="Natasha Hardy" w:date="2023-06-03T22:00:00Z">
            <w:r>
              <w:rPr>
                <w:rFonts w:ascii="Times" w:eastAsia="Times" w:hAnsi="Times" w:cs="Times"/>
              </w:rPr>
              <w:t>d</w:t>
            </w:r>
          </w:ins>
        </w:sdtContent>
      </w:sdt>
      <w:r>
        <w:rPr>
          <w:rFonts w:ascii="Times" w:eastAsia="Times" w:hAnsi="Times" w:cs="Times"/>
        </w:rPr>
        <w:t xml:space="preserve"> variability in historical composition of albacore diets across geographies based on species identity, individual </w:t>
      </w:r>
      <w:sdt>
        <w:sdtPr>
          <w:tag w:val="goog_rdk_23"/>
          <w:id w:val="-934289174"/>
        </w:sdtPr>
        <w:sdtContent>
          <w:del w:id="48" w:author="Natasha Hardy" w:date="2023-06-11T01:08:00Z">
            <w:r>
              <w:rPr>
                <w:rFonts w:ascii="Times" w:eastAsia="Times" w:hAnsi="Times" w:cs="Times"/>
              </w:rPr>
              <w:delText xml:space="preserve"> </w:delText>
            </w:r>
          </w:del>
        </w:sdtContent>
      </w:sdt>
      <w:r>
        <w:rPr>
          <w:rFonts w:ascii="Times" w:eastAsia="Times" w:hAnsi="Times" w:cs="Times"/>
        </w:rPr>
        <w:t xml:space="preserve">trait information, and functional trait guilds using a multi-matrix modelling framework. </w:t>
      </w:r>
      <w:sdt>
        <w:sdtPr>
          <w:tag w:val="goog_rdk_24"/>
          <w:id w:val="-855881297"/>
        </w:sdtPr>
        <w:sdtContent>
          <w:ins w:id="49" w:author="Natasha Hardy" w:date="2023-06-11T01:09:00Z">
            <w:r>
              <w:rPr>
                <w:rFonts w:ascii="Times" w:eastAsia="Times" w:hAnsi="Times" w:cs="Times"/>
              </w:rPr>
              <w:t>Although taxonomic information remains important for trophic ecology, s</w:t>
            </w:r>
          </w:ins>
        </w:sdtContent>
      </w:sdt>
      <w:sdt>
        <w:sdtPr>
          <w:tag w:val="goog_rdk_25"/>
          <w:id w:val="57211162"/>
        </w:sdtPr>
        <w:sdtContent>
          <w:del w:id="50" w:author="Natasha Hardy" w:date="2023-06-11T01:09:00Z">
            <w:r>
              <w:rPr>
                <w:rFonts w:ascii="Times" w:eastAsia="Times" w:hAnsi="Times" w:cs="Times"/>
              </w:rPr>
              <w:delText>S</w:delText>
            </w:r>
          </w:del>
        </w:sdtContent>
      </w:sdt>
      <w:r>
        <w:rPr>
          <w:rFonts w:ascii="Times" w:eastAsia="Times" w:hAnsi="Times" w:cs="Times"/>
        </w:rPr>
        <w:t xml:space="preserve">pecies-based diet composition </w:t>
      </w:r>
      <w:sdt>
        <w:sdtPr>
          <w:tag w:val="goog_rdk_26"/>
          <w:id w:val="-745184995"/>
        </w:sdtPr>
        <w:sdtContent>
          <w:ins w:id="51" w:author="Natasha Hardy" w:date="2023-06-11T01:10:00Z">
            <w:r>
              <w:rPr>
                <w:rFonts w:ascii="Times" w:eastAsia="Times" w:hAnsi="Times" w:cs="Times"/>
              </w:rPr>
              <w:t xml:space="preserve">in albacore tuna </w:t>
            </w:r>
          </w:ins>
        </w:sdtContent>
      </w:sdt>
      <w:r>
        <w:rPr>
          <w:rFonts w:ascii="Times" w:eastAsia="Times" w:hAnsi="Times" w:cs="Times"/>
        </w:rPr>
        <w:t xml:space="preserve">was highly variable across geographies and years sampled. Trait-based models of albacore diets highlight the historical importance of near-surface epipelagic prey resources from coastal to oceanic habitats, and </w:t>
      </w:r>
      <w:del w:id="52" w:author="Natasha Hardy" w:date="2023-06-11T08:15:00Z">
        <w:r w:rsidDel="00B66A87">
          <w:rPr>
            <w:rFonts w:ascii="Times" w:eastAsia="Times" w:hAnsi="Times" w:cs="Times"/>
          </w:rPr>
          <w:delText>seasonally-migrating</w:delText>
        </w:r>
      </w:del>
      <w:ins w:id="53" w:author="Natasha Hardy" w:date="2023-06-11T08:15:00Z">
        <w:r w:rsidR="00B66A87">
          <w:rPr>
            <w:rFonts w:ascii="Times" w:eastAsia="Times" w:hAnsi="Times" w:cs="Times"/>
          </w:rPr>
          <w:t>seasonally migrating</w:t>
        </w:r>
      </w:ins>
      <w:r>
        <w:rPr>
          <w:rFonts w:ascii="Times" w:eastAsia="Times" w:hAnsi="Times" w:cs="Times"/>
        </w:rPr>
        <w:t xml:space="preserve"> continental shelf prey, </w:t>
      </w:r>
      <w:sdt>
        <w:sdtPr>
          <w:tag w:val="goog_rdk_27"/>
          <w:id w:val="-108816897"/>
        </w:sdtPr>
        <w:sdtContent>
          <w:ins w:id="54" w:author="Elliott Hazen - NOAA Federal" w:date="2023-05-15T16:03:00Z">
            <w:r>
              <w:rPr>
                <w:rFonts w:ascii="Times" w:eastAsia="Times" w:hAnsi="Times" w:cs="Times"/>
              </w:rPr>
              <w:t>with</w:t>
            </w:r>
          </w:ins>
        </w:sdtContent>
      </w:sdt>
      <w:sdt>
        <w:sdtPr>
          <w:tag w:val="goog_rdk_28"/>
          <w:id w:val="-1216358229"/>
        </w:sdtPr>
        <w:sdtContent>
          <w:del w:id="55" w:author="Elliott Hazen - NOAA Federal" w:date="2023-05-15T16:03:00Z">
            <w:r>
              <w:rPr>
                <w:rFonts w:ascii="Times" w:eastAsia="Times" w:hAnsi="Times" w:cs="Times"/>
              </w:rPr>
              <w:delText>compared to</w:delText>
            </w:r>
          </w:del>
        </w:sdtContent>
      </w:sdt>
      <w:r>
        <w:rPr>
          <w:rFonts w:ascii="Times" w:eastAsia="Times" w:hAnsi="Times" w:cs="Times"/>
        </w:rPr>
        <w:t xml:space="preserve"> less frequent pulses of deeper water and demersal taxa. </w:t>
      </w:r>
      <w:r>
        <w:rPr>
          <w:rFonts w:ascii="Times" w:eastAsia="Times" w:hAnsi="Times" w:cs="Times"/>
          <w:highlight w:val="white"/>
        </w:rPr>
        <w:t xml:space="preserve">Our results indicate that trait information and </w:t>
      </w:r>
      <w:r>
        <w:rPr>
          <w:rFonts w:ascii="Times" w:eastAsia="Times" w:hAnsi="Times" w:cs="Times"/>
        </w:rPr>
        <w:t>trait guilds serve as useful classification frameworks for identifying functionally redundant food web linkages involving biodiverse prey, and will prove useful in tracking predators’ foraging responses to changing ecological states</w:t>
      </w:r>
      <w:sdt>
        <w:sdtPr>
          <w:tag w:val="goog_rdk_29"/>
          <w:id w:val="-2067709219"/>
        </w:sdtPr>
        <w:sdtContent>
          <w:ins w:id="56" w:author="Natasha Hardy" w:date="2023-06-11T01:05:00Z">
            <w:r>
              <w:rPr>
                <w:rFonts w:ascii="Times" w:eastAsia="Times" w:hAnsi="Times" w:cs="Times"/>
              </w:rPr>
              <w:t xml:space="preserve"> and resource variability</w:t>
            </w:r>
          </w:ins>
        </w:sdtContent>
      </w:sdt>
      <w:r>
        <w:rPr>
          <w:rFonts w:ascii="Times" w:eastAsia="Times" w:hAnsi="Times" w:cs="Times"/>
        </w:rPr>
        <w:t>.</w:t>
      </w:r>
    </w:p>
    <w:p w14:paraId="5216B8DF" w14:textId="77777777" w:rsidR="00834DF8" w:rsidDel="003464F3" w:rsidRDefault="00834DF8">
      <w:pPr>
        <w:rPr>
          <w:del w:id="57" w:author="Natasha Hardy" w:date="2023-06-11T18:24:00Z"/>
        </w:rPr>
      </w:pPr>
    </w:p>
    <w:p w14:paraId="7E433073" w14:textId="77777777" w:rsidR="00B66A87" w:rsidRDefault="00B66A87">
      <w:pPr>
        <w:rPr>
          <w:ins w:id="58" w:author="Natasha Hardy" w:date="2023-06-11T08:16:00Z"/>
          <w:b/>
        </w:rPr>
      </w:pPr>
      <w:ins w:id="59" w:author="Natasha Hardy" w:date="2023-06-11T08:16:00Z">
        <w:r>
          <w:rPr>
            <w:b/>
          </w:rPr>
          <w:br w:type="page"/>
        </w:r>
      </w:ins>
    </w:p>
    <w:p w14:paraId="4CBF2E15" w14:textId="498B40D6" w:rsidR="00834DF8" w:rsidRDefault="00000000">
      <w:pPr>
        <w:rPr>
          <w:b/>
        </w:rPr>
      </w:pPr>
      <w:r>
        <w:rPr>
          <w:b/>
        </w:rPr>
        <w:lastRenderedPageBreak/>
        <w:t>Table of Contents</w:t>
      </w:r>
    </w:p>
    <w:sdt>
      <w:sdtPr>
        <w:id w:val="1522968785"/>
        <w:docPartObj>
          <w:docPartGallery w:val="Table of Contents"/>
          <w:docPartUnique/>
        </w:docPartObj>
      </w:sdtPr>
      <w:sdtContent>
        <w:p w14:paraId="50A12324" w14:textId="77777777" w:rsidR="00B66A87" w:rsidRDefault="00000000">
          <w:pPr>
            <w:pStyle w:val="TOC1"/>
            <w:rPr>
              <w:ins w:id="60" w:author="Natasha Hardy" w:date="2023-06-11T08:16:00Z"/>
              <w:noProof/>
            </w:rPr>
          </w:pPr>
          <w:r>
            <w:fldChar w:fldCharType="begin"/>
          </w:r>
          <w:r>
            <w:instrText xml:space="preserve"> TOC \h \u \z \n \t "Heading 1,1,Heading 2,2,Heading 3,3,Heading 4,4,Heading 5,5,Heading 6,6,"</w:instrText>
          </w:r>
          <w:r>
            <w:fldChar w:fldCharType="separate"/>
          </w:r>
          <w:ins w:id="61" w:author="Natasha Hardy" w:date="2023-06-11T08:16:00Z">
            <w:r w:rsidR="00B66A87" w:rsidRPr="00AC486F">
              <w:rPr>
                <w:rStyle w:val="Hyperlink"/>
                <w:noProof/>
              </w:rPr>
              <w:fldChar w:fldCharType="begin"/>
            </w:r>
            <w:r w:rsidR="00B66A87" w:rsidRPr="00AC486F">
              <w:rPr>
                <w:rStyle w:val="Hyperlink"/>
                <w:noProof/>
              </w:rPr>
              <w:instrText xml:space="preserve"> </w:instrText>
            </w:r>
            <w:r w:rsidR="00B66A87">
              <w:rPr>
                <w:noProof/>
              </w:rPr>
              <w:instrText>HYPERLINK \l "_Toc137363804"</w:instrText>
            </w:r>
            <w:r w:rsidR="00B66A87" w:rsidRPr="00AC486F">
              <w:rPr>
                <w:rStyle w:val="Hyperlink"/>
                <w:noProof/>
              </w:rPr>
              <w:instrText xml:space="preserve"> </w:instrText>
            </w:r>
            <w:r w:rsidR="00B66A87" w:rsidRPr="00AC486F">
              <w:rPr>
                <w:rStyle w:val="Hyperlink"/>
                <w:noProof/>
              </w:rPr>
            </w:r>
            <w:r w:rsidR="00B66A87" w:rsidRPr="00AC486F">
              <w:rPr>
                <w:rStyle w:val="Hyperlink"/>
                <w:noProof/>
              </w:rPr>
              <w:fldChar w:fldCharType="separate"/>
            </w:r>
            <w:r w:rsidR="00B66A87" w:rsidRPr="00AC486F">
              <w:rPr>
                <w:rStyle w:val="Hyperlink"/>
                <w:rFonts w:ascii="Times" w:eastAsia="Times" w:hAnsi="Times" w:cs="Times"/>
                <w:b/>
                <w:noProof/>
              </w:rPr>
              <w:t xml:space="preserve">Title: </w:t>
            </w:r>
            <w:r w:rsidR="00B66A87" w:rsidRPr="00AC486F">
              <w:rPr>
                <w:rStyle w:val="Hyperlink"/>
                <w:noProof/>
                <w:highlight w:val="white"/>
              </w:rPr>
              <w:t>Trait-based analyses reveal global patterns in diverse albacore tuna diets</w:t>
            </w:r>
            <w:r w:rsidR="00B66A87" w:rsidRPr="00AC486F">
              <w:rPr>
                <w:rStyle w:val="Hyperlink"/>
                <w:noProof/>
              </w:rPr>
              <w:fldChar w:fldCharType="end"/>
            </w:r>
          </w:ins>
        </w:p>
        <w:p w14:paraId="50CE038E" w14:textId="77777777" w:rsidR="00B66A87" w:rsidRDefault="00B66A87">
          <w:pPr>
            <w:pStyle w:val="TOC2"/>
            <w:tabs>
              <w:tab w:val="right" w:leader="dot" w:pos="9350"/>
            </w:tabs>
            <w:rPr>
              <w:ins w:id="62" w:author="Natasha Hardy" w:date="2023-06-11T08:16:00Z"/>
              <w:noProof/>
            </w:rPr>
          </w:pPr>
          <w:ins w:id="63" w:author="Natasha Hardy" w:date="2023-06-11T08:16:00Z">
            <w:r w:rsidRPr="00AC486F">
              <w:rPr>
                <w:rStyle w:val="Hyperlink"/>
                <w:noProof/>
              </w:rPr>
              <w:fldChar w:fldCharType="begin"/>
            </w:r>
            <w:r w:rsidRPr="00AC486F">
              <w:rPr>
                <w:rStyle w:val="Hyperlink"/>
                <w:noProof/>
              </w:rPr>
              <w:instrText xml:space="preserve"> </w:instrText>
            </w:r>
            <w:r>
              <w:rPr>
                <w:noProof/>
              </w:rPr>
              <w:instrText>HYPERLINK \l "_Toc137363805"</w:instrText>
            </w:r>
            <w:r w:rsidRPr="00AC486F">
              <w:rPr>
                <w:rStyle w:val="Hyperlink"/>
                <w:noProof/>
              </w:rPr>
              <w:instrText xml:space="preserve"> </w:instrText>
            </w:r>
            <w:r w:rsidRPr="00AC486F">
              <w:rPr>
                <w:rStyle w:val="Hyperlink"/>
                <w:noProof/>
              </w:rPr>
            </w:r>
            <w:r w:rsidRPr="00AC486F">
              <w:rPr>
                <w:rStyle w:val="Hyperlink"/>
                <w:noProof/>
              </w:rPr>
              <w:fldChar w:fldCharType="separate"/>
            </w:r>
            <w:r w:rsidRPr="00AC486F">
              <w:rPr>
                <w:rStyle w:val="Hyperlink"/>
                <w:noProof/>
              </w:rPr>
              <w:t>Abstract</w:t>
            </w:r>
            <w:r w:rsidRPr="00AC486F">
              <w:rPr>
                <w:rStyle w:val="Hyperlink"/>
                <w:noProof/>
              </w:rPr>
              <w:fldChar w:fldCharType="end"/>
            </w:r>
          </w:ins>
        </w:p>
        <w:p w14:paraId="0A6B3282" w14:textId="77777777" w:rsidR="00B66A87" w:rsidRDefault="00B66A87">
          <w:pPr>
            <w:pStyle w:val="TOC2"/>
            <w:tabs>
              <w:tab w:val="left" w:pos="720"/>
              <w:tab w:val="right" w:leader="dot" w:pos="9350"/>
            </w:tabs>
            <w:rPr>
              <w:ins w:id="64" w:author="Natasha Hardy" w:date="2023-06-11T08:16:00Z"/>
              <w:noProof/>
            </w:rPr>
          </w:pPr>
          <w:ins w:id="65" w:author="Natasha Hardy" w:date="2023-06-11T08:16:00Z">
            <w:r w:rsidRPr="00AC486F">
              <w:rPr>
                <w:rStyle w:val="Hyperlink"/>
                <w:noProof/>
              </w:rPr>
              <w:fldChar w:fldCharType="begin"/>
            </w:r>
            <w:r w:rsidRPr="00AC486F">
              <w:rPr>
                <w:rStyle w:val="Hyperlink"/>
                <w:noProof/>
              </w:rPr>
              <w:instrText xml:space="preserve"> </w:instrText>
            </w:r>
            <w:r>
              <w:rPr>
                <w:noProof/>
              </w:rPr>
              <w:instrText>HYPERLINK \l "_Toc137363806"</w:instrText>
            </w:r>
            <w:r w:rsidRPr="00AC486F">
              <w:rPr>
                <w:rStyle w:val="Hyperlink"/>
                <w:noProof/>
              </w:rPr>
              <w:instrText xml:space="preserve"> </w:instrText>
            </w:r>
            <w:r w:rsidRPr="00AC486F">
              <w:rPr>
                <w:rStyle w:val="Hyperlink"/>
                <w:noProof/>
              </w:rPr>
            </w:r>
            <w:r w:rsidRPr="00AC486F">
              <w:rPr>
                <w:rStyle w:val="Hyperlink"/>
                <w:noProof/>
              </w:rPr>
              <w:fldChar w:fldCharType="separate"/>
            </w:r>
            <w:r w:rsidRPr="00AC486F">
              <w:rPr>
                <w:rStyle w:val="Hyperlink"/>
                <w:noProof/>
              </w:rPr>
              <w:t>1.</w:t>
            </w:r>
            <w:r>
              <w:rPr>
                <w:noProof/>
              </w:rPr>
              <w:tab/>
            </w:r>
            <w:r w:rsidRPr="00AC486F">
              <w:rPr>
                <w:rStyle w:val="Hyperlink"/>
                <w:noProof/>
              </w:rPr>
              <w:t>Introduction</w:t>
            </w:r>
            <w:r w:rsidRPr="00AC486F">
              <w:rPr>
                <w:rStyle w:val="Hyperlink"/>
                <w:noProof/>
              </w:rPr>
              <w:fldChar w:fldCharType="end"/>
            </w:r>
          </w:ins>
        </w:p>
        <w:p w14:paraId="4D7D697C" w14:textId="77777777" w:rsidR="00B66A87" w:rsidRDefault="00B66A87">
          <w:pPr>
            <w:pStyle w:val="TOC2"/>
            <w:tabs>
              <w:tab w:val="left" w:pos="720"/>
              <w:tab w:val="right" w:leader="dot" w:pos="9350"/>
            </w:tabs>
            <w:rPr>
              <w:ins w:id="66" w:author="Natasha Hardy" w:date="2023-06-11T08:16:00Z"/>
              <w:noProof/>
            </w:rPr>
          </w:pPr>
          <w:ins w:id="67" w:author="Natasha Hardy" w:date="2023-06-11T08:16:00Z">
            <w:r w:rsidRPr="00AC486F">
              <w:rPr>
                <w:rStyle w:val="Hyperlink"/>
                <w:noProof/>
              </w:rPr>
              <w:fldChar w:fldCharType="begin"/>
            </w:r>
            <w:r w:rsidRPr="00AC486F">
              <w:rPr>
                <w:rStyle w:val="Hyperlink"/>
                <w:noProof/>
              </w:rPr>
              <w:instrText xml:space="preserve"> </w:instrText>
            </w:r>
            <w:r>
              <w:rPr>
                <w:noProof/>
              </w:rPr>
              <w:instrText>HYPERLINK \l "_Toc137363807"</w:instrText>
            </w:r>
            <w:r w:rsidRPr="00AC486F">
              <w:rPr>
                <w:rStyle w:val="Hyperlink"/>
                <w:noProof/>
              </w:rPr>
              <w:instrText xml:space="preserve"> </w:instrText>
            </w:r>
            <w:r w:rsidRPr="00AC486F">
              <w:rPr>
                <w:rStyle w:val="Hyperlink"/>
                <w:noProof/>
              </w:rPr>
            </w:r>
            <w:r w:rsidRPr="00AC486F">
              <w:rPr>
                <w:rStyle w:val="Hyperlink"/>
                <w:noProof/>
              </w:rPr>
              <w:fldChar w:fldCharType="separate"/>
            </w:r>
            <w:r w:rsidRPr="00AC486F">
              <w:rPr>
                <w:rStyle w:val="Hyperlink"/>
                <w:noProof/>
              </w:rPr>
              <w:t>2.</w:t>
            </w:r>
            <w:r>
              <w:rPr>
                <w:noProof/>
              </w:rPr>
              <w:tab/>
            </w:r>
            <w:r w:rsidRPr="00AC486F">
              <w:rPr>
                <w:rStyle w:val="Hyperlink"/>
                <w:noProof/>
              </w:rPr>
              <w:t>Methods</w:t>
            </w:r>
            <w:r w:rsidRPr="00AC486F">
              <w:rPr>
                <w:rStyle w:val="Hyperlink"/>
                <w:noProof/>
              </w:rPr>
              <w:fldChar w:fldCharType="end"/>
            </w:r>
          </w:ins>
        </w:p>
        <w:p w14:paraId="5F44A618" w14:textId="77777777" w:rsidR="00B66A87" w:rsidRDefault="00B66A87">
          <w:pPr>
            <w:pStyle w:val="TOC3"/>
            <w:tabs>
              <w:tab w:val="right" w:leader="dot" w:pos="9350"/>
            </w:tabs>
            <w:rPr>
              <w:ins w:id="68" w:author="Natasha Hardy" w:date="2023-06-11T08:16:00Z"/>
              <w:noProof/>
            </w:rPr>
          </w:pPr>
          <w:ins w:id="69" w:author="Natasha Hardy" w:date="2023-06-11T08:16:00Z">
            <w:r w:rsidRPr="00AC486F">
              <w:rPr>
                <w:rStyle w:val="Hyperlink"/>
                <w:noProof/>
              </w:rPr>
              <w:fldChar w:fldCharType="begin"/>
            </w:r>
            <w:r w:rsidRPr="00AC486F">
              <w:rPr>
                <w:rStyle w:val="Hyperlink"/>
                <w:noProof/>
              </w:rPr>
              <w:instrText xml:space="preserve"> </w:instrText>
            </w:r>
            <w:r>
              <w:rPr>
                <w:noProof/>
              </w:rPr>
              <w:instrText>HYPERLINK \l "_Toc137363808"</w:instrText>
            </w:r>
            <w:r w:rsidRPr="00AC486F">
              <w:rPr>
                <w:rStyle w:val="Hyperlink"/>
                <w:noProof/>
              </w:rPr>
              <w:instrText xml:space="preserve"> </w:instrText>
            </w:r>
            <w:r w:rsidRPr="00AC486F">
              <w:rPr>
                <w:rStyle w:val="Hyperlink"/>
                <w:noProof/>
              </w:rPr>
            </w:r>
            <w:r w:rsidRPr="00AC486F">
              <w:rPr>
                <w:rStyle w:val="Hyperlink"/>
                <w:noProof/>
              </w:rPr>
              <w:fldChar w:fldCharType="separate"/>
            </w:r>
            <w:r w:rsidRPr="00AC486F">
              <w:rPr>
                <w:rStyle w:val="Hyperlink"/>
                <w:noProof/>
              </w:rPr>
              <w:t>2.1 Historical diet data collation</w:t>
            </w:r>
            <w:r w:rsidRPr="00AC486F">
              <w:rPr>
                <w:rStyle w:val="Hyperlink"/>
                <w:noProof/>
              </w:rPr>
              <w:fldChar w:fldCharType="end"/>
            </w:r>
          </w:ins>
        </w:p>
        <w:p w14:paraId="67A4BDB5" w14:textId="77777777" w:rsidR="00B66A87" w:rsidRDefault="00B66A87">
          <w:pPr>
            <w:pStyle w:val="TOC3"/>
            <w:tabs>
              <w:tab w:val="right" w:leader="dot" w:pos="9350"/>
            </w:tabs>
            <w:rPr>
              <w:ins w:id="70" w:author="Natasha Hardy" w:date="2023-06-11T08:16:00Z"/>
              <w:noProof/>
            </w:rPr>
          </w:pPr>
          <w:ins w:id="71" w:author="Natasha Hardy" w:date="2023-06-11T08:16:00Z">
            <w:r w:rsidRPr="00AC486F">
              <w:rPr>
                <w:rStyle w:val="Hyperlink"/>
                <w:noProof/>
              </w:rPr>
              <w:fldChar w:fldCharType="begin"/>
            </w:r>
            <w:r w:rsidRPr="00AC486F">
              <w:rPr>
                <w:rStyle w:val="Hyperlink"/>
                <w:noProof/>
              </w:rPr>
              <w:instrText xml:space="preserve"> </w:instrText>
            </w:r>
            <w:r>
              <w:rPr>
                <w:noProof/>
              </w:rPr>
              <w:instrText>HYPERLINK \l "_Toc137363809"</w:instrText>
            </w:r>
            <w:r w:rsidRPr="00AC486F">
              <w:rPr>
                <w:rStyle w:val="Hyperlink"/>
                <w:noProof/>
              </w:rPr>
              <w:instrText xml:space="preserve"> </w:instrText>
            </w:r>
            <w:r w:rsidRPr="00AC486F">
              <w:rPr>
                <w:rStyle w:val="Hyperlink"/>
                <w:noProof/>
              </w:rPr>
            </w:r>
            <w:r w:rsidRPr="00AC486F">
              <w:rPr>
                <w:rStyle w:val="Hyperlink"/>
                <w:noProof/>
              </w:rPr>
              <w:fldChar w:fldCharType="separate"/>
            </w:r>
            <w:r w:rsidRPr="00AC486F">
              <w:rPr>
                <w:rStyle w:val="Hyperlink"/>
                <w:noProof/>
              </w:rPr>
              <w:t>2.2 Prey trait information</w:t>
            </w:r>
            <w:r w:rsidRPr="00AC486F">
              <w:rPr>
                <w:rStyle w:val="Hyperlink"/>
                <w:noProof/>
              </w:rPr>
              <w:fldChar w:fldCharType="end"/>
            </w:r>
          </w:ins>
        </w:p>
        <w:p w14:paraId="360EC489" w14:textId="77777777" w:rsidR="00B66A87" w:rsidRDefault="00B66A87">
          <w:pPr>
            <w:pStyle w:val="TOC3"/>
            <w:tabs>
              <w:tab w:val="right" w:leader="dot" w:pos="9350"/>
            </w:tabs>
            <w:rPr>
              <w:ins w:id="72" w:author="Natasha Hardy" w:date="2023-06-11T08:16:00Z"/>
              <w:noProof/>
            </w:rPr>
          </w:pPr>
          <w:ins w:id="73" w:author="Natasha Hardy" w:date="2023-06-11T08:16:00Z">
            <w:r w:rsidRPr="00AC486F">
              <w:rPr>
                <w:rStyle w:val="Hyperlink"/>
                <w:noProof/>
              </w:rPr>
              <w:fldChar w:fldCharType="begin"/>
            </w:r>
            <w:r w:rsidRPr="00AC486F">
              <w:rPr>
                <w:rStyle w:val="Hyperlink"/>
                <w:noProof/>
              </w:rPr>
              <w:instrText xml:space="preserve"> </w:instrText>
            </w:r>
            <w:r>
              <w:rPr>
                <w:noProof/>
              </w:rPr>
              <w:instrText>HYPERLINK \l "_Toc137363810"</w:instrText>
            </w:r>
            <w:r w:rsidRPr="00AC486F">
              <w:rPr>
                <w:rStyle w:val="Hyperlink"/>
                <w:noProof/>
              </w:rPr>
              <w:instrText xml:space="preserve"> </w:instrText>
            </w:r>
            <w:r w:rsidRPr="00AC486F">
              <w:rPr>
                <w:rStyle w:val="Hyperlink"/>
                <w:noProof/>
              </w:rPr>
            </w:r>
            <w:r w:rsidRPr="00AC486F">
              <w:rPr>
                <w:rStyle w:val="Hyperlink"/>
                <w:noProof/>
              </w:rPr>
              <w:fldChar w:fldCharType="separate"/>
            </w:r>
            <w:r w:rsidRPr="00AC486F">
              <w:rPr>
                <w:rStyle w:val="Hyperlink"/>
                <w:noProof/>
              </w:rPr>
              <w:t>2.3 Prey life stage estimation</w:t>
            </w:r>
            <w:r w:rsidRPr="00AC486F">
              <w:rPr>
                <w:rStyle w:val="Hyperlink"/>
                <w:noProof/>
              </w:rPr>
              <w:fldChar w:fldCharType="end"/>
            </w:r>
          </w:ins>
        </w:p>
        <w:p w14:paraId="6F96984E" w14:textId="77777777" w:rsidR="00B66A87" w:rsidRDefault="00B66A87">
          <w:pPr>
            <w:pStyle w:val="TOC3"/>
            <w:tabs>
              <w:tab w:val="right" w:leader="dot" w:pos="9350"/>
            </w:tabs>
            <w:rPr>
              <w:ins w:id="74" w:author="Natasha Hardy" w:date="2023-06-11T08:16:00Z"/>
              <w:noProof/>
            </w:rPr>
          </w:pPr>
          <w:ins w:id="75" w:author="Natasha Hardy" w:date="2023-06-11T08:16:00Z">
            <w:r w:rsidRPr="00AC486F">
              <w:rPr>
                <w:rStyle w:val="Hyperlink"/>
                <w:noProof/>
              </w:rPr>
              <w:fldChar w:fldCharType="begin"/>
            </w:r>
            <w:r w:rsidRPr="00AC486F">
              <w:rPr>
                <w:rStyle w:val="Hyperlink"/>
                <w:noProof/>
              </w:rPr>
              <w:instrText xml:space="preserve"> </w:instrText>
            </w:r>
            <w:r>
              <w:rPr>
                <w:noProof/>
              </w:rPr>
              <w:instrText>HYPERLINK \l "_Toc137363811"</w:instrText>
            </w:r>
            <w:r w:rsidRPr="00AC486F">
              <w:rPr>
                <w:rStyle w:val="Hyperlink"/>
                <w:noProof/>
              </w:rPr>
              <w:instrText xml:space="preserve"> </w:instrText>
            </w:r>
            <w:r w:rsidRPr="00AC486F">
              <w:rPr>
                <w:rStyle w:val="Hyperlink"/>
                <w:noProof/>
              </w:rPr>
            </w:r>
            <w:r w:rsidRPr="00AC486F">
              <w:rPr>
                <w:rStyle w:val="Hyperlink"/>
                <w:noProof/>
              </w:rPr>
              <w:fldChar w:fldCharType="separate"/>
            </w:r>
            <w:r w:rsidRPr="00AC486F">
              <w:rPr>
                <w:rStyle w:val="Hyperlink"/>
                <w:noProof/>
              </w:rPr>
              <w:t>2.4 Trait-based analyses</w:t>
            </w:r>
            <w:r w:rsidRPr="00AC486F">
              <w:rPr>
                <w:rStyle w:val="Hyperlink"/>
                <w:noProof/>
              </w:rPr>
              <w:fldChar w:fldCharType="end"/>
            </w:r>
          </w:ins>
        </w:p>
        <w:p w14:paraId="7F5DCEAF" w14:textId="77777777" w:rsidR="00B66A87" w:rsidRDefault="00B66A87">
          <w:pPr>
            <w:pStyle w:val="TOC3"/>
            <w:tabs>
              <w:tab w:val="right" w:leader="dot" w:pos="9350"/>
            </w:tabs>
            <w:rPr>
              <w:ins w:id="76" w:author="Natasha Hardy" w:date="2023-06-11T08:16:00Z"/>
              <w:noProof/>
            </w:rPr>
          </w:pPr>
          <w:ins w:id="77" w:author="Natasha Hardy" w:date="2023-06-11T08:16:00Z">
            <w:r w:rsidRPr="00AC486F">
              <w:rPr>
                <w:rStyle w:val="Hyperlink"/>
                <w:noProof/>
              </w:rPr>
              <w:fldChar w:fldCharType="begin"/>
            </w:r>
            <w:r w:rsidRPr="00AC486F">
              <w:rPr>
                <w:rStyle w:val="Hyperlink"/>
                <w:noProof/>
              </w:rPr>
              <w:instrText xml:space="preserve"> </w:instrText>
            </w:r>
            <w:r>
              <w:rPr>
                <w:noProof/>
              </w:rPr>
              <w:instrText>HYPERLINK \l "_Toc137363812"</w:instrText>
            </w:r>
            <w:r w:rsidRPr="00AC486F">
              <w:rPr>
                <w:rStyle w:val="Hyperlink"/>
                <w:noProof/>
              </w:rPr>
              <w:instrText xml:space="preserve"> </w:instrText>
            </w:r>
            <w:r w:rsidRPr="00AC486F">
              <w:rPr>
                <w:rStyle w:val="Hyperlink"/>
                <w:noProof/>
              </w:rPr>
            </w:r>
            <w:r w:rsidRPr="00AC486F">
              <w:rPr>
                <w:rStyle w:val="Hyperlink"/>
                <w:noProof/>
              </w:rPr>
              <w:fldChar w:fldCharType="separate"/>
            </w:r>
            <w:r w:rsidRPr="00AC486F">
              <w:rPr>
                <w:rStyle w:val="Hyperlink"/>
                <w:noProof/>
              </w:rPr>
              <w:t>2.4.1 Taxonomic and trait diversity in albacore diets</w:t>
            </w:r>
            <w:r w:rsidRPr="00AC486F">
              <w:rPr>
                <w:rStyle w:val="Hyperlink"/>
                <w:noProof/>
              </w:rPr>
              <w:fldChar w:fldCharType="end"/>
            </w:r>
          </w:ins>
        </w:p>
        <w:p w14:paraId="4CCF1492" w14:textId="77777777" w:rsidR="00B66A87" w:rsidRDefault="00B66A87">
          <w:pPr>
            <w:pStyle w:val="TOC3"/>
            <w:tabs>
              <w:tab w:val="right" w:leader="dot" w:pos="9350"/>
            </w:tabs>
            <w:rPr>
              <w:ins w:id="78" w:author="Natasha Hardy" w:date="2023-06-11T08:16:00Z"/>
              <w:noProof/>
            </w:rPr>
          </w:pPr>
          <w:ins w:id="79" w:author="Natasha Hardy" w:date="2023-06-11T08:16:00Z">
            <w:r w:rsidRPr="00AC486F">
              <w:rPr>
                <w:rStyle w:val="Hyperlink"/>
                <w:noProof/>
              </w:rPr>
              <w:fldChar w:fldCharType="begin"/>
            </w:r>
            <w:r w:rsidRPr="00AC486F">
              <w:rPr>
                <w:rStyle w:val="Hyperlink"/>
                <w:noProof/>
              </w:rPr>
              <w:instrText xml:space="preserve"> </w:instrText>
            </w:r>
            <w:r>
              <w:rPr>
                <w:noProof/>
              </w:rPr>
              <w:instrText>HYPERLINK \l "_Toc137363813"</w:instrText>
            </w:r>
            <w:r w:rsidRPr="00AC486F">
              <w:rPr>
                <w:rStyle w:val="Hyperlink"/>
                <w:noProof/>
              </w:rPr>
              <w:instrText xml:space="preserve"> </w:instrText>
            </w:r>
            <w:r w:rsidRPr="00AC486F">
              <w:rPr>
                <w:rStyle w:val="Hyperlink"/>
                <w:noProof/>
              </w:rPr>
            </w:r>
            <w:r w:rsidRPr="00AC486F">
              <w:rPr>
                <w:rStyle w:val="Hyperlink"/>
                <w:noProof/>
              </w:rPr>
              <w:fldChar w:fldCharType="separate"/>
            </w:r>
            <w:r w:rsidRPr="00AC486F">
              <w:rPr>
                <w:rStyle w:val="Hyperlink"/>
                <w:noProof/>
              </w:rPr>
              <w:t>2.4.2 Albacore prey trait guilds</w:t>
            </w:r>
            <w:r w:rsidRPr="00AC486F">
              <w:rPr>
                <w:rStyle w:val="Hyperlink"/>
                <w:noProof/>
              </w:rPr>
              <w:fldChar w:fldCharType="end"/>
            </w:r>
          </w:ins>
        </w:p>
        <w:p w14:paraId="3F550EC3" w14:textId="77777777" w:rsidR="00B66A87" w:rsidRDefault="00B66A87">
          <w:pPr>
            <w:pStyle w:val="TOC3"/>
            <w:tabs>
              <w:tab w:val="right" w:leader="dot" w:pos="9350"/>
            </w:tabs>
            <w:rPr>
              <w:ins w:id="80" w:author="Natasha Hardy" w:date="2023-06-11T08:16:00Z"/>
              <w:noProof/>
            </w:rPr>
          </w:pPr>
          <w:ins w:id="81" w:author="Natasha Hardy" w:date="2023-06-11T08:16:00Z">
            <w:r w:rsidRPr="00AC486F">
              <w:rPr>
                <w:rStyle w:val="Hyperlink"/>
                <w:noProof/>
              </w:rPr>
              <w:fldChar w:fldCharType="begin"/>
            </w:r>
            <w:r w:rsidRPr="00AC486F">
              <w:rPr>
                <w:rStyle w:val="Hyperlink"/>
                <w:noProof/>
              </w:rPr>
              <w:instrText xml:space="preserve"> </w:instrText>
            </w:r>
            <w:r>
              <w:rPr>
                <w:noProof/>
              </w:rPr>
              <w:instrText>HYPERLINK \l "_Toc137363814"</w:instrText>
            </w:r>
            <w:r w:rsidRPr="00AC486F">
              <w:rPr>
                <w:rStyle w:val="Hyperlink"/>
                <w:noProof/>
              </w:rPr>
              <w:instrText xml:space="preserve"> </w:instrText>
            </w:r>
            <w:r w:rsidRPr="00AC486F">
              <w:rPr>
                <w:rStyle w:val="Hyperlink"/>
                <w:noProof/>
              </w:rPr>
            </w:r>
            <w:r w:rsidRPr="00AC486F">
              <w:rPr>
                <w:rStyle w:val="Hyperlink"/>
                <w:noProof/>
              </w:rPr>
              <w:fldChar w:fldCharType="separate"/>
            </w:r>
            <w:r w:rsidRPr="00AC486F">
              <w:rPr>
                <w:rStyle w:val="Hyperlink"/>
                <w:noProof/>
              </w:rPr>
              <w:t>2.4.3 Trait-based vs taxonomic diet variation</w:t>
            </w:r>
            <w:r w:rsidRPr="00AC486F">
              <w:rPr>
                <w:rStyle w:val="Hyperlink"/>
                <w:noProof/>
              </w:rPr>
              <w:fldChar w:fldCharType="end"/>
            </w:r>
          </w:ins>
        </w:p>
        <w:p w14:paraId="3D2433FE" w14:textId="77777777" w:rsidR="00B66A87" w:rsidRDefault="00B66A87">
          <w:pPr>
            <w:pStyle w:val="TOC2"/>
            <w:tabs>
              <w:tab w:val="left" w:pos="720"/>
              <w:tab w:val="right" w:leader="dot" w:pos="9350"/>
            </w:tabs>
            <w:rPr>
              <w:ins w:id="82" w:author="Natasha Hardy" w:date="2023-06-11T08:16:00Z"/>
              <w:noProof/>
            </w:rPr>
          </w:pPr>
          <w:ins w:id="83" w:author="Natasha Hardy" w:date="2023-06-11T08:16:00Z">
            <w:r w:rsidRPr="00AC486F">
              <w:rPr>
                <w:rStyle w:val="Hyperlink"/>
                <w:noProof/>
              </w:rPr>
              <w:fldChar w:fldCharType="begin"/>
            </w:r>
            <w:r w:rsidRPr="00AC486F">
              <w:rPr>
                <w:rStyle w:val="Hyperlink"/>
                <w:noProof/>
              </w:rPr>
              <w:instrText xml:space="preserve"> </w:instrText>
            </w:r>
            <w:r>
              <w:rPr>
                <w:noProof/>
              </w:rPr>
              <w:instrText>HYPERLINK \l "_Toc137363815"</w:instrText>
            </w:r>
            <w:r w:rsidRPr="00AC486F">
              <w:rPr>
                <w:rStyle w:val="Hyperlink"/>
                <w:noProof/>
              </w:rPr>
              <w:instrText xml:space="preserve"> </w:instrText>
            </w:r>
            <w:r w:rsidRPr="00AC486F">
              <w:rPr>
                <w:rStyle w:val="Hyperlink"/>
                <w:noProof/>
              </w:rPr>
            </w:r>
            <w:r w:rsidRPr="00AC486F">
              <w:rPr>
                <w:rStyle w:val="Hyperlink"/>
                <w:noProof/>
              </w:rPr>
              <w:fldChar w:fldCharType="separate"/>
            </w:r>
            <w:r w:rsidRPr="00AC486F">
              <w:rPr>
                <w:rStyle w:val="Hyperlink"/>
                <w:noProof/>
              </w:rPr>
              <w:t>3.</w:t>
            </w:r>
            <w:r>
              <w:rPr>
                <w:noProof/>
              </w:rPr>
              <w:tab/>
            </w:r>
            <w:r w:rsidRPr="00AC486F">
              <w:rPr>
                <w:rStyle w:val="Hyperlink"/>
                <w:noProof/>
              </w:rPr>
              <w:t>Results</w:t>
            </w:r>
            <w:r w:rsidRPr="00AC486F">
              <w:rPr>
                <w:rStyle w:val="Hyperlink"/>
                <w:noProof/>
              </w:rPr>
              <w:fldChar w:fldCharType="end"/>
            </w:r>
          </w:ins>
        </w:p>
        <w:p w14:paraId="30EB795B" w14:textId="77777777" w:rsidR="00B66A87" w:rsidRDefault="00B66A87">
          <w:pPr>
            <w:pStyle w:val="TOC3"/>
            <w:tabs>
              <w:tab w:val="right" w:leader="dot" w:pos="9350"/>
            </w:tabs>
            <w:rPr>
              <w:ins w:id="84" w:author="Natasha Hardy" w:date="2023-06-11T08:16:00Z"/>
              <w:noProof/>
            </w:rPr>
          </w:pPr>
          <w:ins w:id="85" w:author="Natasha Hardy" w:date="2023-06-11T08:16:00Z">
            <w:r w:rsidRPr="00AC486F">
              <w:rPr>
                <w:rStyle w:val="Hyperlink"/>
                <w:noProof/>
              </w:rPr>
              <w:fldChar w:fldCharType="begin"/>
            </w:r>
            <w:r w:rsidRPr="00AC486F">
              <w:rPr>
                <w:rStyle w:val="Hyperlink"/>
                <w:noProof/>
              </w:rPr>
              <w:instrText xml:space="preserve"> </w:instrText>
            </w:r>
            <w:r>
              <w:rPr>
                <w:noProof/>
              </w:rPr>
              <w:instrText>HYPERLINK \l "_Toc137363816"</w:instrText>
            </w:r>
            <w:r w:rsidRPr="00AC486F">
              <w:rPr>
                <w:rStyle w:val="Hyperlink"/>
                <w:noProof/>
              </w:rPr>
              <w:instrText xml:space="preserve"> </w:instrText>
            </w:r>
            <w:r w:rsidRPr="00AC486F">
              <w:rPr>
                <w:rStyle w:val="Hyperlink"/>
                <w:noProof/>
              </w:rPr>
            </w:r>
            <w:r w:rsidRPr="00AC486F">
              <w:rPr>
                <w:rStyle w:val="Hyperlink"/>
                <w:noProof/>
              </w:rPr>
              <w:fldChar w:fldCharType="separate"/>
            </w:r>
            <w:r w:rsidRPr="00AC486F">
              <w:rPr>
                <w:rStyle w:val="Hyperlink"/>
                <w:noProof/>
              </w:rPr>
              <w:t>3.1 Taxonomic and trait diversity in albacore diets</w:t>
            </w:r>
            <w:r w:rsidRPr="00AC486F">
              <w:rPr>
                <w:rStyle w:val="Hyperlink"/>
                <w:noProof/>
              </w:rPr>
              <w:fldChar w:fldCharType="end"/>
            </w:r>
          </w:ins>
        </w:p>
        <w:p w14:paraId="549B68FB" w14:textId="77777777" w:rsidR="00B66A87" w:rsidRDefault="00B66A87">
          <w:pPr>
            <w:pStyle w:val="TOC3"/>
            <w:tabs>
              <w:tab w:val="right" w:leader="dot" w:pos="9350"/>
            </w:tabs>
            <w:rPr>
              <w:ins w:id="86" w:author="Natasha Hardy" w:date="2023-06-11T08:16:00Z"/>
              <w:noProof/>
            </w:rPr>
          </w:pPr>
          <w:ins w:id="87" w:author="Natasha Hardy" w:date="2023-06-11T08:16:00Z">
            <w:r w:rsidRPr="00AC486F">
              <w:rPr>
                <w:rStyle w:val="Hyperlink"/>
                <w:noProof/>
              </w:rPr>
              <w:fldChar w:fldCharType="begin"/>
            </w:r>
            <w:r w:rsidRPr="00AC486F">
              <w:rPr>
                <w:rStyle w:val="Hyperlink"/>
                <w:noProof/>
              </w:rPr>
              <w:instrText xml:space="preserve"> </w:instrText>
            </w:r>
            <w:r>
              <w:rPr>
                <w:noProof/>
              </w:rPr>
              <w:instrText>HYPERLINK \l "_Toc137363817"</w:instrText>
            </w:r>
            <w:r w:rsidRPr="00AC486F">
              <w:rPr>
                <w:rStyle w:val="Hyperlink"/>
                <w:noProof/>
              </w:rPr>
              <w:instrText xml:space="preserve"> </w:instrText>
            </w:r>
            <w:r w:rsidRPr="00AC486F">
              <w:rPr>
                <w:rStyle w:val="Hyperlink"/>
                <w:noProof/>
              </w:rPr>
            </w:r>
            <w:r w:rsidRPr="00AC486F">
              <w:rPr>
                <w:rStyle w:val="Hyperlink"/>
                <w:noProof/>
              </w:rPr>
              <w:fldChar w:fldCharType="separate"/>
            </w:r>
            <w:r w:rsidRPr="00AC486F">
              <w:rPr>
                <w:rStyle w:val="Hyperlink"/>
                <w:noProof/>
              </w:rPr>
              <w:t>3.2 Albacore prey trait guilds</w:t>
            </w:r>
            <w:r w:rsidRPr="00AC486F">
              <w:rPr>
                <w:rStyle w:val="Hyperlink"/>
                <w:noProof/>
              </w:rPr>
              <w:fldChar w:fldCharType="end"/>
            </w:r>
          </w:ins>
        </w:p>
        <w:p w14:paraId="6917459D" w14:textId="77777777" w:rsidR="00B66A87" w:rsidRDefault="00B66A87">
          <w:pPr>
            <w:pStyle w:val="TOC3"/>
            <w:tabs>
              <w:tab w:val="right" w:leader="dot" w:pos="9350"/>
            </w:tabs>
            <w:rPr>
              <w:ins w:id="88" w:author="Natasha Hardy" w:date="2023-06-11T08:16:00Z"/>
              <w:noProof/>
            </w:rPr>
          </w:pPr>
          <w:ins w:id="89" w:author="Natasha Hardy" w:date="2023-06-11T08:16:00Z">
            <w:r w:rsidRPr="00AC486F">
              <w:rPr>
                <w:rStyle w:val="Hyperlink"/>
                <w:noProof/>
              </w:rPr>
              <w:fldChar w:fldCharType="begin"/>
            </w:r>
            <w:r w:rsidRPr="00AC486F">
              <w:rPr>
                <w:rStyle w:val="Hyperlink"/>
                <w:noProof/>
              </w:rPr>
              <w:instrText xml:space="preserve"> </w:instrText>
            </w:r>
            <w:r>
              <w:rPr>
                <w:noProof/>
              </w:rPr>
              <w:instrText>HYPERLINK \l "_Toc137363818"</w:instrText>
            </w:r>
            <w:r w:rsidRPr="00AC486F">
              <w:rPr>
                <w:rStyle w:val="Hyperlink"/>
                <w:noProof/>
              </w:rPr>
              <w:instrText xml:space="preserve"> </w:instrText>
            </w:r>
            <w:r w:rsidRPr="00AC486F">
              <w:rPr>
                <w:rStyle w:val="Hyperlink"/>
                <w:noProof/>
              </w:rPr>
            </w:r>
            <w:r w:rsidRPr="00AC486F">
              <w:rPr>
                <w:rStyle w:val="Hyperlink"/>
                <w:noProof/>
              </w:rPr>
              <w:fldChar w:fldCharType="separate"/>
            </w:r>
            <w:r w:rsidRPr="00AC486F">
              <w:rPr>
                <w:rStyle w:val="Hyperlink"/>
                <w:noProof/>
              </w:rPr>
              <w:t>3.3 Historical trait-based albacore diet composition</w:t>
            </w:r>
            <w:r w:rsidRPr="00AC486F">
              <w:rPr>
                <w:rStyle w:val="Hyperlink"/>
                <w:noProof/>
              </w:rPr>
              <w:fldChar w:fldCharType="end"/>
            </w:r>
          </w:ins>
        </w:p>
        <w:p w14:paraId="3CD68F79" w14:textId="77777777" w:rsidR="00B66A87" w:rsidRDefault="00B66A87">
          <w:pPr>
            <w:pStyle w:val="TOC2"/>
            <w:tabs>
              <w:tab w:val="left" w:pos="720"/>
              <w:tab w:val="right" w:leader="dot" w:pos="9350"/>
            </w:tabs>
            <w:rPr>
              <w:ins w:id="90" w:author="Natasha Hardy" w:date="2023-06-11T08:16:00Z"/>
              <w:noProof/>
            </w:rPr>
          </w:pPr>
          <w:ins w:id="91" w:author="Natasha Hardy" w:date="2023-06-11T08:16:00Z">
            <w:r w:rsidRPr="00AC486F">
              <w:rPr>
                <w:rStyle w:val="Hyperlink"/>
                <w:noProof/>
              </w:rPr>
              <w:fldChar w:fldCharType="begin"/>
            </w:r>
            <w:r w:rsidRPr="00AC486F">
              <w:rPr>
                <w:rStyle w:val="Hyperlink"/>
                <w:noProof/>
              </w:rPr>
              <w:instrText xml:space="preserve"> </w:instrText>
            </w:r>
            <w:r>
              <w:rPr>
                <w:noProof/>
              </w:rPr>
              <w:instrText>HYPERLINK \l "_Toc137363819"</w:instrText>
            </w:r>
            <w:r w:rsidRPr="00AC486F">
              <w:rPr>
                <w:rStyle w:val="Hyperlink"/>
                <w:noProof/>
              </w:rPr>
              <w:instrText xml:space="preserve"> </w:instrText>
            </w:r>
            <w:r w:rsidRPr="00AC486F">
              <w:rPr>
                <w:rStyle w:val="Hyperlink"/>
                <w:noProof/>
              </w:rPr>
            </w:r>
            <w:r w:rsidRPr="00AC486F">
              <w:rPr>
                <w:rStyle w:val="Hyperlink"/>
                <w:noProof/>
              </w:rPr>
              <w:fldChar w:fldCharType="separate"/>
            </w:r>
            <w:r w:rsidRPr="00AC486F">
              <w:rPr>
                <w:rStyle w:val="Hyperlink"/>
                <w:noProof/>
              </w:rPr>
              <w:t>4.</w:t>
            </w:r>
            <w:r>
              <w:rPr>
                <w:noProof/>
              </w:rPr>
              <w:tab/>
            </w:r>
            <w:r w:rsidRPr="00AC486F">
              <w:rPr>
                <w:rStyle w:val="Hyperlink"/>
                <w:noProof/>
              </w:rPr>
              <w:t>Discussion</w:t>
            </w:r>
            <w:r w:rsidRPr="00AC486F">
              <w:rPr>
                <w:rStyle w:val="Hyperlink"/>
                <w:noProof/>
              </w:rPr>
              <w:fldChar w:fldCharType="end"/>
            </w:r>
          </w:ins>
        </w:p>
        <w:p w14:paraId="0E4ADCF7" w14:textId="77777777" w:rsidR="00B66A87" w:rsidRDefault="00B66A87">
          <w:pPr>
            <w:pStyle w:val="TOC3"/>
            <w:tabs>
              <w:tab w:val="right" w:leader="dot" w:pos="9350"/>
            </w:tabs>
            <w:rPr>
              <w:ins w:id="92" w:author="Natasha Hardy" w:date="2023-06-11T08:16:00Z"/>
              <w:noProof/>
            </w:rPr>
          </w:pPr>
          <w:ins w:id="93" w:author="Natasha Hardy" w:date="2023-06-11T08:16:00Z">
            <w:r w:rsidRPr="00AC486F">
              <w:rPr>
                <w:rStyle w:val="Hyperlink"/>
                <w:noProof/>
              </w:rPr>
              <w:fldChar w:fldCharType="begin"/>
            </w:r>
            <w:r w:rsidRPr="00AC486F">
              <w:rPr>
                <w:rStyle w:val="Hyperlink"/>
                <w:noProof/>
              </w:rPr>
              <w:instrText xml:space="preserve"> </w:instrText>
            </w:r>
            <w:r>
              <w:rPr>
                <w:noProof/>
              </w:rPr>
              <w:instrText>HYPERLINK \l "_Toc137363820"</w:instrText>
            </w:r>
            <w:r w:rsidRPr="00AC486F">
              <w:rPr>
                <w:rStyle w:val="Hyperlink"/>
                <w:noProof/>
              </w:rPr>
              <w:instrText xml:space="preserve"> </w:instrText>
            </w:r>
            <w:r w:rsidRPr="00AC486F">
              <w:rPr>
                <w:rStyle w:val="Hyperlink"/>
                <w:noProof/>
              </w:rPr>
            </w:r>
            <w:r w:rsidRPr="00AC486F">
              <w:rPr>
                <w:rStyle w:val="Hyperlink"/>
                <w:noProof/>
              </w:rPr>
              <w:fldChar w:fldCharType="separate"/>
            </w:r>
            <w:r w:rsidRPr="00AC486F">
              <w:rPr>
                <w:rStyle w:val="Hyperlink"/>
                <w:noProof/>
              </w:rPr>
              <w:t>4.1 Synthesis of albacore diet diversity and historical trait relationships</w:t>
            </w:r>
            <w:r w:rsidRPr="00AC486F">
              <w:rPr>
                <w:rStyle w:val="Hyperlink"/>
                <w:noProof/>
              </w:rPr>
              <w:fldChar w:fldCharType="end"/>
            </w:r>
          </w:ins>
        </w:p>
        <w:p w14:paraId="690BB88F" w14:textId="77777777" w:rsidR="00B66A87" w:rsidRDefault="00B66A87">
          <w:pPr>
            <w:pStyle w:val="TOC3"/>
            <w:tabs>
              <w:tab w:val="right" w:leader="dot" w:pos="9350"/>
            </w:tabs>
            <w:rPr>
              <w:ins w:id="94" w:author="Natasha Hardy" w:date="2023-06-11T08:16:00Z"/>
              <w:noProof/>
            </w:rPr>
          </w:pPr>
          <w:ins w:id="95" w:author="Natasha Hardy" w:date="2023-06-11T08:16:00Z">
            <w:r w:rsidRPr="00AC486F">
              <w:rPr>
                <w:rStyle w:val="Hyperlink"/>
                <w:noProof/>
              </w:rPr>
              <w:fldChar w:fldCharType="begin"/>
            </w:r>
            <w:r w:rsidRPr="00AC486F">
              <w:rPr>
                <w:rStyle w:val="Hyperlink"/>
                <w:noProof/>
              </w:rPr>
              <w:instrText xml:space="preserve"> </w:instrText>
            </w:r>
            <w:r>
              <w:rPr>
                <w:noProof/>
              </w:rPr>
              <w:instrText>HYPERLINK \l "_Toc137363821"</w:instrText>
            </w:r>
            <w:r w:rsidRPr="00AC486F">
              <w:rPr>
                <w:rStyle w:val="Hyperlink"/>
                <w:noProof/>
              </w:rPr>
              <w:instrText xml:space="preserve"> </w:instrText>
            </w:r>
            <w:r w:rsidRPr="00AC486F">
              <w:rPr>
                <w:rStyle w:val="Hyperlink"/>
                <w:noProof/>
              </w:rPr>
            </w:r>
            <w:r w:rsidRPr="00AC486F">
              <w:rPr>
                <w:rStyle w:val="Hyperlink"/>
                <w:noProof/>
              </w:rPr>
              <w:fldChar w:fldCharType="separate"/>
            </w:r>
            <w:r w:rsidRPr="00AC486F">
              <w:rPr>
                <w:rStyle w:val="Hyperlink"/>
                <w:noProof/>
              </w:rPr>
              <w:t>4.2 Synthesis limitations and knowledge accessibility</w:t>
            </w:r>
            <w:r w:rsidRPr="00AC486F">
              <w:rPr>
                <w:rStyle w:val="Hyperlink"/>
                <w:noProof/>
              </w:rPr>
              <w:fldChar w:fldCharType="end"/>
            </w:r>
          </w:ins>
        </w:p>
        <w:p w14:paraId="01B43512" w14:textId="77777777" w:rsidR="00B66A87" w:rsidRDefault="00B66A87">
          <w:pPr>
            <w:pStyle w:val="TOC2"/>
            <w:tabs>
              <w:tab w:val="left" w:pos="720"/>
              <w:tab w:val="right" w:leader="dot" w:pos="9350"/>
            </w:tabs>
            <w:rPr>
              <w:ins w:id="96" w:author="Natasha Hardy" w:date="2023-06-11T08:16:00Z"/>
              <w:noProof/>
            </w:rPr>
          </w:pPr>
          <w:ins w:id="97" w:author="Natasha Hardy" w:date="2023-06-11T08:16:00Z">
            <w:r w:rsidRPr="00AC486F">
              <w:rPr>
                <w:rStyle w:val="Hyperlink"/>
                <w:noProof/>
              </w:rPr>
              <w:fldChar w:fldCharType="begin"/>
            </w:r>
            <w:r w:rsidRPr="00AC486F">
              <w:rPr>
                <w:rStyle w:val="Hyperlink"/>
                <w:noProof/>
              </w:rPr>
              <w:instrText xml:space="preserve"> </w:instrText>
            </w:r>
            <w:r>
              <w:rPr>
                <w:noProof/>
              </w:rPr>
              <w:instrText>HYPERLINK \l "_Toc137363822"</w:instrText>
            </w:r>
            <w:r w:rsidRPr="00AC486F">
              <w:rPr>
                <w:rStyle w:val="Hyperlink"/>
                <w:noProof/>
              </w:rPr>
              <w:instrText xml:space="preserve"> </w:instrText>
            </w:r>
            <w:r w:rsidRPr="00AC486F">
              <w:rPr>
                <w:rStyle w:val="Hyperlink"/>
                <w:noProof/>
              </w:rPr>
            </w:r>
            <w:r w:rsidRPr="00AC486F">
              <w:rPr>
                <w:rStyle w:val="Hyperlink"/>
                <w:noProof/>
              </w:rPr>
              <w:fldChar w:fldCharType="separate"/>
            </w:r>
            <w:r w:rsidRPr="00AC486F">
              <w:rPr>
                <w:rStyle w:val="Hyperlink"/>
                <w:noProof/>
              </w:rPr>
              <w:t>5.</w:t>
            </w:r>
            <w:r>
              <w:rPr>
                <w:noProof/>
              </w:rPr>
              <w:tab/>
            </w:r>
            <w:r w:rsidRPr="00AC486F">
              <w:rPr>
                <w:rStyle w:val="Hyperlink"/>
                <w:noProof/>
              </w:rPr>
              <w:t>Conclusions</w:t>
            </w:r>
            <w:r w:rsidRPr="00AC486F">
              <w:rPr>
                <w:rStyle w:val="Hyperlink"/>
                <w:noProof/>
              </w:rPr>
              <w:fldChar w:fldCharType="end"/>
            </w:r>
          </w:ins>
        </w:p>
        <w:p w14:paraId="7964B553" w14:textId="77777777" w:rsidR="00B66A87" w:rsidRDefault="00B66A87">
          <w:pPr>
            <w:pStyle w:val="TOC2"/>
            <w:tabs>
              <w:tab w:val="right" w:leader="dot" w:pos="9350"/>
            </w:tabs>
            <w:rPr>
              <w:ins w:id="98" w:author="Natasha Hardy" w:date="2023-06-11T08:16:00Z"/>
              <w:noProof/>
            </w:rPr>
          </w:pPr>
          <w:ins w:id="99" w:author="Natasha Hardy" w:date="2023-06-11T08:16:00Z">
            <w:r w:rsidRPr="00AC486F">
              <w:rPr>
                <w:rStyle w:val="Hyperlink"/>
                <w:noProof/>
              </w:rPr>
              <w:lastRenderedPageBreak/>
              <w:fldChar w:fldCharType="begin"/>
            </w:r>
            <w:r w:rsidRPr="00AC486F">
              <w:rPr>
                <w:rStyle w:val="Hyperlink"/>
                <w:noProof/>
              </w:rPr>
              <w:instrText xml:space="preserve"> </w:instrText>
            </w:r>
            <w:r>
              <w:rPr>
                <w:noProof/>
              </w:rPr>
              <w:instrText>HYPERLINK \l "_Toc137363823"</w:instrText>
            </w:r>
            <w:r w:rsidRPr="00AC486F">
              <w:rPr>
                <w:rStyle w:val="Hyperlink"/>
                <w:noProof/>
              </w:rPr>
              <w:instrText xml:space="preserve"> </w:instrText>
            </w:r>
            <w:r w:rsidRPr="00AC486F">
              <w:rPr>
                <w:rStyle w:val="Hyperlink"/>
                <w:noProof/>
              </w:rPr>
            </w:r>
            <w:r w:rsidRPr="00AC486F">
              <w:rPr>
                <w:rStyle w:val="Hyperlink"/>
                <w:noProof/>
              </w:rPr>
              <w:fldChar w:fldCharType="separate"/>
            </w:r>
            <w:r w:rsidRPr="00AC486F">
              <w:rPr>
                <w:rStyle w:val="Hyperlink"/>
                <w:noProof/>
              </w:rPr>
              <w:t>Acknowledgements</w:t>
            </w:r>
            <w:r w:rsidRPr="00AC486F">
              <w:rPr>
                <w:rStyle w:val="Hyperlink"/>
                <w:noProof/>
              </w:rPr>
              <w:fldChar w:fldCharType="end"/>
            </w:r>
          </w:ins>
        </w:p>
        <w:p w14:paraId="278D1D6E" w14:textId="77777777" w:rsidR="00B66A87" w:rsidRDefault="00B66A87">
          <w:pPr>
            <w:pStyle w:val="TOC2"/>
            <w:tabs>
              <w:tab w:val="right" w:leader="dot" w:pos="9350"/>
            </w:tabs>
            <w:rPr>
              <w:ins w:id="100" w:author="Natasha Hardy" w:date="2023-06-11T08:16:00Z"/>
              <w:noProof/>
            </w:rPr>
          </w:pPr>
          <w:ins w:id="101" w:author="Natasha Hardy" w:date="2023-06-11T08:16:00Z">
            <w:r w:rsidRPr="00AC486F">
              <w:rPr>
                <w:rStyle w:val="Hyperlink"/>
                <w:noProof/>
              </w:rPr>
              <w:fldChar w:fldCharType="begin"/>
            </w:r>
            <w:r w:rsidRPr="00AC486F">
              <w:rPr>
                <w:rStyle w:val="Hyperlink"/>
                <w:noProof/>
              </w:rPr>
              <w:instrText xml:space="preserve"> </w:instrText>
            </w:r>
            <w:r>
              <w:rPr>
                <w:noProof/>
              </w:rPr>
              <w:instrText>HYPERLINK \l "_Toc137363824"</w:instrText>
            </w:r>
            <w:r w:rsidRPr="00AC486F">
              <w:rPr>
                <w:rStyle w:val="Hyperlink"/>
                <w:noProof/>
              </w:rPr>
              <w:instrText xml:space="preserve"> </w:instrText>
            </w:r>
            <w:r w:rsidRPr="00AC486F">
              <w:rPr>
                <w:rStyle w:val="Hyperlink"/>
                <w:noProof/>
              </w:rPr>
            </w:r>
            <w:r w:rsidRPr="00AC486F">
              <w:rPr>
                <w:rStyle w:val="Hyperlink"/>
                <w:noProof/>
              </w:rPr>
              <w:fldChar w:fldCharType="separate"/>
            </w:r>
            <w:r w:rsidRPr="00AC486F">
              <w:rPr>
                <w:rStyle w:val="Hyperlink"/>
                <w:noProof/>
              </w:rPr>
              <w:t>Authorship Statement</w:t>
            </w:r>
            <w:r w:rsidRPr="00AC486F">
              <w:rPr>
                <w:rStyle w:val="Hyperlink"/>
                <w:noProof/>
              </w:rPr>
              <w:fldChar w:fldCharType="end"/>
            </w:r>
          </w:ins>
        </w:p>
        <w:p w14:paraId="6BAEBB22" w14:textId="77777777" w:rsidR="00B66A87" w:rsidRDefault="00B66A87">
          <w:pPr>
            <w:pStyle w:val="TOC2"/>
            <w:tabs>
              <w:tab w:val="right" w:leader="dot" w:pos="9350"/>
            </w:tabs>
            <w:rPr>
              <w:ins w:id="102" w:author="Natasha Hardy" w:date="2023-06-11T08:16:00Z"/>
              <w:noProof/>
            </w:rPr>
          </w:pPr>
          <w:ins w:id="103" w:author="Natasha Hardy" w:date="2023-06-11T08:16:00Z">
            <w:r w:rsidRPr="00AC486F">
              <w:rPr>
                <w:rStyle w:val="Hyperlink"/>
                <w:noProof/>
              </w:rPr>
              <w:fldChar w:fldCharType="begin"/>
            </w:r>
            <w:r w:rsidRPr="00AC486F">
              <w:rPr>
                <w:rStyle w:val="Hyperlink"/>
                <w:noProof/>
              </w:rPr>
              <w:instrText xml:space="preserve"> </w:instrText>
            </w:r>
            <w:r>
              <w:rPr>
                <w:noProof/>
              </w:rPr>
              <w:instrText>HYPERLINK \l "_Toc137363825"</w:instrText>
            </w:r>
            <w:r w:rsidRPr="00AC486F">
              <w:rPr>
                <w:rStyle w:val="Hyperlink"/>
                <w:noProof/>
              </w:rPr>
              <w:instrText xml:space="preserve"> </w:instrText>
            </w:r>
            <w:r w:rsidRPr="00AC486F">
              <w:rPr>
                <w:rStyle w:val="Hyperlink"/>
                <w:noProof/>
              </w:rPr>
            </w:r>
            <w:r w:rsidRPr="00AC486F">
              <w:rPr>
                <w:rStyle w:val="Hyperlink"/>
                <w:noProof/>
              </w:rPr>
              <w:fldChar w:fldCharType="separate"/>
            </w:r>
            <w:r w:rsidRPr="00AC486F">
              <w:rPr>
                <w:rStyle w:val="Hyperlink"/>
                <w:noProof/>
              </w:rPr>
              <w:t>References</w:t>
            </w:r>
            <w:r w:rsidRPr="00AC486F">
              <w:rPr>
                <w:rStyle w:val="Hyperlink"/>
                <w:noProof/>
              </w:rPr>
              <w:fldChar w:fldCharType="end"/>
            </w:r>
          </w:ins>
        </w:p>
        <w:p w14:paraId="294DEDB5" w14:textId="77777777" w:rsidR="00B66A87" w:rsidRDefault="00B66A87">
          <w:pPr>
            <w:pStyle w:val="TOC2"/>
            <w:tabs>
              <w:tab w:val="right" w:leader="dot" w:pos="9350"/>
            </w:tabs>
            <w:rPr>
              <w:ins w:id="104" w:author="Natasha Hardy" w:date="2023-06-11T08:16:00Z"/>
              <w:noProof/>
            </w:rPr>
          </w:pPr>
          <w:ins w:id="105" w:author="Natasha Hardy" w:date="2023-06-11T08:16:00Z">
            <w:r w:rsidRPr="00AC486F">
              <w:rPr>
                <w:rStyle w:val="Hyperlink"/>
                <w:noProof/>
              </w:rPr>
              <w:fldChar w:fldCharType="begin"/>
            </w:r>
            <w:r w:rsidRPr="00AC486F">
              <w:rPr>
                <w:rStyle w:val="Hyperlink"/>
                <w:noProof/>
              </w:rPr>
              <w:instrText xml:space="preserve"> </w:instrText>
            </w:r>
            <w:r>
              <w:rPr>
                <w:noProof/>
              </w:rPr>
              <w:instrText>HYPERLINK \l "_Toc137363826"</w:instrText>
            </w:r>
            <w:r w:rsidRPr="00AC486F">
              <w:rPr>
                <w:rStyle w:val="Hyperlink"/>
                <w:noProof/>
              </w:rPr>
              <w:instrText xml:space="preserve"> </w:instrText>
            </w:r>
            <w:r w:rsidRPr="00AC486F">
              <w:rPr>
                <w:rStyle w:val="Hyperlink"/>
                <w:noProof/>
              </w:rPr>
            </w:r>
            <w:r w:rsidRPr="00AC486F">
              <w:rPr>
                <w:rStyle w:val="Hyperlink"/>
                <w:noProof/>
              </w:rPr>
              <w:fldChar w:fldCharType="separate"/>
            </w:r>
            <w:r w:rsidRPr="00AC486F">
              <w:rPr>
                <w:rStyle w:val="Hyperlink"/>
                <w:noProof/>
              </w:rPr>
              <w:t>Data Accessibility</w:t>
            </w:r>
            <w:r w:rsidRPr="00AC486F">
              <w:rPr>
                <w:rStyle w:val="Hyperlink"/>
                <w:noProof/>
              </w:rPr>
              <w:fldChar w:fldCharType="end"/>
            </w:r>
          </w:ins>
        </w:p>
        <w:p w14:paraId="2DA4F107" w14:textId="77777777" w:rsidR="00B66A87" w:rsidRDefault="00B66A87">
          <w:pPr>
            <w:pStyle w:val="TOC2"/>
            <w:tabs>
              <w:tab w:val="right" w:leader="dot" w:pos="9350"/>
            </w:tabs>
            <w:rPr>
              <w:ins w:id="106" w:author="Natasha Hardy" w:date="2023-06-11T08:16:00Z"/>
              <w:noProof/>
            </w:rPr>
          </w:pPr>
          <w:ins w:id="107" w:author="Natasha Hardy" w:date="2023-06-11T08:16:00Z">
            <w:r w:rsidRPr="00AC486F">
              <w:rPr>
                <w:rStyle w:val="Hyperlink"/>
                <w:noProof/>
              </w:rPr>
              <w:fldChar w:fldCharType="begin"/>
            </w:r>
            <w:r w:rsidRPr="00AC486F">
              <w:rPr>
                <w:rStyle w:val="Hyperlink"/>
                <w:noProof/>
              </w:rPr>
              <w:instrText xml:space="preserve"> </w:instrText>
            </w:r>
            <w:r>
              <w:rPr>
                <w:noProof/>
              </w:rPr>
              <w:instrText>HYPERLINK \l "_Toc137363827"</w:instrText>
            </w:r>
            <w:r w:rsidRPr="00AC486F">
              <w:rPr>
                <w:rStyle w:val="Hyperlink"/>
                <w:noProof/>
              </w:rPr>
              <w:instrText xml:space="preserve"> </w:instrText>
            </w:r>
            <w:r w:rsidRPr="00AC486F">
              <w:rPr>
                <w:rStyle w:val="Hyperlink"/>
                <w:noProof/>
              </w:rPr>
            </w:r>
            <w:r w:rsidRPr="00AC486F">
              <w:rPr>
                <w:rStyle w:val="Hyperlink"/>
                <w:noProof/>
              </w:rPr>
              <w:fldChar w:fldCharType="separate"/>
            </w:r>
            <w:r w:rsidRPr="00AC486F">
              <w:rPr>
                <w:rStyle w:val="Hyperlink"/>
                <w:noProof/>
              </w:rPr>
              <w:t>Tables</w:t>
            </w:r>
            <w:r w:rsidRPr="00AC486F">
              <w:rPr>
                <w:rStyle w:val="Hyperlink"/>
                <w:noProof/>
              </w:rPr>
              <w:fldChar w:fldCharType="end"/>
            </w:r>
          </w:ins>
        </w:p>
        <w:p w14:paraId="2BBF5CD5" w14:textId="77777777" w:rsidR="00B66A87" w:rsidRDefault="00B66A87">
          <w:pPr>
            <w:pStyle w:val="TOC2"/>
            <w:tabs>
              <w:tab w:val="right" w:leader="dot" w:pos="9350"/>
            </w:tabs>
            <w:rPr>
              <w:ins w:id="108" w:author="Natasha Hardy" w:date="2023-06-11T08:16:00Z"/>
              <w:noProof/>
            </w:rPr>
          </w:pPr>
          <w:ins w:id="109" w:author="Natasha Hardy" w:date="2023-06-11T08:16:00Z">
            <w:r w:rsidRPr="00AC486F">
              <w:rPr>
                <w:rStyle w:val="Hyperlink"/>
                <w:noProof/>
              </w:rPr>
              <w:fldChar w:fldCharType="begin"/>
            </w:r>
            <w:r w:rsidRPr="00AC486F">
              <w:rPr>
                <w:rStyle w:val="Hyperlink"/>
                <w:noProof/>
              </w:rPr>
              <w:instrText xml:space="preserve"> </w:instrText>
            </w:r>
            <w:r>
              <w:rPr>
                <w:noProof/>
              </w:rPr>
              <w:instrText>HYPERLINK \l "_Toc137363828"</w:instrText>
            </w:r>
            <w:r w:rsidRPr="00AC486F">
              <w:rPr>
                <w:rStyle w:val="Hyperlink"/>
                <w:noProof/>
              </w:rPr>
              <w:instrText xml:space="preserve"> </w:instrText>
            </w:r>
            <w:r w:rsidRPr="00AC486F">
              <w:rPr>
                <w:rStyle w:val="Hyperlink"/>
                <w:noProof/>
              </w:rPr>
            </w:r>
            <w:r w:rsidRPr="00AC486F">
              <w:rPr>
                <w:rStyle w:val="Hyperlink"/>
                <w:noProof/>
              </w:rPr>
              <w:fldChar w:fldCharType="separate"/>
            </w:r>
            <w:r w:rsidRPr="00AC486F">
              <w:rPr>
                <w:rStyle w:val="Hyperlink"/>
                <w:noProof/>
              </w:rPr>
              <w:t>Figure Legends</w:t>
            </w:r>
            <w:r w:rsidRPr="00AC486F">
              <w:rPr>
                <w:rStyle w:val="Hyperlink"/>
                <w:noProof/>
              </w:rPr>
              <w:fldChar w:fldCharType="end"/>
            </w:r>
          </w:ins>
        </w:p>
        <w:p w14:paraId="67590F33" w14:textId="77777777" w:rsidR="00B66A87" w:rsidRDefault="00B66A87">
          <w:pPr>
            <w:pStyle w:val="TOC2"/>
            <w:tabs>
              <w:tab w:val="right" w:leader="dot" w:pos="9350"/>
            </w:tabs>
            <w:rPr>
              <w:ins w:id="110" w:author="Natasha Hardy" w:date="2023-06-11T08:16:00Z"/>
              <w:noProof/>
            </w:rPr>
          </w:pPr>
          <w:ins w:id="111" w:author="Natasha Hardy" w:date="2023-06-11T08:16:00Z">
            <w:r w:rsidRPr="00AC486F">
              <w:rPr>
                <w:rStyle w:val="Hyperlink"/>
                <w:noProof/>
              </w:rPr>
              <w:fldChar w:fldCharType="begin"/>
            </w:r>
            <w:r w:rsidRPr="00AC486F">
              <w:rPr>
                <w:rStyle w:val="Hyperlink"/>
                <w:noProof/>
              </w:rPr>
              <w:instrText xml:space="preserve"> </w:instrText>
            </w:r>
            <w:r>
              <w:rPr>
                <w:noProof/>
              </w:rPr>
              <w:instrText>HYPERLINK \l "_Toc137363829"</w:instrText>
            </w:r>
            <w:r w:rsidRPr="00AC486F">
              <w:rPr>
                <w:rStyle w:val="Hyperlink"/>
                <w:noProof/>
              </w:rPr>
              <w:instrText xml:space="preserve"> </w:instrText>
            </w:r>
            <w:r w:rsidRPr="00AC486F">
              <w:rPr>
                <w:rStyle w:val="Hyperlink"/>
                <w:noProof/>
              </w:rPr>
            </w:r>
            <w:r w:rsidRPr="00AC486F">
              <w:rPr>
                <w:rStyle w:val="Hyperlink"/>
                <w:noProof/>
              </w:rPr>
              <w:fldChar w:fldCharType="separate"/>
            </w:r>
            <w:r w:rsidRPr="00AC486F">
              <w:rPr>
                <w:rStyle w:val="Hyperlink"/>
                <w:noProof/>
              </w:rPr>
              <w:t>Supplementary Materials</w:t>
            </w:r>
            <w:r w:rsidRPr="00AC486F">
              <w:rPr>
                <w:rStyle w:val="Hyperlink"/>
                <w:noProof/>
              </w:rPr>
              <w:fldChar w:fldCharType="end"/>
            </w:r>
          </w:ins>
        </w:p>
        <w:p w14:paraId="5D57CB1F" w14:textId="5EA8FDBA" w:rsidR="00834DF8" w:rsidDel="00B66A87" w:rsidRDefault="00000000">
          <w:pPr>
            <w:spacing w:before="60"/>
            <w:ind w:left="360"/>
            <w:rPr>
              <w:del w:id="112" w:author="Natasha Hardy" w:date="2023-06-11T08:16:00Z"/>
              <w:noProof/>
              <w:color w:val="1155CC"/>
              <w:u w:val="single"/>
            </w:rPr>
          </w:pPr>
          <w:del w:id="113" w:author="Natasha Hardy" w:date="2023-06-11T08:16:00Z">
            <w:r w:rsidDel="00B66A87">
              <w:rPr>
                <w:noProof/>
                <w:color w:val="1155CC"/>
                <w:u w:val="single"/>
              </w:rPr>
              <w:delText>1. Introduction</w:delText>
            </w:r>
          </w:del>
        </w:p>
        <w:p w14:paraId="0C1848E5" w14:textId="304B98BA" w:rsidR="00834DF8" w:rsidDel="00B66A87" w:rsidRDefault="00000000">
          <w:pPr>
            <w:spacing w:before="60"/>
            <w:ind w:left="360"/>
            <w:rPr>
              <w:del w:id="114" w:author="Natasha Hardy" w:date="2023-06-11T08:16:00Z"/>
              <w:noProof/>
              <w:color w:val="1155CC"/>
              <w:u w:val="single"/>
            </w:rPr>
          </w:pPr>
          <w:del w:id="115" w:author="Natasha Hardy" w:date="2023-06-11T08:16:00Z">
            <w:r w:rsidDel="00B66A87">
              <w:rPr>
                <w:noProof/>
                <w:color w:val="1155CC"/>
                <w:u w:val="single"/>
              </w:rPr>
              <w:delText>2. Methods</w:delText>
            </w:r>
          </w:del>
        </w:p>
        <w:p w14:paraId="1AB12A7F" w14:textId="19FFE177" w:rsidR="00834DF8" w:rsidDel="00B66A87" w:rsidRDefault="00000000">
          <w:pPr>
            <w:spacing w:before="60"/>
            <w:ind w:left="720"/>
            <w:rPr>
              <w:del w:id="116" w:author="Natasha Hardy" w:date="2023-06-11T08:16:00Z"/>
              <w:noProof/>
              <w:color w:val="1155CC"/>
              <w:u w:val="single"/>
            </w:rPr>
          </w:pPr>
          <w:del w:id="117" w:author="Natasha Hardy" w:date="2023-06-11T08:16:00Z">
            <w:r w:rsidDel="00B66A87">
              <w:rPr>
                <w:noProof/>
                <w:color w:val="1155CC"/>
                <w:u w:val="single"/>
              </w:rPr>
              <w:delText>2.1 Historical diet data collation</w:delText>
            </w:r>
          </w:del>
        </w:p>
        <w:p w14:paraId="19B8118C" w14:textId="45225B20" w:rsidR="00834DF8" w:rsidDel="00B66A87" w:rsidRDefault="00000000">
          <w:pPr>
            <w:spacing w:before="60"/>
            <w:ind w:left="720"/>
            <w:rPr>
              <w:del w:id="118" w:author="Natasha Hardy" w:date="2023-06-11T08:16:00Z"/>
              <w:noProof/>
              <w:color w:val="1155CC"/>
              <w:u w:val="single"/>
            </w:rPr>
          </w:pPr>
          <w:del w:id="119" w:author="Natasha Hardy" w:date="2023-06-11T08:16:00Z">
            <w:r w:rsidDel="00B66A87">
              <w:rPr>
                <w:noProof/>
                <w:color w:val="1155CC"/>
                <w:u w:val="single"/>
              </w:rPr>
              <w:delText>2.2 Prey life stage estimation</w:delText>
            </w:r>
          </w:del>
        </w:p>
        <w:p w14:paraId="4585DF4E" w14:textId="4113798E" w:rsidR="00834DF8" w:rsidDel="00B66A87" w:rsidRDefault="00000000">
          <w:pPr>
            <w:spacing w:before="60"/>
            <w:ind w:left="720"/>
            <w:rPr>
              <w:del w:id="120" w:author="Natasha Hardy" w:date="2023-06-11T08:16:00Z"/>
              <w:noProof/>
              <w:color w:val="1155CC"/>
              <w:u w:val="single"/>
            </w:rPr>
          </w:pPr>
          <w:del w:id="121" w:author="Natasha Hardy" w:date="2023-06-11T08:16:00Z">
            <w:r w:rsidDel="00B66A87">
              <w:rPr>
                <w:noProof/>
                <w:color w:val="1155CC"/>
                <w:u w:val="single"/>
              </w:rPr>
              <w:delText>2.3 Prey trait information</w:delText>
            </w:r>
          </w:del>
        </w:p>
        <w:p w14:paraId="3BD49D0F" w14:textId="292889C7" w:rsidR="00834DF8" w:rsidDel="00B66A87" w:rsidRDefault="00000000">
          <w:pPr>
            <w:spacing w:before="60"/>
            <w:ind w:left="720"/>
            <w:rPr>
              <w:del w:id="122" w:author="Natasha Hardy" w:date="2023-06-11T08:16:00Z"/>
              <w:noProof/>
              <w:color w:val="1155CC"/>
              <w:u w:val="single"/>
            </w:rPr>
          </w:pPr>
          <w:del w:id="123" w:author="Natasha Hardy" w:date="2023-06-11T08:16:00Z">
            <w:r w:rsidDel="00B66A87">
              <w:rPr>
                <w:noProof/>
                <w:color w:val="1155CC"/>
                <w:u w:val="single"/>
              </w:rPr>
              <w:delText>2.4 Trait-based analyses</w:delText>
            </w:r>
          </w:del>
        </w:p>
        <w:p w14:paraId="669A2D9A" w14:textId="64BF9974" w:rsidR="00834DF8" w:rsidDel="00B66A87" w:rsidRDefault="00000000">
          <w:pPr>
            <w:spacing w:before="60"/>
            <w:ind w:left="1080"/>
            <w:rPr>
              <w:del w:id="124" w:author="Natasha Hardy" w:date="2023-06-11T08:16:00Z"/>
              <w:noProof/>
              <w:color w:val="1155CC"/>
              <w:u w:val="single"/>
            </w:rPr>
          </w:pPr>
          <w:del w:id="125" w:author="Natasha Hardy" w:date="2023-06-11T08:16:00Z">
            <w:r w:rsidDel="00B66A87">
              <w:rPr>
                <w:noProof/>
                <w:color w:val="1155CC"/>
                <w:u w:val="single"/>
              </w:rPr>
              <w:delText>Taxonomic and trait diversity in albacore diets</w:delText>
            </w:r>
          </w:del>
        </w:p>
        <w:p w14:paraId="43D44F07" w14:textId="5B631AD3" w:rsidR="00834DF8" w:rsidDel="00B66A87" w:rsidRDefault="00000000">
          <w:pPr>
            <w:spacing w:before="60"/>
            <w:ind w:left="1080"/>
            <w:rPr>
              <w:del w:id="126" w:author="Natasha Hardy" w:date="2023-06-11T08:16:00Z"/>
              <w:noProof/>
              <w:color w:val="1155CC"/>
              <w:u w:val="single"/>
            </w:rPr>
          </w:pPr>
          <w:del w:id="127" w:author="Natasha Hardy" w:date="2023-06-11T08:16:00Z">
            <w:r w:rsidDel="00B66A87">
              <w:rPr>
                <w:noProof/>
                <w:color w:val="1155CC"/>
                <w:u w:val="single"/>
              </w:rPr>
              <w:delText>Albacore prey trait guilds</w:delText>
            </w:r>
          </w:del>
        </w:p>
        <w:p w14:paraId="42E89077" w14:textId="2B23A121" w:rsidR="00834DF8" w:rsidDel="00B66A87" w:rsidRDefault="00000000">
          <w:pPr>
            <w:spacing w:before="60"/>
            <w:ind w:left="1080"/>
            <w:rPr>
              <w:del w:id="128" w:author="Natasha Hardy" w:date="2023-06-11T08:16:00Z"/>
              <w:noProof/>
              <w:color w:val="1155CC"/>
              <w:u w:val="single"/>
            </w:rPr>
          </w:pPr>
          <w:del w:id="129" w:author="Natasha Hardy" w:date="2023-06-11T08:16:00Z">
            <w:r w:rsidDel="00B66A87">
              <w:rPr>
                <w:noProof/>
                <w:color w:val="1155CC"/>
                <w:u w:val="single"/>
              </w:rPr>
              <w:delText>Trait-based vs taxonomic diet variation</w:delText>
            </w:r>
          </w:del>
        </w:p>
        <w:p w14:paraId="6EFB05A9" w14:textId="4619318C" w:rsidR="00834DF8" w:rsidDel="00B66A87" w:rsidRDefault="00000000">
          <w:pPr>
            <w:spacing w:before="60"/>
            <w:ind w:left="360"/>
            <w:rPr>
              <w:del w:id="130" w:author="Natasha Hardy" w:date="2023-06-11T08:16:00Z"/>
              <w:noProof/>
              <w:color w:val="1155CC"/>
              <w:u w:val="single"/>
            </w:rPr>
          </w:pPr>
          <w:del w:id="131" w:author="Natasha Hardy" w:date="2023-06-11T08:16:00Z">
            <w:r w:rsidDel="00B66A87">
              <w:rPr>
                <w:noProof/>
                <w:color w:val="1155CC"/>
                <w:u w:val="single"/>
              </w:rPr>
              <w:delText>3. Results</w:delText>
            </w:r>
          </w:del>
        </w:p>
        <w:p w14:paraId="2F151BD5" w14:textId="637FC4A7" w:rsidR="00834DF8" w:rsidDel="00B66A87" w:rsidRDefault="00000000">
          <w:pPr>
            <w:spacing w:before="60"/>
            <w:ind w:left="720"/>
            <w:rPr>
              <w:del w:id="132" w:author="Natasha Hardy" w:date="2023-06-11T08:16:00Z"/>
              <w:noProof/>
              <w:color w:val="1155CC"/>
              <w:u w:val="single"/>
            </w:rPr>
          </w:pPr>
          <w:del w:id="133" w:author="Natasha Hardy" w:date="2023-06-11T08:16:00Z">
            <w:r w:rsidDel="00B66A87">
              <w:rPr>
                <w:noProof/>
                <w:color w:val="1155CC"/>
                <w:u w:val="single"/>
              </w:rPr>
              <w:delText>3.1 Taxonomic and trait diversity in albacore diets</w:delText>
            </w:r>
          </w:del>
        </w:p>
        <w:p w14:paraId="57D98289" w14:textId="72E3B456" w:rsidR="00834DF8" w:rsidDel="00B66A87" w:rsidRDefault="00000000">
          <w:pPr>
            <w:spacing w:before="60"/>
            <w:ind w:left="720"/>
            <w:rPr>
              <w:del w:id="134" w:author="Natasha Hardy" w:date="2023-06-11T08:16:00Z"/>
              <w:noProof/>
              <w:color w:val="1155CC"/>
              <w:u w:val="single"/>
            </w:rPr>
          </w:pPr>
          <w:del w:id="135" w:author="Natasha Hardy" w:date="2023-06-11T08:16:00Z">
            <w:r w:rsidDel="00B66A87">
              <w:rPr>
                <w:noProof/>
                <w:color w:val="1155CC"/>
                <w:u w:val="single"/>
              </w:rPr>
              <w:delText>3.2 Albacore prey trait guilds</w:delText>
            </w:r>
          </w:del>
        </w:p>
        <w:p w14:paraId="4E719889" w14:textId="3BDAF23F" w:rsidR="00834DF8" w:rsidDel="00B66A87" w:rsidRDefault="00000000">
          <w:pPr>
            <w:spacing w:before="60"/>
            <w:ind w:left="720"/>
            <w:rPr>
              <w:del w:id="136" w:author="Natasha Hardy" w:date="2023-06-11T08:16:00Z"/>
              <w:noProof/>
              <w:color w:val="1155CC"/>
              <w:u w:val="single"/>
            </w:rPr>
          </w:pPr>
          <w:del w:id="137" w:author="Natasha Hardy" w:date="2023-06-11T08:16:00Z">
            <w:r w:rsidDel="00B66A87">
              <w:rPr>
                <w:noProof/>
                <w:color w:val="1155CC"/>
                <w:u w:val="single"/>
              </w:rPr>
              <w:delText>3.3 Historical trait-based albacore diet composition</w:delText>
            </w:r>
          </w:del>
        </w:p>
        <w:p w14:paraId="76F5A6A5" w14:textId="6BCB20DB" w:rsidR="00834DF8" w:rsidDel="00B66A87" w:rsidRDefault="00000000">
          <w:pPr>
            <w:spacing w:before="60"/>
            <w:ind w:left="360"/>
            <w:rPr>
              <w:del w:id="138" w:author="Natasha Hardy" w:date="2023-06-11T08:16:00Z"/>
              <w:noProof/>
              <w:color w:val="1155CC"/>
              <w:u w:val="single"/>
            </w:rPr>
          </w:pPr>
          <w:del w:id="139" w:author="Natasha Hardy" w:date="2023-06-11T08:16:00Z">
            <w:r w:rsidDel="00B66A87">
              <w:rPr>
                <w:noProof/>
                <w:color w:val="1155CC"/>
                <w:u w:val="single"/>
              </w:rPr>
              <w:delText>4. Discussion</w:delText>
            </w:r>
          </w:del>
        </w:p>
        <w:p w14:paraId="4906F0D7" w14:textId="39AD967A" w:rsidR="00834DF8" w:rsidDel="00B66A87" w:rsidRDefault="00000000">
          <w:pPr>
            <w:spacing w:before="60"/>
            <w:ind w:left="720"/>
            <w:rPr>
              <w:del w:id="140" w:author="Natasha Hardy" w:date="2023-06-11T08:16:00Z"/>
              <w:noProof/>
              <w:color w:val="1155CC"/>
              <w:u w:val="single"/>
            </w:rPr>
          </w:pPr>
          <w:del w:id="141" w:author="Natasha Hardy" w:date="2023-06-11T08:16:00Z">
            <w:r w:rsidDel="00B66A87">
              <w:rPr>
                <w:noProof/>
                <w:color w:val="1155CC"/>
                <w:u w:val="single"/>
              </w:rPr>
              <w:delText>4.1 Synthesis of albacore diet diversity and historical trait relationships</w:delText>
            </w:r>
          </w:del>
        </w:p>
        <w:p w14:paraId="2A524D56" w14:textId="1330765A" w:rsidR="00834DF8" w:rsidDel="00B66A87" w:rsidRDefault="00000000">
          <w:pPr>
            <w:spacing w:before="60"/>
            <w:ind w:left="720"/>
            <w:rPr>
              <w:del w:id="142" w:author="Natasha Hardy" w:date="2023-06-11T08:16:00Z"/>
              <w:noProof/>
              <w:color w:val="1155CC"/>
              <w:u w:val="single"/>
            </w:rPr>
          </w:pPr>
          <w:del w:id="143" w:author="Natasha Hardy" w:date="2023-06-11T08:16:00Z">
            <w:r w:rsidDel="00B66A87">
              <w:rPr>
                <w:noProof/>
                <w:color w:val="1155CC"/>
                <w:u w:val="single"/>
              </w:rPr>
              <w:delText>4.2 Synthesis limitations, knowledge accessibility and gaps to overcome</w:delText>
            </w:r>
          </w:del>
        </w:p>
        <w:p w14:paraId="326D9EEE" w14:textId="08D9C893" w:rsidR="00834DF8" w:rsidDel="00B66A87" w:rsidRDefault="00000000">
          <w:pPr>
            <w:spacing w:before="60"/>
            <w:ind w:left="360"/>
            <w:rPr>
              <w:del w:id="144" w:author="Natasha Hardy" w:date="2023-06-11T08:16:00Z"/>
              <w:noProof/>
              <w:color w:val="1155CC"/>
              <w:u w:val="single"/>
            </w:rPr>
          </w:pPr>
          <w:del w:id="145" w:author="Natasha Hardy" w:date="2023-06-11T08:16:00Z">
            <w:r w:rsidDel="00B66A87">
              <w:rPr>
                <w:noProof/>
                <w:color w:val="1155CC"/>
                <w:u w:val="single"/>
              </w:rPr>
              <w:delText>5. Conclusions</w:delText>
            </w:r>
          </w:del>
        </w:p>
        <w:p w14:paraId="3276DD43" w14:textId="4222C55E" w:rsidR="00834DF8" w:rsidDel="00B66A87" w:rsidRDefault="00000000">
          <w:pPr>
            <w:spacing w:before="60"/>
            <w:ind w:left="360"/>
            <w:rPr>
              <w:del w:id="146" w:author="Natasha Hardy" w:date="2023-06-11T08:16:00Z"/>
              <w:noProof/>
              <w:color w:val="1155CC"/>
              <w:u w:val="single"/>
            </w:rPr>
          </w:pPr>
          <w:del w:id="147" w:author="Natasha Hardy" w:date="2023-06-11T08:16:00Z">
            <w:r w:rsidDel="00B66A87">
              <w:rPr>
                <w:noProof/>
                <w:color w:val="1155CC"/>
                <w:u w:val="single"/>
              </w:rPr>
              <w:delText>Acknowledgements</w:delText>
            </w:r>
          </w:del>
        </w:p>
        <w:p w14:paraId="15133426" w14:textId="01E71840" w:rsidR="00834DF8" w:rsidDel="00B66A87" w:rsidRDefault="00000000">
          <w:pPr>
            <w:spacing w:before="60"/>
            <w:ind w:left="360"/>
            <w:rPr>
              <w:del w:id="148" w:author="Natasha Hardy" w:date="2023-06-11T08:16:00Z"/>
              <w:noProof/>
              <w:color w:val="1155CC"/>
              <w:u w:val="single"/>
            </w:rPr>
          </w:pPr>
          <w:del w:id="149" w:author="Natasha Hardy" w:date="2023-06-11T08:16:00Z">
            <w:r w:rsidDel="00B66A87">
              <w:rPr>
                <w:noProof/>
                <w:color w:val="1155CC"/>
                <w:u w:val="single"/>
              </w:rPr>
              <w:delText>Authorship Statement</w:delText>
            </w:r>
          </w:del>
        </w:p>
        <w:p w14:paraId="1CC4635C" w14:textId="2FEEFF25" w:rsidR="00834DF8" w:rsidDel="00B66A87" w:rsidRDefault="00000000">
          <w:pPr>
            <w:spacing w:before="60"/>
            <w:ind w:left="360"/>
            <w:rPr>
              <w:del w:id="150" w:author="Natasha Hardy" w:date="2023-06-11T08:16:00Z"/>
              <w:noProof/>
              <w:color w:val="1155CC"/>
              <w:u w:val="single"/>
            </w:rPr>
          </w:pPr>
          <w:del w:id="151" w:author="Natasha Hardy" w:date="2023-06-11T08:16:00Z">
            <w:r w:rsidDel="00B66A87">
              <w:rPr>
                <w:noProof/>
                <w:color w:val="1155CC"/>
                <w:u w:val="single"/>
              </w:rPr>
              <w:delText>References</w:delText>
            </w:r>
          </w:del>
        </w:p>
        <w:p w14:paraId="352473D3" w14:textId="61E75270" w:rsidR="00834DF8" w:rsidDel="00B66A87" w:rsidRDefault="00000000">
          <w:pPr>
            <w:spacing w:before="60"/>
            <w:ind w:left="360"/>
            <w:rPr>
              <w:del w:id="152" w:author="Natasha Hardy" w:date="2023-06-11T08:16:00Z"/>
              <w:noProof/>
              <w:color w:val="1155CC"/>
              <w:u w:val="single"/>
            </w:rPr>
          </w:pPr>
          <w:del w:id="153" w:author="Natasha Hardy" w:date="2023-06-11T08:16:00Z">
            <w:r w:rsidDel="00B66A87">
              <w:rPr>
                <w:noProof/>
                <w:color w:val="1155CC"/>
                <w:u w:val="single"/>
              </w:rPr>
              <w:delText>Data Accessibility</w:delText>
            </w:r>
          </w:del>
        </w:p>
        <w:p w14:paraId="527C305B" w14:textId="54ADABD4" w:rsidR="00834DF8" w:rsidDel="00B66A87" w:rsidRDefault="00000000">
          <w:pPr>
            <w:spacing w:before="60"/>
            <w:ind w:left="360"/>
            <w:rPr>
              <w:del w:id="154" w:author="Natasha Hardy" w:date="2023-06-11T08:16:00Z"/>
              <w:noProof/>
              <w:color w:val="1155CC"/>
              <w:u w:val="single"/>
            </w:rPr>
          </w:pPr>
          <w:del w:id="155" w:author="Natasha Hardy" w:date="2023-06-11T08:16:00Z">
            <w:r w:rsidDel="00B66A87">
              <w:rPr>
                <w:noProof/>
                <w:color w:val="1155CC"/>
                <w:u w:val="single"/>
              </w:rPr>
              <w:delText>Tables</w:delText>
            </w:r>
          </w:del>
        </w:p>
        <w:p w14:paraId="0157F093" w14:textId="1F8CB1C0" w:rsidR="00834DF8" w:rsidDel="00B66A87" w:rsidRDefault="00000000">
          <w:pPr>
            <w:spacing w:before="60"/>
            <w:ind w:left="360"/>
            <w:rPr>
              <w:del w:id="156" w:author="Natasha Hardy" w:date="2023-06-11T08:16:00Z"/>
              <w:noProof/>
              <w:color w:val="1155CC"/>
              <w:u w:val="single"/>
            </w:rPr>
          </w:pPr>
          <w:del w:id="157" w:author="Natasha Hardy" w:date="2023-06-11T08:16:00Z">
            <w:r w:rsidDel="00B66A87">
              <w:rPr>
                <w:noProof/>
                <w:color w:val="1155CC"/>
                <w:u w:val="single"/>
              </w:rPr>
              <w:delText>Figure Legends</w:delText>
            </w:r>
          </w:del>
        </w:p>
        <w:p w14:paraId="25B4DEE4" w14:textId="013B1BE1" w:rsidR="00834DF8" w:rsidRDefault="00000000">
          <w:pPr>
            <w:spacing w:before="60" w:after="80"/>
            <w:ind w:left="360"/>
            <w:rPr>
              <w:color w:val="1155CC"/>
              <w:u w:val="single"/>
            </w:rPr>
          </w:pPr>
          <w:del w:id="158" w:author="Natasha Hardy" w:date="2023-06-11T08:16:00Z">
            <w:r w:rsidDel="00B66A87">
              <w:rPr>
                <w:noProof/>
                <w:color w:val="1155CC"/>
                <w:u w:val="single"/>
              </w:rPr>
              <w:delText>Supplementary Materials</w:delText>
            </w:r>
          </w:del>
          <w:r>
            <w:fldChar w:fldCharType="end"/>
          </w:r>
        </w:p>
      </w:sdtContent>
    </w:sdt>
    <w:p w14:paraId="26D7A01B" w14:textId="77777777" w:rsidR="00834DF8" w:rsidRDefault="00834DF8">
      <w:pPr>
        <w:pStyle w:val="Heading2"/>
      </w:pPr>
      <w:bookmarkStart w:id="159" w:name="_heading=h.1fob9te" w:colFirst="0" w:colLast="0"/>
      <w:bookmarkEnd w:id="159"/>
    </w:p>
    <w:p w14:paraId="3925F188" w14:textId="77777777" w:rsidR="00834DF8" w:rsidRDefault="00000000">
      <w:pPr>
        <w:pStyle w:val="Heading2"/>
        <w:numPr>
          <w:ilvl w:val="0"/>
          <w:numId w:val="1"/>
        </w:numPr>
      </w:pPr>
      <w:bookmarkStart w:id="160" w:name="_Toc137363806"/>
      <w:r>
        <w:t>Introduction</w:t>
      </w:r>
      <w:bookmarkEnd w:id="160"/>
    </w:p>
    <w:p w14:paraId="7FAFB5B2" w14:textId="77777777" w:rsidR="00834DF8" w:rsidRDefault="00834DF8">
      <w:pPr>
        <w:rPr>
          <w:rFonts w:ascii="Times" w:eastAsia="Times" w:hAnsi="Times" w:cs="Times"/>
        </w:rPr>
      </w:pPr>
    </w:p>
    <w:p w14:paraId="12DA7A88" w14:textId="6D458804" w:rsidR="00834DF8" w:rsidRDefault="00000000">
      <w:pPr>
        <w:rPr>
          <w:rFonts w:ascii="Times" w:eastAsia="Times" w:hAnsi="Times" w:cs="Times"/>
        </w:rPr>
      </w:pPr>
      <w:sdt>
        <w:sdtPr>
          <w:tag w:val="goog_rdk_31"/>
          <w:id w:val="-971595545"/>
        </w:sdtPr>
        <w:sdtContent>
          <w:del w:id="161" w:author="Steven Bograd - NOAA Federal" w:date="2023-05-25T20:49:00Z">
            <w:r>
              <w:delText xml:space="preserve">Pelagic ecosystems are among the last frontiers on Earth, politically and ecologically. Yet </w:delText>
            </w:r>
          </w:del>
        </w:sdtContent>
      </w:sdt>
      <w:sdt>
        <w:sdtPr>
          <w:tag w:val="goog_rdk_32"/>
          <w:id w:val="345069530"/>
        </w:sdtPr>
        <w:sdtContent>
          <w:customXmlInsRangeStart w:id="162" w:author="Steven Bograd - NOAA Federal" w:date="2023-05-25T20:49:00Z"/>
          <w:sdt>
            <w:sdtPr>
              <w:tag w:val="goog_rdk_33"/>
              <w:id w:val="269206825"/>
            </w:sdtPr>
            <w:sdtContent>
              <w:customXmlInsRangeEnd w:id="162"/>
              <w:ins w:id="163" w:author="Steven Bograd - NOAA Federal" w:date="2023-05-25T20:49:00Z">
                <w:del w:id="164" w:author="Steven Bograd - NOAA Federal" w:date="2023-05-25T20:49:00Z">
                  <w:r>
                    <w:delText>S</w:delText>
                  </w:r>
                </w:del>
              </w:ins>
              <w:customXmlInsRangeStart w:id="165" w:author="Steven Bograd - NOAA Federal" w:date="2023-05-25T20:49:00Z"/>
            </w:sdtContent>
          </w:sdt>
          <w:customXmlInsRangeEnd w:id="165"/>
        </w:sdtContent>
      </w:sdt>
      <w:sdt>
        <w:sdtPr>
          <w:tag w:val="goog_rdk_34"/>
          <w:id w:val="-1430732388"/>
        </w:sdtPr>
        <w:sdtContent>
          <w:del w:id="166" w:author="Steven Bograd - NOAA Federal" w:date="2023-05-25T20:49:00Z">
            <w:r>
              <w:delText>s</w:delText>
            </w:r>
          </w:del>
        </w:sdtContent>
      </w:sdt>
      <w:sdt>
        <w:sdtPr>
          <w:tag w:val="goog_rdk_35"/>
          <w:id w:val="-450017046"/>
        </w:sdtPr>
        <w:sdtContent>
          <w:ins w:id="167" w:author="Natasha Hardy" w:date="2023-06-03T22:08:00Z">
            <w:r>
              <w:t>S</w:t>
            </w:r>
          </w:ins>
        </w:sdtContent>
      </w:sdt>
      <w:r>
        <w:t xml:space="preserve">tressors such as climate change and intensive fishing efforts (Casini et al., 2009; Poloczanska et al., 2016) are altering the distributions and composition of pelagic communities (Hazen et al., 2013; Cheung et al., 2015; Morley et al., 2018), causing widespread </w:t>
      </w:r>
      <w:sdt>
        <w:sdtPr>
          <w:tag w:val="goog_rdk_36"/>
          <w:id w:val="-1969198032"/>
        </w:sdtPr>
        <w:sdtContent>
          <w:ins w:id="168" w:author="Natasha Hardy" w:date="2023-06-03T22:09:00Z">
            <w:r>
              <w:t>ecological change</w:t>
            </w:r>
          </w:ins>
        </w:sdtContent>
      </w:sdt>
      <w:sdt>
        <w:sdtPr>
          <w:tag w:val="goog_rdk_37"/>
          <w:id w:val="-813329873"/>
        </w:sdtPr>
        <w:sdtContent>
          <w:del w:id="169" w:author="Natasha Hardy" w:date="2023-06-03T22:09:00Z">
            <w:r>
              <w:delText>species extirpations</w:delText>
            </w:r>
          </w:del>
        </w:sdtContent>
      </w:sdt>
      <w:r>
        <w:t xml:space="preserve"> and undesirable ecosystem states (Polovina et al., 2011; Molinos et al., 2016). Altered pelagic ecosystem</w:t>
      </w:r>
      <w:sdt>
        <w:sdtPr>
          <w:tag w:val="goog_rdk_38"/>
          <w:id w:val="1969470262"/>
        </w:sdtPr>
        <w:sdtContent>
          <w:ins w:id="170" w:author="Elliott Hazen - NOAA Federal" w:date="2023-05-15T16:04:00Z">
            <w:r>
              <w:t>s</w:t>
            </w:r>
          </w:ins>
        </w:sdtContent>
      </w:sdt>
      <w:r>
        <w:t xml:space="preserve"> </w:t>
      </w:r>
      <w:sdt>
        <w:sdtPr>
          <w:tag w:val="goog_rdk_39"/>
          <w:id w:val="1690716381"/>
        </w:sdtPr>
        <w:sdtContent>
          <w:del w:id="171" w:author="Elliott Hazen - NOAA Federal" w:date="2023-05-15T16:04:00Z">
            <w:r>
              <w:delText xml:space="preserve">states </w:delText>
            </w:r>
          </w:del>
        </w:sdtContent>
      </w:sdt>
      <w:r>
        <w:t>can lead to changes in fisheries production and uncertain economic futures (Cheung et al., 2010; Blenckner et al., 2015; Free et al., 2019</w:t>
      </w:r>
      <w:sdt>
        <w:sdtPr>
          <w:tag w:val="goog_rdk_40"/>
          <w:id w:val="-1871903743"/>
        </w:sdtPr>
        <w:sdtContent>
          <w:ins w:id="172" w:author="Natasha Hardy" w:date="2023-03-05T23:47:00Z">
            <w:r>
              <w:t>; Bell et al., 2021</w:t>
            </w:r>
          </w:ins>
        </w:sdtContent>
      </w:sdt>
      <w:r>
        <w:t xml:space="preserve">). </w:t>
      </w:r>
      <w:r>
        <w:rPr>
          <w:rFonts w:ascii="Times" w:eastAsia="Times" w:hAnsi="Times" w:cs="Times"/>
        </w:rPr>
        <w:t xml:space="preserve">Within pelagic systems, highly migratory predators such as tunas and billfishes contribute to valuable and extensive international fisheries </w:t>
      </w:r>
      <w:r>
        <w:t>(Sala et al., 2018)</w:t>
      </w:r>
      <w:r>
        <w:rPr>
          <w:rFonts w:ascii="Times" w:eastAsia="Times" w:hAnsi="Times" w:cs="Times"/>
        </w:rPr>
        <w:t xml:space="preserve">. These species evolved to migrate across ocean basin scales </w:t>
      </w:r>
      <w:del w:id="173" w:author="Natasha Hardy" w:date="2023-06-11T08:17:00Z">
        <w:r w:rsidDel="00B66A87">
          <w:rPr>
            <w:rFonts w:ascii="Times" w:eastAsia="Times" w:hAnsi="Times" w:cs="Times"/>
          </w:rPr>
          <w:delText>in order to</w:delText>
        </w:r>
      </w:del>
      <w:ins w:id="174" w:author="Natasha Hardy" w:date="2023-06-11T08:17:00Z">
        <w:r w:rsidR="00B66A87">
          <w:rPr>
            <w:rFonts w:ascii="Times" w:eastAsia="Times" w:hAnsi="Times" w:cs="Times"/>
          </w:rPr>
          <w:t>to</w:t>
        </w:r>
      </w:ins>
      <w:r>
        <w:rPr>
          <w:rFonts w:ascii="Times" w:eastAsia="Times" w:hAnsi="Times" w:cs="Times"/>
        </w:rPr>
        <w:t xml:space="preserve"> exploit seasonal food resources for growth and warmer waters for reproduction </w:t>
      </w:r>
      <w:r>
        <w:t>(Mariani et al., 2016)</w:t>
      </w:r>
      <w:r>
        <w:rPr>
          <w:rFonts w:ascii="Times" w:eastAsia="Times" w:hAnsi="Times" w:cs="Times"/>
        </w:rPr>
        <w:t xml:space="preserve">. However, anomalies and long-term changes in climate are producing </w:t>
      </w:r>
      <w:r>
        <w:rPr>
          <w:rFonts w:ascii="Times" w:eastAsia="Times" w:hAnsi="Times" w:cs="Times"/>
        </w:rPr>
        <w:lastRenderedPageBreak/>
        <w:t xml:space="preserve">mismatches among predator migration and the productivity of forage resources, with implications for fisheries productivity </w:t>
      </w:r>
      <w:r>
        <w:t>(Thackeray et al., 2010; Scheffers et al., 2016)</w:t>
      </w:r>
      <w:r>
        <w:rPr>
          <w:rFonts w:ascii="Times" w:eastAsia="Times" w:hAnsi="Times" w:cs="Times"/>
        </w:rPr>
        <w:t xml:space="preserve">. </w:t>
      </w:r>
    </w:p>
    <w:p w14:paraId="629B7976" w14:textId="52D38FCE" w:rsidR="00834DF8" w:rsidRDefault="00000000">
      <w:pPr>
        <w:ind w:firstLine="720"/>
        <w:rPr>
          <w:rFonts w:ascii="Times" w:eastAsia="Times" w:hAnsi="Times" w:cs="Times"/>
        </w:rPr>
      </w:pPr>
      <w:r>
        <w:rPr>
          <w:rFonts w:ascii="Times" w:eastAsia="Times" w:hAnsi="Times" w:cs="Times"/>
        </w:rPr>
        <w:t xml:space="preserve">Accounting for trophic interactions is often the missing link to forecasting species redistributions under climate change </w:t>
      </w:r>
      <w:r>
        <w:t>(Lan et al., 2021; Green et al., 2022)</w:t>
      </w:r>
      <w:r>
        <w:rPr>
          <w:rFonts w:ascii="Times" w:eastAsia="Times" w:hAnsi="Times" w:cs="Times"/>
        </w:rPr>
        <w:t xml:space="preserve">, especially for highly migratory marine species </w:t>
      </w:r>
      <w:r>
        <w:t>(</w:t>
      </w:r>
      <w:sdt>
        <w:sdtPr>
          <w:tag w:val="goog_rdk_41"/>
          <w:id w:val="-761219580"/>
        </w:sdtPr>
        <w:sdtContent>
          <w:ins w:id="175" w:author="Natasha Hardy" w:date="2023-04-06T02:10:00Z">
            <w:r>
              <w:t xml:space="preserve">Lehodey et al., 2010; </w:t>
            </w:r>
          </w:ins>
        </w:sdtContent>
      </w:sdt>
      <w:r>
        <w:t>Muhling et al., 2019)</w:t>
      </w:r>
      <w:r>
        <w:rPr>
          <w:rFonts w:ascii="Times" w:eastAsia="Times" w:hAnsi="Times" w:cs="Times"/>
        </w:rPr>
        <w:t xml:space="preserve">. Marine species redistributions are typically predicted </w:t>
      </w:r>
      <w:del w:id="176" w:author="Natasha Hardy" w:date="2023-06-11T08:18:00Z">
        <w:r w:rsidDel="00B66A87">
          <w:rPr>
            <w:rFonts w:ascii="Times" w:eastAsia="Times" w:hAnsi="Times" w:cs="Times"/>
          </w:rPr>
          <w:delText>on the basis of</w:delText>
        </w:r>
      </w:del>
      <w:ins w:id="177" w:author="Natasha Hardy" w:date="2023-06-11T08:18:00Z">
        <w:r w:rsidR="00B66A87">
          <w:rPr>
            <w:rFonts w:ascii="Times" w:eastAsia="Times" w:hAnsi="Times" w:cs="Times"/>
          </w:rPr>
          <w:t>based on</w:t>
        </w:r>
      </w:ins>
      <w:r>
        <w:rPr>
          <w:rFonts w:ascii="Times" w:eastAsia="Times" w:hAnsi="Times" w:cs="Times"/>
        </w:rPr>
        <w:t xml:space="preserve"> habitat use and changing physical oceanographic properties </w:t>
      </w:r>
      <w:r>
        <w:t>(Morley et al., 2018)</w:t>
      </w:r>
      <w:r>
        <w:rPr>
          <w:rFonts w:ascii="Times" w:eastAsia="Times" w:hAnsi="Times" w:cs="Times"/>
        </w:rPr>
        <w:t xml:space="preserve">. Despite empirical relationships between the biomass of prey species and their prevalence in predator diets, efforts to model predator distributions in relation to the distribution of key prey are often plagued by </w:t>
      </w:r>
      <w:del w:id="178" w:author="Natasha Hardy" w:date="2023-06-11T08:18:00Z">
        <w:r w:rsidDel="00B66A87">
          <w:rPr>
            <w:rFonts w:ascii="Times" w:eastAsia="Times" w:hAnsi="Times" w:cs="Times"/>
          </w:rPr>
          <w:delText xml:space="preserve">numerous issues including </w:delText>
        </w:r>
      </w:del>
      <w:r>
        <w:rPr>
          <w:rFonts w:ascii="Times" w:eastAsia="Times" w:hAnsi="Times" w:cs="Times"/>
        </w:rPr>
        <w:t>the accuracy of prey distribution information (Muhling et al. 2019)</w:t>
      </w:r>
      <w:sdt>
        <w:sdtPr>
          <w:tag w:val="goog_rdk_42"/>
          <w:id w:val="694730597"/>
        </w:sdtPr>
        <w:sdtContent>
          <w:del w:id="179" w:author="Elliott Hazen - NOAA Federal" w:date="2023-05-15T16:05:00Z">
            <w:r>
              <w:rPr>
                <w:rFonts w:ascii="Times" w:eastAsia="Times" w:hAnsi="Times" w:cs="Times"/>
              </w:rPr>
              <w:delText>,</w:delText>
            </w:r>
          </w:del>
        </w:sdtContent>
      </w:sdt>
      <w:r>
        <w:rPr>
          <w:rFonts w:ascii="Times" w:eastAsia="Times" w:hAnsi="Times" w:cs="Times"/>
        </w:rPr>
        <w:t xml:space="preserve"> </w:t>
      </w:r>
      <w:sdt>
        <w:sdtPr>
          <w:tag w:val="goog_rdk_43"/>
          <w:id w:val="-421950783"/>
        </w:sdtPr>
        <w:sdtContent>
          <w:ins w:id="180" w:author="Elliott Hazen - NOAA Federal" w:date="2023-05-15T16:05:00Z">
            <w:r>
              <w:rPr>
                <w:rFonts w:ascii="Times" w:eastAsia="Times" w:hAnsi="Times" w:cs="Times"/>
              </w:rPr>
              <w:t xml:space="preserve">and </w:t>
            </w:r>
          </w:ins>
        </w:sdtContent>
      </w:sdt>
      <w:r>
        <w:rPr>
          <w:rFonts w:ascii="Times" w:eastAsia="Times" w:hAnsi="Times" w:cs="Times"/>
        </w:rPr>
        <w:t xml:space="preserve">the number and functional redundancy of interacting species </w:t>
      </w:r>
      <w:r>
        <w:t>(Link, 2007; Carroll et al., 2019)</w:t>
      </w:r>
      <w:r>
        <w:rPr>
          <w:rFonts w:ascii="Times" w:eastAsia="Times" w:hAnsi="Times" w:cs="Times"/>
        </w:rPr>
        <w:t xml:space="preserve">. These hurdles may be overcome by modelling functional ecological relationships using synthetic parameters, or traits </w:t>
      </w:r>
      <w:r>
        <w:t>(Zakharova et al., 2019; Green et al. 2022)</w:t>
      </w:r>
      <w:r>
        <w:rPr>
          <w:rFonts w:ascii="Times" w:eastAsia="Times" w:hAnsi="Times" w:cs="Times"/>
        </w:rPr>
        <w:t>.</w:t>
      </w:r>
    </w:p>
    <w:p w14:paraId="018F9DB4" w14:textId="3A736B8E" w:rsidR="00834DF8" w:rsidRDefault="00000000">
      <w:pPr>
        <w:ind w:firstLine="720"/>
        <w:rPr>
          <w:rFonts w:ascii="Times" w:eastAsia="Times" w:hAnsi="Times" w:cs="Times"/>
          <w:highlight w:val="white"/>
        </w:rPr>
      </w:pPr>
      <w:r>
        <w:rPr>
          <w:rFonts w:ascii="Times" w:eastAsia="Times" w:hAnsi="Times" w:cs="Times"/>
        </w:rPr>
        <w:t xml:space="preserve">Trait-based approaches to modelling predator-prey interactions aim to simplify taxonomically complex interactions among hundreds of species </w:t>
      </w:r>
      <w:sdt>
        <w:sdtPr>
          <w:tag w:val="goog_rdk_44"/>
          <w:id w:val="1848450299"/>
        </w:sdtPr>
        <w:sdtContent>
          <w:ins w:id="181" w:author="Natasha Hardy" w:date="2023-06-07T05:02:00Z">
            <w:r>
              <w:rPr>
                <w:rFonts w:ascii="Times" w:eastAsia="Times" w:hAnsi="Times" w:cs="Times"/>
              </w:rPr>
              <w:t>by using</w:t>
            </w:r>
          </w:ins>
        </w:sdtContent>
      </w:sdt>
      <w:sdt>
        <w:sdtPr>
          <w:tag w:val="goog_rdk_45"/>
          <w:id w:val="187951983"/>
        </w:sdtPr>
        <w:sdtContent>
          <w:del w:id="182" w:author="Natasha Hardy" w:date="2023-06-07T05:02:00Z">
            <w:r>
              <w:rPr>
                <w:rFonts w:ascii="Times" w:eastAsia="Times" w:hAnsi="Times" w:cs="Times"/>
              </w:rPr>
              <w:delText>to</w:delText>
            </w:r>
          </w:del>
        </w:sdtContent>
      </w:sdt>
      <w:r>
        <w:rPr>
          <w:rFonts w:ascii="Times" w:eastAsia="Times" w:hAnsi="Times" w:cs="Times"/>
        </w:rPr>
        <w:t xml:space="preserve"> </w:t>
      </w:r>
      <w:sdt>
        <w:sdtPr>
          <w:tag w:val="goog_rdk_46"/>
          <w:id w:val="1984582572"/>
        </w:sdtPr>
        <w:sdtContent>
          <w:ins w:id="183" w:author="Natasha Hardy" w:date="2023-06-07T05:02:00Z">
            <w:r>
              <w:rPr>
                <w:rFonts w:ascii="Times" w:eastAsia="Times" w:hAnsi="Times" w:cs="Times"/>
              </w:rPr>
              <w:t>functional ecological</w:t>
            </w:r>
          </w:ins>
        </w:sdtContent>
      </w:sdt>
      <w:sdt>
        <w:sdtPr>
          <w:tag w:val="goog_rdk_47"/>
          <w:id w:val="1210384661"/>
        </w:sdtPr>
        <w:sdtContent>
          <w:del w:id="184" w:author="Natasha Hardy" w:date="2023-06-07T05:02:00Z">
            <w:r>
              <w:rPr>
                <w:rFonts w:ascii="Times" w:eastAsia="Times" w:hAnsi="Times" w:cs="Times"/>
              </w:rPr>
              <w:delText>synthetic</w:delText>
            </w:r>
          </w:del>
        </w:sdtContent>
      </w:sdt>
      <w:r>
        <w:rPr>
          <w:rFonts w:ascii="Times" w:eastAsia="Times" w:hAnsi="Times" w:cs="Times"/>
        </w:rPr>
        <w:t xml:space="preserve"> and non-taxonomic predictors for those relationships</w:t>
      </w:r>
      <w:sdt>
        <w:sdtPr>
          <w:tag w:val="goog_rdk_48"/>
          <w:id w:val="-663854657"/>
        </w:sdtPr>
        <w:sdtContent>
          <w:del w:id="185" w:author="Natasha Hardy" w:date="2023-06-07T05:02:00Z">
            <w:r>
              <w:rPr>
                <w:rFonts w:ascii="Times" w:eastAsia="Times" w:hAnsi="Times" w:cs="Times"/>
              </w:rPr>
              <w:delText xml:space="preserve">, positioning scientists </w:delText>
            </w:r>
            <w:r>
              <w:delText>to predict ecological outcomes in new contexts</w:delText>
            </w:r>
          </w:del>
        </w:sdtContent>
      </w:sdt>
      <w:r>
        <w:t xml:space="preserve"> (McGill et al., 2006; Kiørboe et al., 2018</w:t>
      </w:r>
      <w:sdt>
        <w:sdtPr>
          <w:tag w:val="goog_rdk_49"/>
          <w:id w:val="965625266"/>
        </w:sdtPr>
        <w:sdtContent>
          <w:del w:id="186" w:author="Natasha Hardy" w:date="2023-06-07T05:03:00Z">
            <w:r>
              <w:delText>; Green et al., 2022</w:delText>
            </w:r>
          </w:del>
        </w:sdtContent>
      </w:sdt>
      <w:r>
        <w:t>)</w:t>
      </w:r>
      <w:r>
        <w:rPr>
          <w:rFonts w:ascii="Times" w:eastAsia="Times" w:hAnsi="Times" w:cs="Times"/>
        </w:rPr>
        <w:t xml:space="preserve">. For example, the strength of predator-prey interactions can be modelled as a function of single or multiple individual prey trait variables influencing the predation process </w:t>
      </w:r>
      <w:r>
        <w:t>(Arrizabalaga-Escudero et al., 2019; Green et al., 2022)</w:t>
      </w:r>
      <w:r>
        <w:rPr>
          <w:rFonts w:ascii="Times" w:eastAsia="Times" w:hAnsi="Times" w:cs="Times"/>
        </w:rPr>
        <w:t>. Additionally</w:t>
      </w:r>
      <w:sdt>
        <w:sdtPr>
          <w:tag w:val="goog_rdk_50"/>
          <w:id w:val="561451269"/>
        </w:sdtPr>
        <w:sdtContent>
          <w:ins w:id="187" w:author="Natasha Hardy" w:date="2023-06-03T22:01:00Z">
            <w:r>
              <w:rPr>
                <w:rFonts w:ascii="Times" w:eastAsia="Times" w:hAnsi="Times" w:cs="Times"/>
              </w:rPr>
              <w:t>,</w:t>
            </w:r>
          </w:ins>
        </w:sdtContent>
      </w:sdt>
      <w:r>
        <w:rPr>
          <w:rFonts w:ascii="Times" w:eastAsia="Times" w:hAnsi="Times" w:cs="Times"/>
        </w:rPr>
        <w:t xml:space="preserve"> </w:t>
      </w:r>
      <w:sdt>
        <w:sdtPr>
          <w:tag w:val="goog_rdk_51"/>
          <w:id w:val="853312496"/>
        </w:sdtPr>
        <w:sdtContent>
          <w:del w:id="188" w:author="Natasha Hardy" w:date="2023-06-03T22:01:00Z">
            <w:r>
              <w:rPr>
                <w:rFonts w:ascii="Times" w:eastAsia="Times" w:hAnsi="Times" w:cs="Times"/>
              </w:rPr>
              <w:delText xml:space="preserve">functional </w:delText>
            </w:r>
          </w:del>
        </w:sdtContent>
      </w:sdt>
      <w:r>
        <w:rPr>
          <w:rFonts w:ascii="Times" w:eastAsia="Times" w:hAnsi="Times" w:cs="Times"/>
        </w:rPr>
        <w:t>grouping</w:t>
      </w:r>
      <w:sdt>
        <w:sdtPr>
          <w:tag w:val="goog_rdk_52"/>
          <w:id w:val="-382022554"/>
        </w:sdtPr>
        <w:sdtContent>
          <w:del w:id="189" w:author="Natasha Hardy" w:date="2023-06-03T22:02:00Z">
            <w:r>
              <w:rPr>
                <w:rFonts w:ascii="Times" w:eastAsia="Times" w:hAnsi="Times" w:cs="Times"/>
              </w:rPr>
              <w:delText>s of</w:delText>
            </w:r>
          </w:del>
        </w:sdtContent>
      </w:sdt>
      <w:r>
        <w:rPr>
          <w:rFonts w:ascii="Times" w:eastAsia="Times" w:hAnsi="Times" w:cs="Times"/>
        </w:rPr>
        <w:t xml:space="preserve"> prey into ‘guilds’ </w:t>
      </w:r>
      <w:sdt>
        <w:sdtPr>
          <w:tag w:val="goog_rdk_53"/>
          <w:id w:val="-839617398"/>
        </w:sdtPr>
        <w:sdtContent>
          <w:ins w:id="190" w:author="Natasha Hardy" w:date="2023-06-03T22:02:00Z">
            <w:r>
              <w:rPr>
                <w:rFonts w:ascii="Times" w:eastAsia="Times" w:hAnsi="Times" w:cs="Times"/>
              </w:rPr>
              <w:t>is</w:t>
            </w:r>
          </w:ins>
        </w:sdtContent>
      </w:sdt>
      <w:sdt>
        <w:sdtPr>
          <w:tag w:val="goog_rdk_54"/>
          <w:id w:val="786390579"/>
        </w:sdtPr>
        <w:sdtContent>
          <w:del w:id="191" w:author="Natasha Hardy" w:date="2023-06-03T22:02:00Z">
            <w:r>
              <w:rPr>
                <w:rFonts w:ascii="Times" w:eastAsia="Times" w:hAnsi="Times" w:cs="Times"/>
              </w:rPr>
              <w:delText>are</w:delText>
            </w:r>
          </w:del>
        </w:sdtContent>
      </w:sdt>
      <w:r>
        <w:rPr>
          <w:rFonts w:ascii="Times" w:eastAsia="Times" w:hAnsi="Times" w:cs="Times"/>
        </w:rPr>
        <w:t xml:space="preserve"> a common ecological practice of dimension or variable reduction </w:t>
      </w:r>
      <w:r>
        <w:t>(Pomerleau et al., 2015; Parravicini et al., 2020)</w:t>
      </w:r>
      <w:r>
        <w:rPr>
          <w:rFonts w:ascii="Times" w:eastAsia="Times" w:hAnsi="Times" w:cs="Times"/>
        </w:rPr>
        <w:t xml:space="preserve">, based on shared traits describing similar </w:t>
      </w:r>
      <w:sdt>
        <w:sdtPr>
          <w:tag w:val="goog_rdk_55"/>
          <w:id w:val="388468707"/>
        </w:sdtPr>
        <w:sdtContent>
          <w:ins w:id="192" w:author="Natasha Hardy" w:date="2023-06-03T22:03:00Z">
            <w:r>
              <w:rPr>
                <w:rFonts w:ascii="Times" w:eastAsia="Times" w:hAnsi="Times" w:cs="Times"/>
              </w:rPr>
              <w:t xml:space="preserve">trophic or other functional </w:t>
            </w:r>
          </w:ins>
        </w:sdtContent>
      </w:sdt>
      <w:r>
        <w:rPr>
          <w:rFonts w:ascii="Times" w:eastAsia="Times" w:hAnsi="Times" w:cs="Times"/>
        </w:rPr>
        <w:t xml:space="preserve">roles for those species </w:t>
      </w:r>
      <w:sdt>
        <w:sdtPr>
          <w:tag w:val="goog_rdk_56"/>
          <w:id w:val="1664971438"/>
        </w:sdtPr>
        <w:sdtContent>
          <w:del w:id="193" w:author="Natasha Hardy" w:date="2023-06-03T22:03:00Z">
            <w:r>
              <w:rPr>
                <w:rFonts w:ascii="Times" w:eastAsia="Times" w:hAnsi="Times" w:cs="Times"/>
              </w:rPr>
              <w:delText xml:space="preserve">in ecosystem processes </w:delText>
            </w:r>
          </w:del>
        </w:sdtContent>
      </w:sdt>
      <w:r>
        <w:t>(Gitay &amp; Noble, 1997)</w:t>
      </w:r>
      <w:r>
        <w:rPr>
          <w:rFonts w:ascii="Times" w:eastAsia="Times" w:hAnsi="Times" w:cs="Times"/>
        </w:rPr>
        <w:t xml:space="preserve"> in order to model complex species distribution and interactions.</w:t>
      </w:r>
      <w:sdt>
        <w:sdtPr>
          <w:tag w:val="goog_rdk_57"/>
          <w:id w:val="-613132203"/>
        </w:sdtPr>
        <w:sdtContent>
          <w:ins w:id="194" w:author="Natasha Hardy" w:date="2023-06-07T05:03:00Z">
            <w:r>
              <w:rPr>
                <w:rFonts w:ascii="Times" w:eastAsia="Times" w:hAnsi="Times" w:cs="Times"/>
              </w:rPr>
              <w:t xml:space="preserve"> Notably, this practice is instrumental in designing diet matrices for ecosystem mass balance models </w:t>
            </w:r>
          </w:ins>
          <w:ins w:id="195" w:author="Natasha Hardy" w:date="2023-06-11T08:24:00Z">
            <w:r w:rsidR="001D70ED">
              <w:rPr>
                <w:rFonts w:ascii="Times" w:eastAsia="Times" w:hAnsi="Times" w:cs="Times"/>
              </w:rPr>
              <w:t xml:space="preserve">or food web modelling </w:t>
            </w:r>
          </w:ins>
          <w:ins w:id="196" w:author="Natasha Hardy" w:date="2023-06-07T05:03:00Z">
            <w:r>
              <w:rPr>
                <w:rFonts w:ascii="Times" w:eastAsia="Times" w:hAnsi="Times" w:cs="Times"/>
              </w:rPr>
              <w:t>(</w:t>
            </w:r>
          </w:ins>
          <w:ins w:id="197" w:author="Natasha Hardy" w:date="2023-06-11T08:24:00Z">
            <w:r w:rsidR="001D70ED">
              <w:rPr>
                <w:rFonts w:ascii="Times" w:eastAsia="Times" w:hAnsi="Times" w:cs="Times"/>
              </w:rPr>
              <w:t>Hui, 2012</w:t>
            </w:r>
          </w:ins>
          <w:ins w:id="198" w:author="Natasha Hardy" w:date="2023-06-07T05:03:00Z">
            <w:r>
              <w:rPr>
                <w:rFonts w:ascii="Times" w:eastAsia="Times" w:hAnsi="Times" w:cs="Times"/>
              </w:rPr>
              <w:t xml:space="preserve">). Functional and non-taxonomic predictors for species </w:t>
            </w:r>
            <w:r>
              <w:rPr>
                <w:rFonts w:ascii="Times" w:eastAsia="Times" w:hAnsi="Times" w:cs="Times"/>
              </w:rPr>
              <w:lastRenderedPageBreak/>
              <w:t>interactions position scientists to predict ecological outcomes in new contexts (McGill et al., 2006; Kiørboe et al., 2018; Green et al., 2022)</w:t>
            </w:r>
          </w:ins>
        </w:sdtContent>
      </w:sdt>
    </w:p>
    <w:p w14:paraId="7DA1C333" w14:textId="034E0F76" w:rsidR="00834DF8" w:rsidRDefault="00000000">
      <w:pPr>
        <w:ind w:firstLine="720"/>
        <w:rPr>
          <w:rFonts w:ascii="Times" w:eastAsia="Times" w:hAnsi="Times" w:cs="Times"/>
        </w:rPr>
      </w:pPr>
      <w:sdt>
        <w:sdtPr>
          <w:tag w:val="goog_rdk_59"/>
          <w:id w:val="90909437"/>
        </w:sdtPr>
        <w:sdtContent>
          <w:ins w:id="199" w:author="Natasha Hardy" w:date="2023-06-10T22:24:00Z">
            <w:r>
              <w:rPr>
                <w:rFonts w:ascii="Times" w:eastAsia="Times" w:hAnsi="Times" w:cs="Times"/>
                <w:highlight w:val="white"/>
              </w:rPr>
              <w:t>Functional t</w:t>
            </w:r>
          </w:ins>
        </w:sdtContent>
      </w:sdt>
      <w:sdt>
        <w:sdtPr>
          <w:tag w:val="goog_rdk_60"/>
          <w:id w:val="1949420483"/>
        </w:sdtPr>
        <w:sdtContent>
          <w:del w:id="200" w:author="Natasha Hardy" w:date="2023-06-10T22:24:00Z">
            <w:r>
              <w:rPr>
                <w:rFonts w:ascii="Times" w:eastAsia="Times" w:hAnsi="Times" w:cs="Times"/>
                <w:highlight w:val="white"/>
              </w:rPr>
              <w:delText>T</w:delText>
            </w:r>
          </w:del>
        </w:sdtContent>
      </w:sdt>
      <w:r>
        <w:rPr>
          <w:rFonts w:ascii="Times" w:eastAsia="Times" w:hAnsi="Times" w:cs="Times"/>
          <w:highlight w:val="white"/>
        </w:rPr>
        <w:t>rait-based approaches may be particularly useful</w:t>
      </w:r>
      <w:r>
        <w:rPr>
          <w:rFonts w:ascii="Times" w:eastAsia="Times" w:hAnsi="Times" w:cs="Times"/>
        </w:rPr>
        <w:t xml:space="preserve"> for tunas </w:t>
      </w:r>
      <w:sdt>
        <w:sdtPr>
          <w:tag w:val="goog_rdk_61"/>
          <w:id w:val="1388455168"/>
        </w:sdtPr>
        <w:sdtContent>
          <w:ins w:id="201" w:author="Natasha Hardy" w:date="2023-06-03T22:04:00Z">
            <w:r>
              <w:rPr>
                <w:rFonts w:ascii="Times" w:eastAsia="Times" w:hAnsi="Times" w:cs="Times"/>
              </w:rPr>
              <w:t>because they</w:t>
            </w:r>
          </w:ins>
        </w:sdtContent>
      </w:sdt>
      <w:sdt>
        <w:sdtPr>
          <w:tag w:val="goog_rdk_62"/>
          <w:id w:val="-757143123"/>
        </w:sdtPr>
        <w:sdtContent>
          <w:del w:id="202" w:author="Natasha Hardy" w:date="2023-06-03T22:04:00Z">
            <w:r>
              <w:rPr>
                <w:rFonts w:ascii="Times" w:eastAsia="Times" w:hAnsi="Times" w:cs="Times"/>
              </w:rPr>
              <w:delText>– that</w:delText>
            </w:r>
          </w:del>
        </w:sdtContent>
      </w:sdt>
      <w:r>
        <w:rPr>
          <w:rFonts w:ascii="Times" w:eastAsia="Times" w:hAnsi="Times" w:cs="Times"/>
        </w:rPr>
        <w:t xml:space="preserve"> have taxonomically broad diets (Duffy et al., 2017; Pethybridge et al., 2018) and</w:t>
      </w:r>
      <w:sdt>
        <w:sdtPr>
          <w:tag w:val="goog_rdk_63"/>
          <w:id w:val="-127708523"/>
        </w:sdtPr>
        <w:sdtContent>
          <w:ins w:id="203" w:author="Elliott Hazen - NOAA Federal" w:date="2023-05-15T16:05:00Z">
            <w:r>
              <w:rPr>
                <w:rFonts w:ascii="Times" w:eastAsia="Times" w:hAnsi="Times" w:cs="Times"/>
              </w:rPr>
              <w:t xml:space="preserve"> </w:t>
            </w:r>
          </w:ins>
        </w:sdtContent>
      </w:sdt>
      <w:sdt>
        <w:sdtPr>
          <w:tag w:val="goog_rdk_64"/>
          <w:id w:val="2083798508"/>
        </w:sdtPr>
        <w:sdtContent>
          <w:ins w:id="204" w:author="Natasha Hardy" w:date="2023-06-03T22:04:00Z">
            <w:r>
              <w:rPr>
                <w:rFonts w:ascii="Times" w:eastAsia="Times" w:hAnsi="Times" w:cs="Times"/>
              </w:rPr>
              <w:t>continue to consume very small prey with increasing predator body size</w:t>
            </w:r>
          </w:ins>
        </w:sdtContent>
      </w:sdt>
      <w:sdt>
        <w:sdtPr>
          <w:tag w:val="goog_rdk_65"/>
          <w:id w:val="1864009856"/>
        </w:sdtPr>
        <w:sdtContent>
          <w:customXmlInsRangeStart w:id="205" w:author="Elliott Hazen - NOAA Federal" w:date="2023-05-15T16:05:00Z"/>
          <w:sdt>
            <w:sdtPr>
              <w:tag w:val="goog_rdk_66"/>
              <w:id w:val="-538509191"/>
            </w:sdtPr>
            <w:sdtContent>
              <w:customXmlInsRangeEnd w:id="205"/>
              <w:ins w:id="206" w:author="Elliott Hazen - NOAA Federal" w:date="2023-05-15T16:05:00Z">
                <w:del w:id="207" w:author="Natasha Hardy" w:date="2023-06-03T22:04:00Z">
                  <w:r>
                    <w:rPr>
                      <w:rFonts w:ascii="Times" w:eastAsia="Times" w:hAnsi="Times" w:cs="Times"/>
                    </w:rPr>
                    <w:delText>with</w:delText>
                  </w:r>
                </w:del>
              </w:ins>
              <w:customXmlInsRangeStart w:id="208" w:author="Elliott Hazen - NOAA Federal" w:date="2023-05-15T16:05:00Z"/>
            </w:sdtContent>
          </w:sdt>
          <w:customXmlInsRangeEnd w:id="208"/>
        </w:sdtContent>
      </w:sdt>
      <w:sdt>
        <w:sdtPr>
          <w:tag w:val="goog_rdk_67"/>
          <w:id w:val="46190173"/>
        </w:sdtPr>
        <w:sdtContent>
          <w:del w:id="209" w:author="Natasha Hardy" w:date="2023-06-03T22:04:00Z">
            <w:r>
              <w:rPr>
                <w:rFonts w:ascii="Times" w:eastAsia="Times" w:hAnsi="Times" w:cs="Times"/>
                <w:highlight w:val="white"/>
              </w:rPr>
              <w:delText xml:space="preserve"> there is little evidence for the influence of predator size on prey size selection</w:delText>
            </w:r>
          </w:del>
        </w:sdtContent>
      </w:sdt>
      <w:r>
        <w:rPr>
          <w:rFonts w:ascii="Times" w:eastAsia="Times" w:hAnsi="Times" w:cs="Times"/>
          <w:highlight w:val="white"/>
        </w:rPr>
        <w:t xml:space="preserve"> </w:t>
      </w:r>
      <w:r>
        <w:rPr>
          <w:rFonts w:ascii="Times" w:eastAsia="Times" w:hAnsi="Times" w:cs="Times"/>
        </w:rPr>
        <w:t>(</w:t>
      </w:r>
      <w:sdt>
        <w:sdtPr>
          <w:tag w:val="goog_rdk_68"/>
          <w:id w:val="494620197"/>
        </w:sdtPr>
        <w:sdtContent>
          <w:ins w:id="210" w:author="Natasha Hardy" w:date="2023-06-10T22:24:00Z">
            <w:r>
              <w:rPr>
                <w:rFonts w:ascii="Times" w:eastAsia="Times" w:hAnsi="Times" w:cs="Times"/>
              </w:rPr>
              <w:t xml:space="preserve">Ménard et al., 2006; Young et al., 2010; </w:t>
            </w:r>
          </w:ins>
        </w:sdtContent>
      </w:sdt>
      <w:r>
        <w:rPr>
          <w:rFonts w:ascii="Times" w:eastAsia="Times" w:hAnsi="Times" w:cs="Times"/>
        </w:rPr>
        <w:t>Romanov et al., 2020</w:t>
      </w:r>
      <w:sdt>
        <w:sdtPr>
          <w:tag w:val="goog_rdk_69"/>
          <w:id w:val="1231420907"/>
        </w:sdtPr>
        <w:sdtContent>
          <w:ins w:id="211" w:author="Anonymous" w:date="2023-06-10T19:37:00Z">
            <w:r>
              <w:rPr>
                <w:rFonts w:ascii="Times" w:eastAsia="Times" w:hAnsi="Times" w:cs="Times"/>
              </w:rPr>
              <w:t>;</w:t>
            </w:r>
          </w:ins>
        </w:sdtContent>
      </w:sdt>
      <w:sdt>
        <w:sdtPr>
          <w:tag w:val="goog_rdk_70"/>
          <w:id w:val="-1635557330"/>
        </w:sdtPr>
        <w:sdtContent>
          <w:ins w:id="212" w:author="Anonymous" w:date="2023-06-10T19:36:00Z">
            <w:r>
              <w:rPr>
                <w:rFonts w:ascii="Times" w:eastAsia="Times" w:hAnsi="Times" w:cs="Times"/>
              </w:rPr>
              <w:t xml:space="preserve"> </w:t>
            </w:r>
          </w:ins>
        </w:sdtContent>
      </w:sdt>
      <w:sdt>
        <w:sdtPr>
          <w:tag w:val="goog_rdk_71"/>
          <w:id w:val="310990114"/>
        </w:sdtPr>
        <w:sdtContent>
          <w:ins w:id="213" w:author="Anonymous" w:date="2023-06-10T19:37:00Z">
            <w:r>
              <w:rPr>
                <w:rFonts w:ascii="Times" w:eastAsia="Times" w:hAnsi="Times" w:cs="Times"/>
              </w:rPr>
              <w:t>Portner et al.</w:t>
            </w:r>
          </w:ins>
        </w:sdtContent>
      </w:sdt>
      <w:sdt>
        <w:sdtPr>
          <w:tag w:val="goog_rdk_72"/>
          <w:id w:val="1381439777"/>
        </w:sdtPr>
        <w:sdtContent>
          <w:ins w:id="214" w:author="Natasha Hardy" w:date="2023-06-10T23:32:00Z">
            <w:r>
              <w:rPr>
                <w:rFonts w:ascii="Times" w:eastAsia="Times" w:hAnsi="Times" w:cs="Times"/>
              </w:rPr>
              <w:t>,</w:t>
            </w:r>
          </w:ins>
        </w:sdtContent>
      </w:sdt>
      <w:sdt>
        <w:sdtPr>
          <w:tag w:val="goog_rdk_73"/>
          <w:id w:val="1293718066"/>
        </w:sdtPr>
        <w:sdtContent>
          <w:ins w:id="215" w:author="Anonymous" w:date="2023-06-10T19:37:00Z">
            <w:r>
              <w:rPr>
                <w:rFonts w:ascii="Times" w:eastAsia="Times" w:hAnsi="Times" w:cs="Times"/>
              </w:rPr>
              <w:t xml:space="preserve"> 2022</w:t>
            </w:r>
          </w:ins>
        </w:sdtContent>
      </w:sdt>
      <w:r>
        <w:rPr>
          <w:rFonts w:ascii="Times" w:eastAsia="Times" w:hAnsi="Times" w:cs="Times"/>
        </w:rPr>
        <w:t xml:space="preserve">). While these foraging properties make </w:t>
      </w:r>
      <w:sdt>
        <w:sdtPr>
          <w:tag w:val="goog_rdk_74"/>
          <w:id w:val="-480001050"/>
        </w:sdtPr>
        <w:sdtContent>
          <w:ins w:id="216" w:author="Natasha Hardy" w:date="2023-06-03T22:05:00Z">
            <w:r>
              <w:rPr>
                <w:rFonts w:ascii="Times" w:eastAsia="Times" w:hAnsi="Times" w:cs="Times"/>
              </w:rPr>
              <w:t>tunas</w:t>
            </w:r>
          </w:ins>
        </w:sdtContent>
      </w:sdt>
      <w:sdt>
        <w:sdtPr>
          <w:tag w:val="goog_rdk_75"/>
          <w:id w:val="-1473896140"/>
        </w:sdtPr>
        <w:sdtContent>
          <w:del w:id="217" w:author="Natasha Hardy" w:date="2023-06-03T22:05:00Z">
            <w:r>
              <w:rPr>
                <w:rFonts w:ascii="Times" w:eastAsia="Times" w:hAnsi="Times" w:cs="Times"/>
              </w:rPr>
              <w:delText>them</w:delText>
            </w:r>
          </w:del>
        </w:sdtContent>
      </w:sdt>
      <w:r>
        <w:rPr>
          <w:rFonts w:ascii="Times" w:eastAsia="Times" w:hAnsi="Times" w:cs="Times"/>
        </w:rPr>
        <w:t xml:space="preserve"> salient indicator species to track changing prey communities and predator-prey interactions under climate change, they also make them excellent candidates for trait-based modelling to synthesise complex interactions with numerous prey species and </w:t>
      </w:r>
      <w:sdt>
        <w:sdtPr>
          <w:tag w:val="goog_rdk_76"/>
          <w:id w:val="361714342"/>
        </w:sdtPr>
        <w:sdtContent>
          <w:ins w:id="218" w:author="Steven Bograd - NOAA Federal" w:date="2023-05-25T20:51:00Z">
            <w:r>
              <w:rPr>
                <w:rFonts w:ascii="Times" w:eastAsia="Times" w:hAnsi="Times" w:cs="Times"/>
              </w:rPr>
              <w:t xml:space="preserve">to </w:t>
            </w:r>
          </w:ins>
        </w:sdtContent>
      </w:sdt>
      <w:r>
        <w:rPr>
          <w:rFonts w:ascii="Times" w:eastAsia="Times" w:hAnsi="Times" w:cs="Times"/>
        </w:rPr>
        <w:t xml:space="preserve">investigate evidence for selection for certain types of forage (Glaser, 2010; Valls et al., 2022). Previous diet analyses </w:t>
      </w:r>
      <w:sdt>
        <w:sdtPr>
          <w:tag w:val="goog_rdk_77"/>
          <w:id w:val="232050840"/>
        </w:sdtPr>
        <w:sdtContent>
          <w:ins w:id="219" w:author="Natasha Hardy" w:date="2023-06-03T22:09:00Z">
            <w:r>
              <w:rPr>
                <w:rFonts w:ascii="Times" w:eastAsia="Times" w:hAnsi="Times" w:cs="Times"/>
              </w:rPr>
              <w:t xml:space="preserve">of yellowfin, bluefin, bigeye and albacore tunas revealed dietary </w:t>
            </w:r>
          </w:ins>
        </w:sdtContent>
      </w:sdt>
      <w:sdt>
        <w:sdtPr>
          <w:tag w:val="goog_rdk_78"/>
          <w:id w:val="-1234778066"/>
        </w:sdtPr>
        <w:sdtContent>
          <w:del w:id="220" w:author="Natasha Hardy" w:date="2023-06-03T22:09:00Z">
            <w:r>
              <w:rPr>
                <w:rFonts w:ascii="Times" w:eastAsia="Times" w:hAnsi="Times" w:cs="Times"/>
              </w:rPr>
              <w:delText xml:space="preserve">related </w:delText>
            </w:r>
          </w:del>
        </w:sdtContent>
      </w:sdt>
      <w:r>
        <w:rPr>
          <w:rFonts w:ascii="Times" w:eastAsia="Times" w:hAnsi="Times" w:cs="Times"/>
        </w:rPr>
        <w:t xml:space="preserve">shifts and niche partitioning </w:t>
      </w:r>
      <w:sdt>
        <w:sdtPr>
          <w:tag w:val="goog_rdk_79"/>
          <w:id w:val="-239399871"/>
        </w:sdtPr>
        <w:sdtContent>
          <w:del w:id="221" w:author="Natasha Hardy" w:date="2023-06-03T22:09:00Z">
            <w:r>
              <w:rPr>
                <w:rFonts w:ascii="Times" w:eastAsia="Times" w:hAnsi="Times" w:cs="Times"/>
              </w:rPr>
              <w:delText>in the diets of yellowfin, bluefin, bigeye and albacore tunas</w:delText>
            </w:r>
          </w:del>
        </w:sdtContent>
      </w:sdt>
      <w:del w:id="222" w:author="Natasha Hardy" w:date="2023-06-11T08:26:00Z">
        <w:r w:rsidDel="001D70ED">
          <w:rPr>
            <w:rFonts w:ascii="Times" w:eastAsia="Times" w:hAnsi="Times" w:cs="Times"/>
          </w:rPr>
          <w:delText xml:space="preserve"> </w:delText>
        </w:r>
      </w:del>
      <w:r>
        <w:rPr>
          <w:rFonts w:ascii="Times" w:eastAsia="Times" w:hAnsi="Times" w:cs="Times"/>
        </w:rPr>
        <w:t>across predator species</w:t>
      </w:r>
      <w:sdt>
        <w:sdtPr>
          <w:tag w:val="goog_rdk_80"/>
          <w:id w:val="1512263748"/>
        </w:sdtPr>
        <w:sdtContent>
          <w:ins w:id="223" w:author="Natasha Hardy" w:date="2023-06-03T22:10:00Z">
            <w:r>
              <w:rPr>
                <w:rFonts w:ascii="Times" w:eastAsia="Times" w:hAnsi="Times" w:cs="Times"/>
              </w:rPr>
              <w:t xml:space="preserve"> and life stage</w:t>
            </w:r>
          </w:ins>
        </w:sdtContent>
      </w:sdt>
      <w:r>
        <w:rPr>
          <w:rFonts w:ascii="Times" w:eastAsia="Times" w:hAnsi="Times" w:cs="Times"/>
        </w:rPr>
        <w:t>, latitude</w:t>
      </w:r>
      <w:sdt>
        <w:sdtPr>
          <w:tag w:val="goog_rdk_81"/>
          <w:id w:val="-2040885157"/>
        </w:sdtPr>
        <w:sdtContent>
          <w:ins w:id="224" w:author="Natasha Hardy" w:date="2023-06-03T22:10:00Z">
            <w:r>
              <w:rPr>
                <w:rFonts w:ascii="Times" w:eastAsia="Times" w:hAnsi="Times" w:cs="Times"/>
              </w:rPr>
              <w:t xml:space="preserve"> and</w:t>
            </w:r>
          </w:ins>
        </w:sdtContent>
      </w:sdt>
      <w:sdt>
        <w:sdtPr>
          <w:tag w:val="goog_rdk_82"/>
          <w:id w:val="1414284717"/>
        </w:sdtPr>
        <w:sdtContent>
          <w:del w:id="225" w:author="Natasha Hardy" w:date="2023-06-03T22:10:00Z">
            <w:r>
              <w:rPr>
                <w:rFonts w:ascii="Times" w:eastAsia="Times" w:hAnsi="Times" w:cs="Times"/>
              </w:rPr>
              <w:delText>, predator life stage,</w:delText>
            </w:r>
          </w:del>
        </w:sdtContent>
      </w:sdt>
      <w:r>
        <w:rPr>
          <w:rFonts w:ascii="Times" w:eastAsia="Times" w:hAnsi="Times" w:cs="Times"/>
        </w:rPr>
        <w:t xml:space="preserve"> environmental drivers (Allain et al., 2012; Young et al., 2015; Duffy et al., 2017; Pethybridge et al., 2018; Portner et al., 2022; Valls et al., 2022; Nickels et al., 2023)</w:t>
      </w:r>
      <w:sdt>
        <w:sdtPr>
          <w:tag w:val="goog_rdk_83"/>
          <w:id w:val="1683316624"/>
        </w:sdtPr>
        <w:sdtContent>
          <w:ins w:id="226" w:author="Natasha Hardy" w:date="2023-06-03T22:10:00Z">
            <w:r>
              <w:rPr>
                <w:rFonts w:ascii="Times" w:eastAsia="Times" w:hAnsi="Times" w:cs="Times"/>
              </w:rPr>
              <w:t>. Additionally,</w:t>
            </w:r>
          </w:ins>
        </w:sdtContent>
      </w:sdt>
      <w:sdt>
        <w:sdtPr>
          <w:tag w:val="goog_rdk_84"/>
          <w:id w:val="1583102375"/>
        </w:sdtPr>
        <w:sdtContent>
          <w:del w:id="227" w:author="Natasha Hardy" w:date="2023-06-03T22:10:00Z">
            <w:r>
              <w:rPr>
                <w:rFonts w:ascii="Times" w:eastAsia="Times" w:hAnsi="Times" w:cs="Times"/>
              </w:rPr>
              <w:delText>, and</w:delText>
            </w:r>
          </w:del>
        </w:sdtContent>
      </w:sdt>
      <w:r>
        <w:rPr>
          <w:rFonts w:ascii="Times" w:eastAsia="Times" w:hAnsi="Times" w:cs="Times"/>
        </w:rPr>
        <w:t xml:space="preserve"> shifts in albacore distribution have </w:t>
      </w:r>
      <w:sdt>
        <w:sdtPr>
          <w:tag w:val="goog_rdk_85"/>
          <w:id w:val="374201325"/>
        </w:sdtPr>
        <w:sdtContent>
          <w:ins w:id="228" w:author="Natasha Hardy" w:date="2023-06-03T22:10:00Z">
            <w:r>
              <w:rPr>
                <w:rFonts w:ascii="Times" w:eastAsia="Times" w:hAnsi="Times" w:cs="Times"/>
              </w:rPr>
              <w:t xml:space="preserve">previously </w:t>
            </w:r>
          </w:ins>
        </w:sdtContent>
      </w:sdt>
      <w:r>
        <w:rPr>
          <w:rFonts w:ascii="Times" w:eastAsia="Times" w:hAnsi="Times" w:cs="Times"/>
        </w:rPr>
        <w:t xml:space="preserve">been linked to prey availability (Pearcy, 1973). Many of these studies hypothesise about the role of traits in driving observed patterns and shifts. However, the extent to which trait information could explicitly </w:t>
      </w:r>
      <w:del w:id="229" w:author="Natasha Hardy" w:date="2023-06-11T08:27:00Z">
        <w:r w:rsidDel="001D70ED">
          <w:rPr>
            <w:rFonts w:ascii="Times" w:eastAsia="Times" w:hAnsi="Times" w:cs="Times"/>
          </w:rPr>
          <w:delText xml:space="preserve">be used to </w:delText>
        </w:r>
      </w:del>
      <w:r>
        <w:rPr>
          <w:rFonts w:ascii="Times" w:eastAsia="Times" w:hAnsi="Times" w:cs="Times"/>
        </w:rPr>
        <w:t>explain tuna foraging ecology across space and time</w:t>
      </w:r>
      <w:sdt>
        <w:sdtPr>
          <w:tag w:val="goog_rdk_86"/>
          <w:id w:val="1790787806"/>
        </w:sdtPr>
        <w:sdtContent>
          <w:ins w:id="230" w:author="Natasha Hardy" w:date="2023-06-03T22:11:00Z">
            <w:r>
              <w:rPr>
                <w:rFonts w:ascii="Times" w:eastAsia="Times" w:hAnsi="Times" w:cs="Times"/>
              </w:rPr>
              <w:t>,</w:t>
            </w:r>
          </w:ins>
        </w:sdtContent>
      </w:sdt>
      <w:r>
        <w:rPr>
          <w:rFonts w:ascii="Times" w:eastAsia="Times" w:hAnsi="Times" w:cs="Times"/>
        </w:rPr>
        <w:t xml:space="preserve"> and </w:t>
      </w:r>
      <w:sdt>
        <w:sdtPr>
          <w:tag w:val="goog_rdk_87"/>
          <w:id w:val="-906837165"/>
        </w:sdtPr>
        <w:sdtContent>
          <w:ins w:id="231" w:author="Elliott Hazen - NOAA Federal" w:date="2023-05-15T16:06:00Z">
            <w:r>
              <w:rPr>
                <w:rFonts w:ascii="Times" w:eastAsia="Times" w:hAnsi="Times" w:cs="Times"/>
              </w:rPr>
              <w:t xml:space="preserve">to </w:t>
            </w:r>
          </w:ins>
        </w:sdtContent>
      </w:sdt>
      <w:r>
        <w:rPr>
          <w:rFonts w:ascii="Times" w:eastAsia="Times" w:hAnsi="Times" w:cs="Times"/>
        </w:rPr>
        <w:t>predict their resource use under changing environmental states remains poorly understood.</w:t>
      </w:r>
    </w:p>
    <w:p w14:paraId="41CA804D" w14:textId="4199E55C" w:rsidR="00834DF8" w:rsidRDefault="00000000">
      <w:pPr>
        <w:ind w:firstLine="720"/>
      </w:pPr>
      <w:r>
        <w:t>Using albacore (</w:t>
      </w:r>
      <w:r>
        <w:rPr>
          <w:i/>
        </w:rPr>
        <w:t>Thunnus alalunga</w:t>
      </w:r>
      <w:r>
        <w:t>) as a case study, we seek to move beyond descriptive diet analyses to identify</w:t>
      </w:r>
      <w:sdt>
        <w:sdtPr>
          <w:tag w:val="goog_rdk_88"/>
          <w:id w:val="-1369377102"/>
        </w:sdtPr>
        <w:sdtContent>
          <w:del w:id="232" w:author="Natasha Hardy" w:date="2023-06-03T22:11:00Z">
            <w:r>
              <w:delText>ing</w:delText>
            </w:r>
          </w:del>
        </w:sdtContent>
      </w:sdt>
      <w:r>
        <w:t xml:space="preserve"> non-taxonomic predictors for trophic relationships in </w:t>
      </w:r>
      <w:del w:id="233" w:author="Natasha Hardy" w:date="2023-06-11T08:27:00Z">
        <w:r w:rsidDel="001D70ED">
          <w:delText>highly-migratory</w:delText>
        </w:r>
      </w:del>
      <w:ins w:id="234" w:author="Natasha Hardy" w:date="2023-06-11T08:27:00Z">
        <w:r w:rsidR="001D70ED">
          <w:t>highly migratory</w:t>
        </w:r>
      </w:ins>
      <w:r>
        <w:t xml:space="preserve"> pelagic predators and commercially valuable species. Our synthesis aggregates historical data on albacore diets from published and grey literature dating from 1880–2020 globally. Our aims are threefold, to: (1) reconstruct historical resource use for albacore across geographies from </w:t>
      </w:r>
      <w:r>
        <w:lastRenderedPageBreak/>
        <w:t>published</w:t>
      </w:r>
      <w:ins w:id="235" w:author="Natasha Hardy" w:date="2023-06-11T08:28:00Z">
        <w:r w:rsidR="001D70ED">
          <w:t>,</w:t>
        </w:r>
      </w:ins>
      <w:r>
        <w:t xml:space="preserve"> aggregate</w:t>
      </w:r>
      <w:ins w:id="236" w:author="Natasha Hardy" w:date="2023-06-11T08:28:00Z">
        <w:r w:rsidR="001D70ED">
          <w:t>,</w:t>
        </w:r>
      </w:ins>
      <w:r>
        <w:t xml:space="preserve"> mean diet composition data</w:t>
      </w:r>
      <w:del w:id="237" w:author="Natasha Hardy" w:date="2023-06-11T08:28:00Z">
        <w:r w:rsidDel="001D70ED">
          <w:delText xml:space="preserve">, </w:delText>
        </w:r>
      </w:del>
      <w:ins w:id="238" w:author="Natasha Hardy" w:date="2023-06-11T08:28:00Z">
        <w:r w:rsidR="001D70ED">
          <w:t xml:space="preserve">; </w:t>
        </w:r>
      </w:ins>
      <w:r>
        <w:t xml:space="preserve">(2) use functional traits to </w:t>
      </w:r>
      <w:del w:id="239" w:author="Natasha Hardy" w:date="2023-06-11T08:28:00Z">
        <w:r w:rsidDel="001D70ED">
          <w:delText>distil</w:delText>
        </w:r>
      </w:del>
      <w:ins w:id="240" w:author="Steven Bograd - NOAA Federal" w:date="2023-05-25T20:55:00Z">
        <w:del w:id="241" w:author="Natasha Hardy" w:date="2023-06-11T08:28:00Z">
          <w:r w:rsidDel="001D70ED">
            <w:delText>l</w:delText>
          </w:r>
        </w:del>
      </w:ins>
      <w:ins w:id="242" w:author="Natasha Hardy" w:date="2023-06-11T08:28:00Z">
        <w:r w:rsidR="001D70ED">
          <w:t>distil</w:t>
        </w:r>
      </w:ins>
      <w:sdt>
        <w:sdtPr>
          <w:tag w:val="goog_rdk_89"/>
          <w:id w:val="-2051595844"/>
        </w:sdtPr>
        <w:sdtContent/>
      </w:sdt>
      <w:r>
        <w:t xml:space="preserve"> diverse predator-prey interactions into key trait-based guilds</w:t>
      </w:r>
      <w:del w:id="243" w:author="Natasha Hardy" w:date="2023-06-11T08:28:00Z">
        <w:r w:rsidDel="001D70ED">
          <w:delText xml:space="preserve">, </w:delText>
        </w:r>
      </w:del>
      <w:ins w:id="244" w:author="Natasha Hardy" w:date="2023-06-11T08:28:00Z">
        <w:r w:rsidR="001D70ED">
          <w:t xml:space="preserve">; </w:t>
        </w:r>
      </w:ins>
      <w:r>
        <w:t xml:space="preserve">and (3) explore species-based and trait-based variability in </w:t>
      </w:r>
      <w:r>
        <w:rPr>
          <w:rFonts w:ascii="Times" w:eastAsia="Times" w:hAnsi="Times" w:cs="Times"/>
        </w:rPr>
        <w:t xml:space="preserve">the historical composition of albacore diets across the geographies sampled. </w:t>
      </w:r>
    </w:p>
    <w:p w14:paraId="10A8EA42" w14:textId="77777777" w:rsidR="00834DF8" w:rsidRDefault="00834DF8"/>
    <w:p w14:paraId="3B2FA91D" w14:textId="77777777" w:rsidR="00834DF8" w:rsidRDefault="00000000">
      <w:pPr>
        <w:pStyle w:val="Heading2"/>
        <w:numPr>
          <w:ilvl w:val="0"/>
          <w:numId w:val="1"/>
        </w:numPr>
      </w:pPr>
      <w:bookmarkStart w:id="245" w:name="_Toc137363807"/>
      <w:r>
        <w:t>Methods</w:t>
      </w:r>
      <w:bookmarkEnd w:id="245"/>
    </w:p>
    <w:p w14:paraId="2E778DC9" w14:textId="77777777" w:rsidR="00834DF8" w:rsidRDefault="00834DF8"/>
    <w:p w14:paraId="3B87201A" w14:textId="77777777" w:rsidR="00834DF8" w:rsidRDefault="00000000">
      <w:pPr>
        <w:pStyle w:val="Heading3"/>
      </w:pPr>
      <w:bookmarkStart w:id="246" w:name="_Toc137363808"/>
      <w:r>
        <w:t xml:space="preserve">2.1 </w:t>
      </w:r>
      <w:r>
        <w:rPr>
          <w:color w:val="000000"/>
        </w:rPr>
        <w:t>Historical diet data collation</w:t>
      </w:r>
      <w:bookmarkEnd w:id="246"/>
    </w:p>
    <w:p w14:paraId="49E7553E" w14:textId="77777777" w:rsidR="00834DF8" w:rsidRDefault="00834DF8"/>
    <w:p w14:paraId="4ABE1685" w14:textId="0A1553F6" w:rsidR="00834DF8" w:rsidRDefault="00000000">
      <w:r>
        <w:t>Our synthesis required quantitative data on adult or juvenile albacore diet composition obtained from stomach content analyses that identified consumed prey to species-level. To obtain these data, we compiled published and grey literature, research theses, and historical reports for albacore diets by searching bibliographic databases (</w:t>
      </w:r>
      <w:ins w:id="247" w:author="Natasha Hardy" w:date="2023-06-11T08:33:00Z">
        <w:r w:rsidR="001D70ED">
          <w:t xml:space="preserve">Supporting Information, </w:t>
        </w:r>
      </w:ins>
      <w:r>
        <w:t>Table S1) queried from 1900 until 2020 using diet analysis search terms and synonymous scientific names for albacore (</w:t>
      </w:r>
      <w:r>
        <w:rPr>
          <w:i/>
        </w:rPr>
        <w:t>Thunnus alalunga</w:t>
      </w:r>
      <w:r>
        <w:t xml:space="preserve">; Supporting Information, Table S1). We also investigated diet reports cited within articles, which expanded our range to include several reports from the 1880s. </w:t>
      </w:r>
      <w:r>
        <w:rPr>
          <w:rFonts w:ascii="Times" w:eastAsia="Times" w:hAnsi="Times" w:cs="Times"/>
        </w:rPr>
        <w:t xml:space="preserve">Studies typically reported a mix of </w:t>
      </w:r>
      <w:del w:id="248" w:author="Natasha Hardy" w:date="2023-06-11T08:31:00Z">
        <w:r w:rsidDel="001D70ED">
          <w:rPr>
            <w:rFonts w:ascii="Times" w:eastAsia="Times" w:hAnsi="Times" w:cs="Times"/>
          </w:rPr>
          <w:delText>data types</w:delText>
        </w:r>
      </w:del>
      <w:ins w:id="249" w:author="Natasha Hardy" w:date="2023-06-11T08:31:00Z">
        <w:r w:rsidR="001D70ED">
          <w:rPr>
            <w:rFonts w:ascii="Times" w:eastAsia="Times" w:hAnsi="Times" w:cs="Times"/>
          </w:rPr>
          <w:t>diet metrics</w:t>
        </w:r>
      </w:ins>
      <w:r>
        <w:rPr>
          <w:rFonts w:ascii="Times" w:eastAsia="Times" w:hAnsi="Times" w:cs="Times"/>
        </w:rPr>
        <w:t xml:space="preserve"> (i.e., frequency of occurrence</w:t>
      </w:r>
      <w:ins w:id="250" w:author="Natasha Hardy" w:date="2023-06-11T08:29:00Z">
        <w:r w:rsidR="001D70ED">
          <w:rPr>
            <w:rFonts w:ascii="Times" w:eastAsia="Times" w:hAnsi="Times" w:cs="Times"/>
          </w:rPr>
          <w:t>, numerical abundance</w:t>
        </w:r>
      </w:ins>
      <w:r>
        <w:rPr>
          <w:rFonts w:ascii="Times" w:eastAsia="Times" w:hAnsi="Times" w:cs="Times"/>
        </w:rPr>
        <w:t xml:space="preserve"> and</w:t>
      </w:r>
      <w:ins w:id="251" w:author="Natasha Hardy" w:date="2023-06-11T08:29:00Z">
        <w:r w:rsidR="001D70ED">
          <w:rPr>
            <w:rFonts w:ascii="Times" w:eastAsia="Times" w:hAnsi="Times" w:cs="Times"/>
          </w:rPr>
          <w:t>/or</w:t>
        </w:r>
      </w:ins>
      <w:r>
        <w:rPr>
          <w:rFonts w:ascii="Times" w:eastAsia="Times" w:hAnsi="Times" w:cs="Times"/>
        </w:rPr>
        <w:t xml:space="preserve"> other metrics).</w:t>
      </w:r>
      <w:ins w:id="252" w:author="Natasha Hardy" w:date="2023-06-11T08:30:00Z">
        <w:r w:rsidR="001D70ED">
          <w:rPr>
            <w:rFonts w:ascii="Times" w:eastAsia="Times" w:hAnsi="Times" w:cs="Times"/>
          </w:rPr>
          <w:t xml:space="preserve"> However, </w:t>
        </w:r>
      </w:ins>
      <w:ins w:id="253" w:author="Natasha Hardy" w:date="2023-06-11T08:31:00Z">
        <w:r w:rsidR="001D70ED">
          <w:rPr>
            <w:rFonts w:ascii="Times" w:eastAsia="Times" w:hAnsi="Times" w:cs="Times"/>
          </w:rPr>
          <w:t>except for</w:t>
        </w:r>
      </w:ins>
      <w:ins w:id="254" w:author="Natasha Hardy" w:date="2023-06-11T08:30:00Z">
        <w:r w:rsidR="001D70ED">
          <w:rPr>
            <w:rFonts w:ascii="Times" w:eastAsia="Times" w:hAnsi="Times" w:cs="Times"/>
          </w:rPr>
          <w:t xml:space="preserve"> frequency of occurrence data, few studies consistently reported on other metrics.</w:t>
        </w:r>
      </w:ins>
    </w:p>
    <w:p w14:paraId="70E74232" w14:textId="592EBF73" w:rsidR="00E57ECB" w:rsidRPr="00E57ECB" w:rsidRDefault="00000000" w:rsidP="00E57ECB">
      <w:pPr>
        <w:ind w:firstLine="720"/>
        <w:rPr>
          <w:ins w:id="255" w:author="Natasha Hardy" w:date="2023-06-11T23:12:00Z"/>
          <w:rPrChange w:id="256" w:author="Natasha Hardy" w:date="2023-06-11T23:12:00Z">
            <w:rPr>
              <w:ins w:id="257" w:author="Natasha Hardy" w:date="2023-06-11T23:12:00Z"/>
              <w:rFonts w:ascii="Times" w:eastAsia="Times" w:hAnsi="Times" w:cs="Times"/>
            </w:rPr>
          </w:rPrChange>
        </w:rPr>
      </w:pPr>
      <w:r>
        <w:t xml:space="preserve">We obtained diet data from </w:t>
      </w:r>
      <w:r>
        <w:rPr>
          <w:highlight w:val="white"/>
        </w:rPr>
        <w:t>26 studies</w:t>
      </w:r>
      <w:r>
        <w:t xml:space="preserve"> that were suitable for meta-analysis (Supporting Information, Table S2); this included </w:t>
      </w:r>
      <w:r>
        <w:rPr>
          <w:highlight w:val="white"/>
        </w:rPr>
        <w:t>69 independent</w:t>
      </w:r>
      <w:sdt>
        <w:sdtPr>
          <w:tag w:val="goog_rdk_90"/>
          <w:id w:val="-2142872017"/>
        </w:sdtPr>
        <w:sdtContent>
          <w:del w:id="258" w:author="Natasha Hardy" w:date="2023-06-03T22:32:00Z">
            <w:r>
              <w:rPr>
                <w:highlight w:val="white"/>
              </w:rPr>
              <w:delText>,</w:delText>
            </w:r>
            <w:r>
              <w:delText xml:space="preserve"> aggregate</w:delText>
            </w:r>
          </w:del>
        </w:sdtContent>
      </w:sdt>
      <w:r>
        <w:t xml:space="preserve"> </w:t>
      </w:r>
      <w:sdt>
        <w:sdtPr>
          <w:tag w:val="goog_rdk_91"/>
          <w:id w:val="2104373599"/>
        </w:sdtPr>
        <w:sdtContent>
          <w:ins w:id="259" w:author="Natasha Hardy" w:date="2023-06-03T22:28:00Z">
            <w:r>
              <w:t xml:space="preserve">observations </w:t>
            </w:r>
          </w:ins>
        </w:sdtContent>
      </w:sdt>
      <w:r>
        <w:t>(i.e.</w:t>
      </w:r>
      <w:sdt>
        <w:sdtPr>
          <w:tag w:val="goog_rdk_92"/>
          <w:id w:val="1695806713"/>
        </w:sdtPr>
        <w:sdtContent>
          <w:ins w:id="260" w:author="Cindy Matuch" w:date="2023-05-19T23:41:00Z">
            <w:r>
              <w:t>,</w:t>
            </w:r>
          </w:ins>
        </w:sdtContent>
      </w:sdt>
      <w:r>
        <w:t xml:space="preserve"> by</w:t>
      </w:r>
      <w:sdt>
        <w:sdtPr>
          <w:tag w:val="goog_rdk_93"/>
          <w:id w:val="1870727477"/>
        </w:sdtPr>
        <w:sdtContent>
          <w:ins w:id="261" w:author="Natasha Hardy" w:date="2023-06-03T22:32:00Z">
            <w:r>
              <w:t xml:space="preserve"> specific</w:t>
            </w:r>
          </w:ins>
        </w:sdtContent>
      </w:sdt>
      <w:r>
        <w:t xml:space="preserve"> geographic </w:t>
      </w:r>
      <w:sdt>
        <w:sdtPr>
          <w:tag w:val="goog_rdk_94"/>
          <w:id w:val="1954902588"/>
        </w:sdtPr>
        <w:sdtContent>
          <w:ins w:id="262" w:author="Anonymous" w:date="2023-05-07T19:35:00Z">
            <w:r>
              <w:t xml:space="preserve">location, </w:t>
            </w:r>
          </w:ins>
        </w:sdtContent>
      </w:sdt>
      <w:r>
        <w:t xml:space="preserve">region, year, </w:t>
      </w:r>
      <w:sdt>
        <w:sdtPr>
          <w:tag w:val="goog_rdk_95"/>
          <w:id w:val="-832372895"/>
        </w:sdtPr>
        <w:sdtContent>
          <w:ins w:id="263" w:author="Natasha Hardy" w:date="2023-06-03T22:32:00Z">
            <w:r>
              <w:t>and/</w:t>
            </w:r>
          </w:ins>
        </w:sdtContent>
      </w:sdt>
      <w:r>
        <w:t xml:space="preserve">or season sampled) </w:t>
      </w:r>
      <w:sdt>
        <w:sdtPr>
          <w:tag w:val="goog_rdk_96"/>
          <w:id w:val="-1437202889"/>
        </w:sdtPr>
        <w:sdtContent>
          <w:del w:id="264" w:author="Natasha Hardy" w:date="2023-06-03T22:28:00Z">
            <w:r>
              <w:delText xml:space="preserve">observations </w:delText>
            </w:r>
          </w:del>
        </w:sdtContent>
      </w:sdt>
      <w:r>
        <w:t>of adult and juvenile albacore diet composition</w:t>
      </w:r>
      <w:sdt>
        <w:sdtPr>
          <w:tag w:val="goog_rdk_97"/>
          <w:id w:val="-1106958131"/>
        </w:sdtPr>
        <w:sdtContent>
          <w:del w:id="265" w:author="Natasha Hardy" w:date="2023-06-03T22:30:00Z">
            <w:r>
              <w:delText>,</w:delText>
            </w:r>
          </w:del>
        </w:sdtContent>
      </w:sdt>
      <w:r>
        <w:t xml:space="preserve"> from 1880–2015 </w:t>
      </w:r>
      <w:sdt>
        <w:sdtPr>
          <w:tag w:val="goog_rdk_98"/>
          <w:id w:val="-1573346149"/>
        </w:sdtPr>
        <w:sdtContent>
          <w:ins w:id="266" w:author="Natasha Hardy" w:date="2023-06-03T22:30:00Z">
            <w:r>
              <w:t xml:space="preserve">and that were </w:t>
            </w:r>
          </w:ins>
        </w:sdtContent>
      </w:sdt>
      <w:sdt>
        <w:sdtPr>
          <w:tag w:val="goog_rdk_99"/>
          <w:id w:val="1047807798"/>
        </w:sdtPr>
        <w:sdtContent>
          <w:ins w:id="267" w:author="Natasha Hardy" w:date="2023-06-03T22:30:00Z">
            <w:r>
              <w:t xml:space="preserve">digitised and transcribed </w:t>
            </w:r>
          </w:ins>
        </w:sdtContent>
      </w:sdt>
      <w:r>
        <w:t>(</w:t>
      </w:r>
      <w:sdt>
        <w:sdtPr>
          <w:tag w:val="goog_rdk_100"/>
          <w:id w:val="619491082"/>
        </w:sdtPr>
        <w:sdtContent>
          <w:ins w:id="268" w:author="Natasha Hardy" w:date="2023-06-03T22:30:00Z">
            <w:r>
              <w:t xml:space="preserve">Figure 1a; </w:t>
            </w:r>
          </w:ins>
        </w:sdtContent>
      </w:sdt>
      <w:r>
        <w:rPr>
          <w:highlight w:val="white"/>
        </w:rPr>
        <w:t>Supplementary Data,</w:t>
      </w:r>
      <w:r>
        <w:t xml:space="preserve"> Table S3). </w:t>
      </w:r>
      <w:sdt>
        <w:sdtPr>
          <w:tag w:val="goog_rdk_101"/>
          <w:id w:val="1794481448"/>
        </w:sdtPr>
        <w:sdtContent>
          <w:del w:id="269" w:author="Natasha Hardy" w:date="2023-06-03T22:30:00Z">
            <w:r>
              <w:delText xml:space="preserve">We digitised and transcribed data reported typically for a specific geographic location (Figure 1a), year, and season sampled. </w:delText>
            </w:r>
          </w:del>
        </w:sdtContent>
      </w:sdt>
      <w:sdt>
        <w:sdtPr>
          <w:tag w:val="goog_rdk_102"/>
          <w:id w:val="128216599"/>
        </w:sdtPr>
        <w:sdtContent>
          <w:customXmlInsRangeStart w:id="270" w:author="Natasha Hardy" w:date="2023-06-03T22:30:00Z"/>
          <w:sdt>
            <w:sdtPr>
              <w:tag w:val="goog_rdk_103"/>
              <w:id w:val="-703168090"/>
            </w:sdtPr>
            <w:sdtContent>
              <w:customXmlInsRangeEnd w:id="270"/>
              <w:ins w:id="271" w:author="Natasha Hardy" w:date="2023-06-03T22:30:00Z">
                <w:del w:id="272" w:author="Natasha Hardy" w:date="2023-06-03T22:30:00Z">
                  <w:r>
                    <w:delText>Of these</w:delText>
                  </w:r>
                </w:del>
              </w:ins>
              <w:customXmlInsRangeStart w:id="273" w:author="Natasha Hardy" w:date="2023-06-03T22:30:00Z"/>
            </w:sdtContent>
          </w:sdt>
          <w:customXmlInsRangeEnd w:id="273"/>
        </w:sdtContent>
      </w:sdt>
      <w:sdt>
        <w:sdtPr>
          <w:tag w:val="goog_rdk_104"/>
          <w:id w:val="-718360050"/>
        </w:sdtPr>
        <w:sdtContent>
          <w:del w:id="274" w:author="Natasha Hardy" w:date="2023-06-03T22:30:00Z">
            <w:r>
              <w:delText>However,</w:delText>
            </w:r>
          </w:del>
        </w:sdtContent>
      </w:sdt>
      <w:r>
        <w:t xml:space="preserve"> </w:t>
      </w:r>
      <w:sdt>
        <w:sdtPr>
          <w:tag w:val="goog_rdk_105"/>
          <w:id w:val="411439598"/>
        </w:sdtPr>
        <w:sdtContent>
          <w:ins w:id="275" w:author="Natasha Hardy" w:date="2023-06-10T22:14:00Z">
            <w:r>
              <w:t>S</w:t>
            </w:r>
          </w:ins>
        </w:sdtContent>
      </w:sdt>
      <w:sdt>
        <w:sdtPr>
          <w:tag w:val="goog_rdk_106"/>
          <w:id w:val="619961154"/>
        </w:sdtPr>
        <w:sdtContent>
          <w:del w:id="276" w:author="Natasha Hardy" w:date="2023-06-10T22:14:00Z">
            <w:r>
              <w:delText>s</w:delText>
            </w:r>
          </w:del>
        </w:sdtContent>
      </w:sdt>
      <w:r>
        <w:t xml:space="preserve">everal reports presented </w:t>
      </w:r>
      <w:sdt>
        <w:sdtPr>
          <w:tag w:val="goog_rdk_107"/>
          <w:id w:val="-530027683"/>
        </w:sdtPr>
        <w:sdtContent>
          <w:ins w:id="277" w:author="Natasha Hardy" w:date="2023-06-03T22:31:00Z">
            <w:r>
              <w:t xml:space="preserve">aggregate diet </w:t>
            </w:r>
          </w:ins>
        </w:sdtContent>
      </w:sdt>
      <w:r>
        <w:t xml:space="preserve">information </w:t>
      </w:r>
      <w:sdt>
        <w:sdtPr>
          <w:tag w:val="goog_rdk_108"/>
          <w:id w:val="965316100"/>
        </w:sdtPr>
        <w:sdtContent>
          <w:del w:id="278" w:author="Natasha Hardy" w:date="2023-06-03T22:31:00Z">
            <w:r>
              <w:delText xml:space="preserve">that was further aggregated </w:delText>
            </w:r>
          </w:del>
        </w:sdtContent>
      </w:sdt>
      <w:r>
        <w:t xml:space="preserve">for multi-year sampling programs </w:t>
      </w:r>
      <w:r>
        <w:lastRenderedPageBreak/>
        <w:t>(</w:t>
      </w:r>
      <w:sdt>
        <w:sdtPr>
          <w:tag w:val="goog_rdk_109"/>
          <w:id w:val="-1922168971"/>
        </w:sdtPr>
        <w:sdtContent>
          <w:ins w:id="279" w:author="Natasha Hardy" w:date="2023-06-03T22:38:00Z">
            <w:r>
              <w:t xml:space="preserve">Supplementary Data, </w:t>
            </w:r>
          </w:ins>
        </w:sdtContent>
      </w:sdt>
      <w:r>
        <w:t>Table S3) and for analyses in these cases, we use</w:t>
      </w:r>
      <w:ins w:id="280" w:author="Natasha Hardy" w:date="2023-06-11T08:32:00Z">
        <w:r w:rsidR="001D70ED">
          <w:t>d</w:t>
        </w:r>
      </w:ins>
      <w:r>
        <w:t xml:space="preserve"> the last year of sampling completed. Albacore were typically collected either via scientific sampling programs (i.e., National Oceanic and Atmospheric Administration [NOAA], Centre National de la Recherche Scientifique [CNRS]), or in collaboration with commercial fishing operations (Bello, 1999; Joubin &amp; Rouie, 1918; Glaser et al., 2015; Romanov et al., 2020), </w:t>
      </w:r>
      <w:ins w:id="281" w:author="Natasha Hardy" w:date="2023-06-11T23:12:00Z">
        <w:r w:rsidR="00E57ECB">
          <w:t xml:space="preserve">and using surface troll, pole-and-line, </w:t>
        </w:r>
      </w:ins>
      <w:customXmlInsRangeStart w:id="282" w:author="Natasha Hardy" w:date="2023-06-11T23:12:00Z"/>
      <w:sdt>
        <w:sdtPr>
          <w:tag w:val="goog_rdk_110"/>
          <w:id w:val="196972934"/>
        </w:sdtPr>
        <w:sdtContent>
          <w:customXmlInsRangeEnd w:id="282"/>
          <w:ins w:id="283" w:author="Natasha Hardy" w:date="2023-06-11T23:12:00Z">
            <w:r w:rsidR="00E57ECB">
              <w:t>longline gear fished</w:t>
            </w:r>
          </w:ins>
          <w:customXmlInsRangeStart w:id="284" w:author="Natasha Hardy" w:date="2023-06-11T23:12:00Z"/>
        </w:sdtContent>
      </w:sdt>
      <w:customXmlInsRangeEnd w:id="284"/>
      <w:customXmlInsRangeStart w:id="285" w:author="Natasha Hardy" w:date="2023-06-11T23:12:00Z"/>
      <w:sdt>
        <w:sdtPr>
          <w:tag w:val="goog_rdk_111"/>
          <w:id w:val="453065214"/>
        </w:sdtPr>
        <w:sdtContent>
          <w:customXmlInsRangeEnd w:id="285"/>
          <w:ins w:id="286" w:author="Natasha Hardy" w:date="2023-06-11T23:12:00Z">
            <w:r w:rsidR="00E57ECB">
              <w:t xml:space="preserve"> </w:t>
            </w:r>
          </w:ins>
          <w:customXmlInsRangeStart w:id="287" w:author="Natasha Hardy" w:date="2023-06-11T23:12:00Z"/>
        </w:sdtContent>
      </w:sdt>
      <w:customXmlInsRangeEnd w:id="287"/>
      <w:ins w:id="288" w:author="Natasha Hardy" w:date="2023-06-11T23:12:00Z">
        <w:r w:rsidR="00E57ECB">
          <w:t>at specified depths (ranging from set at the surface down to over 500 m in depth), or purse-seining gear (</w:t>
        </w:r>
      </w:ins>
      <w:customXmlInsRangeStart w:id="289" w:author="Natasha Hardy" w:date="2023-06-11T23:12:00Z"/>
      <w:sdt>
        <w:sdtPr>
          <w:tag w:val="goog_rdk_112"/>
          <w:id w:val="258573763"/>
        </w:sdtPr>
        <w:sdtContent>
          <w:customXmlInsRangeEnd w:id="289"/>
          <w:ins w:id="290" w:author="Natasha Hardy" w:date="2023-06-11T23:12:00Z">
            <w:r w:rsidR="00E57ECB">
              <w:t xml:space="preserve">for metainformation on specific depth and sampling information for each study see Supplementary Data, </w:t>
            </w:r>
          </w:ins>
          <w:customXmlInsRangeStart w:id="291" w:author="Natasha Hardy" w:date="2023-06-11T23:12:00Z"/>
        </w:sdtContent>
      </w:sdt>
      <w:customXmlInsRangeEnd w:id="291"/>
      <w:ins w:id="292" w:author="Natasha Hardy" w:date="2023-06-11T23:12:00Z">
        <w:r w:rsidR="00E57ECB">
          <w:t xml:space="preserve">Table S3). </w:t>
        </w:r>
      </w:ins>
    </w:p>
    <w:p w14:paraId="7972D4D7" w14:textId="72E37704" w:rsidR="00834DF8" w:rsidRDefault="00000000">
      <w:pPr>
        <w:ind w:firstLine="720"/>
        <w:rPr>
          <w:rFonts w:ascii="Times" w:eastAsia="Times" w:hAnsi="Times" w:cs="Times"/>
        </w:rPr>
      </w:pPr>
      <w:del w:id="293" w:author="Natasha Hardy" w:date="2023-06-11T23:12:00Z">
        <w:r w:rsidDel="00E57ECB">
          <w:delText xml:space="preserve">and using surface troll, pole-and-line, </w:delText>
        </w:r>
      </w:del>
      <w:customXmlDelRangeStart w:id="294" w:author="Natasha Hardy" w:date="2023-06-11T23:12:00Z"/>
      <w:sdt>
        <w:sdtPr>
          <w:tag w:val="goog_rdk_110"/>
          <w:id w:val="1548956611"/>
        </w:sdtPr>
        <w:sdtContent>
          <w:customXmlDelRangeEnd w:id="294"/>
          <w:ins w:id="295" w:author="Cindy Matuch" w:date="2023-05-19T23:43:00Z">
            <w:del w:id="296" w:author="Natasha Hardy" w:date="2023-06-11T23:12:00Z">
              <w:r w:rsidDel="00E57ECB">
                <w:delText>longline gear fished</w:delText>
              </w:r>
            </w:del>
          </w:ins>
          <w:customXmlDelRangeStart w:id="297" w:author="Natasha Hardy" w:date="2023-06-11T23:12:00Z"/>
        </w:sdtContent>
      </w:sdt>
      <w:customXmlDelRangeEnd w:id="297"/>
      <w:customXmlDelRangeStart w:id="298" w:author="Natasha Hardy" w:date="2023-06-11T23:12:00Z"/>
      <w:sdt>
        <w:sdtPr>
          <w:tag w:val="goog_rdk_111"/>
          <w:id w:val="313000958"/>
        </w:sdtPr>
        <w:sdtContent>
          <w:customXmlDelRangeEnd w:id="298"/>
          <w:del w:id="299" w:author="Natasha Hardy" w:date="2023-06-11T23:12:00Z">
            <w:r w:rsidDel="00E57ECB">
              <w:delText xml:space="preserve">longlining </w:delText>
            </w:r>
          </w:del>
          <w:customXmlDelRangeStart w:id="300" w:author="Natasha Hardy" w:date="2023-06-11T23:12:00Z"/>
        </w:sdtContent>
      </w:sdt>
      <w:customXmlDelRangeEnd w:id="300"/>
      <w:del w:id="301" w:author="Natasha Hardy" w:date="2023-06-11T23:12:00Z">
        <w:r w:rsidDel="00E57ECB">
          <w:delText>at specified depths, or purse seining gear (</w:delText>
        </w:r>
      </w:del>
      <w:customXmlDelRangeStart w:id="302" w:author="Natasha Hardy" w:date="2023-06-11T23:12:00Z"/>
      <w:sdt>
        <w:sdtPr>
          <w:tag w:val="goog_rdk_112"/>
          <w:id w:val="-2145570635"/>
        </w:sdtPr>
        <w:sdtContent>
          <w:customXmlDelRangeEnd w:id="302"/>
          <w:customXmlDelRangeStart w:id="303" w:author="Natasha Hardy" w:date="2023-06-11T23:12:00Z"/>
        </w:sdtContent>
      </w:sdt>
      <w:customXmlDelRangeEnd w:id="303"/>
      <w:del w:id="304" w:author="Natasha Hardy" w:date="2023-06-11T23:12:00Z">
        <w:r w:rsidDel="00E57ECB">
          <w:delText>Table S3).</w:delText>
        </w:r>
      </w:del>
      <w:r>
        <w:t xml:space="preserve"> </w:t>
      </w:r>
    </w:p>
    <w:p w14:paraId="455C24DB" w14:textId="77777777" w:rsidR="00834DF8" w:rsidRDefault="00834DF8"/>
    <w:p w14:paraId="7AFEBCFF" w14:textId="77777777" w:rsidR="00834DF8" w:rsidRDefault="00000000">
      <w:pPr>
        <w:pStyle w:val="Heading3"/>
      </w:pPr>
      <w:bookmarkStart w:id="305" w:name="_heading=h.i93rqva6lcb8" w:colFirst="0" w:colLast="0"/>
      <w:bookmarkStart w:id="306" w:name="_Toc137363809"/>
      <w:bookmarkEnd w:id="305"/>
      <w:r>
        <w:t>2.2 Prey trait information</w:t>
      </w:r>
      <w:bookmarkEnd w:id="306"/>
    </w:p>
    <w:p w14:paraId="19A581DE" w14:textId="77777777" w:rsidR="00834DF8" w:rsidRDefault="00834DF8">
      <w:pPr>
        <w:pStyle w:val="Heading3"/>
        <w:keepNext w:val="0"/>
        <w:keepLines w:val="0"/>
        <w:rPr>
          <w:rFonts w:ascii="Times New Roman" w:eastAsia="Times New Roman" w:hAnsi="Times New Roman" w:cs="Times New Roman"/>
          <w:i w:val="0"/>
        </w:rPr>
      </w:pPr>
      <w:bookmarkStart w:id="307" w:name="_heading=h.81c7cx1xuxxw" w:colFirst="0" w:colLast="0"/>
      <w:bookmarkEnd w:id="307"/>
    </w:p>
    <w:p w14:paraId="7D73E59B" w14:textId="27ECFBC2" w:rsidR="00834DF8" w:rsidRDefault="00000000">
      <w:r>
        <w:t>For each prey species and life stage (i.e., larva, juvenile, adult)</w:t>
      </w:r>
      <w:sdt>
        <w:sdtPr>
          <w:tag w:val="goog_rdk_113"/>
          <w:id w:val="-707485344"/>
        </w:sdtPr>
        <w:sdtContent>
          <w:ins w:id="308" w:author="Natasha Hardy" w:date="2023-06-10T22:14:00Z">
            <w:r>
              <w:t xml:space="preserve"> identified (Supplementary Data, Table S4)</w:t>
            </w:r>
          </w:ins>
        </w:sdtContent>
      </w:sdt>
      <w:r>
        <w:t xml:space="preserve">, we collected information for four habitat use traits known to affect the likelihood of pelagic predators encountering and consuming prey (Green et al., 2019). These were: (i) vertical </w:t>
      </w:r>
      <w:sdt>
        <w:sdtPr>
          <w:tag w:val="goog_rdk_114"/>
          <w:id w:val="1182708186"/>
        </w:sdtPr>
        <w:sdtContent>
          <w:ins w:id="309" w:author="Natasha Hardy" w:date="2023-06-11T01:52:00Z">
            <w:r>
              <w:t xml:space="preserve">habitat use defined as position in the water column, </w:t>
            </w:r>
          </w:ins>
        </w:sdtContent>
      </w:sdt>
      <w:r>
        <w:t>and (ii) horizontal habitat association</w:t>
      </w:r>
      <w:sdt>
        <w:sdtPr>
          <w:tag w:val="goog_rdk_115"/>
          <w:id w:val="1668280128"/>
        </w:sdtPr>
        <w:sdtContent>
          <w:ins w:id="310" w:author="Natasha Hardy" w:date="2023-06-11T01:52:00Z">
            <w:r>
              <w:t xml:space="preserve"> with respect to distance from the coast through to oceanic ecosystems</w:t>
            </w:r>
          </w:ins>
        </w:sdtContent>
      </w:sdt>
      <w:r>
        <w:t>, (iii) presence of diel vertical migration, and (iv) presence of seasonal migration and</w:t>
      </w:r>
      <w:ins w:id="311" w:author="Natasha Hardy" w:date="2023-06-11T08:34:00Z">
        <w:r w:rsidR="001D70ED">
          <w:t>/or</w:t>
        </w:r>
      </w:ins>
      <w:r>
        <w:t xml:space="preserve"> seasonal aggregation behaviour (Table 1; </w:t>
      </w:r>
      <w:sdt>
        <w:sdtPr>
          <w:tag w:val="goog_rdk_116"/>
          <w:id w:val="-588229284"/>
        </w:sdtPr>
        <w:sdtContent>
          <w:ins w:id="312" w:author="Natasha Hardy" w:date="2023-06-10T22:15:00Z">
            <w:r>
              <w:t xml:space="preserve">Supplementary Data, </w:t>
            </w:r>
          </w:ins>
        </w:sdtContent>
      </w:sdt>
      <w:r>
        <w:rPr>
          <w:highlight w:val="white"/>
        </w:rPr>
        <w:t>Table S5</w:t>
      </w:r>
      <w:r>
        <w:t xml:space="preserve">). These trait data were </w:t>
      </w:r>
      <w:del w:id="313" w:author="Natasha Hardy" w:date="2023-06-11T08:34:00Z">
        <w:r w:rsidDel="001D70ED">
          <w:delText>compiled for</w:delText>
        </w:r>
      </w:del>
      <w:ins w:id="314" w:author="Natasha Hardy" w:date="2023-06-11T08:34:00Z">
        <w:r w:rsidR="001D70ED">
          <w:t>extracted from</w:t>
        </w:r>
      </w:ins>
      <w:r>
        <w:t xml:space="preserve"> a broader database of traits that inform predator-prey interactions for albacore (Gleiber et al., 2022). </w:t>
      </w:r>
      <w:sdt>
        <w:sdtPr>
          <w:tag w:val="goog_rdk_117"/>
          <w:id w:val="-311644207"/>
        </w:sdtPr>
        <w:sdtContent>
          <w:ins w:id="315" w:author="Natasha Hardy" w:date="2023-06-11T08:34:00Z">
            <w:r w:rsidR="0065237A">
              <w:t>This database</w:t>
            </w:r>
          </w:ins>
          <w:ins w:id="316" w:author="Natasha Hardy" w:date="2023-06-10T22:16:00Z">
            <w:r>
              <w:t xml:space="preserve"> used online repositories for species-level information, primarily FishBase (Froese &amp; Pauly, 2020), SeaLifeBase (Palomares &amp; Pauly, 2020), and the IUCN Red List of Threatened Species (IUCN, 2020), and searched descriptive published literature for each species using Web of </w:t>
            </w:r>
            <w:r>
              <w:lastRenderedPageBreak/>
              <w:t xml:space="preserve">Science and Google Scholar (for detailed trait data collection methodology see Gleiber et al., 2022). </w:t>
            </w:r>
          </w:ins>
        </w:sdtContent>
      </w:sdt>
      <w:r>
        <w:t>We further describe how prey species’ trait values were used</w:t>
      </w:r>
      <w:sdt>
        <w:sdtPr>
          <w:tag w:val="goog_rdk_118"/>
          <w:id w:val="944500951"/>
        </w:sdtPr>
        <w:sdtContent>
          <w:ins w:id="317" w:author="Natasha Hardy" w:date="2023-06-10T22:16:00Z">
            <w:r>
              <w:t xml:space="preserve"> and in some instances modified for analyses</w:t>
            </w:r>
          </w:ins>
        </w:sdtContent>
      </w:sdt>
      <w:r>
        <w:t xml:space="preserve"> in Supporting Information, Appendix </w:t>
      </w:r>
      <w:sdt>
        <w:sdtPr>
          <w:tag w:val="goog_rdk_119"/>
          <w:id w:val="-751353607"/>
        </w:sdtPr>
        <w:sdtContent>
          <w:ins w:id="318" w:author="Anonymous" w:date="2023-06-10T19:43:00Z">
            <w:r>
              <w:t>B</w:t>
            </w:r>
          </w:ins>
        </w:sdtContent>
      </w:sdt>
      <w:sdt>
        <w:sdtPr>
          <w:tag w:val="goog_rdk_120"/>
          <w:id w:val="-793063325"/>
        </w:sdtPr>
        <w:sdtContent>
          <w:del w:id="319" w:author="Anonymous" w:date="2023-06-10T19:43:00Z">
            <w:r>
              <w:delText>C</w:delText>
            </w:r>
          </w:del>
        </w:sdtContent>
      </w:sdt>
      <w:r>
        <w:t>.</w:t>
      </w:r>
      <w:sdt>
        <w:sdtPr>
          <w:tag w:val="goog_rdk_121"/>
          <w:id w:val="-847707961"/>
        </w:sdtPr>
        <w:sdtContent>
          <w:ins w:id="320" w:author="Natasha Hardy" w:date="2023-06-10T22:17:00Z">
            <w:r>
              <w:t xml:space="preserve"> For example two species primarily occur at bathypelagic depths and are classified as such in the pelagic species trait database (Gleiber et al. 2022). However, albacore do not occur beyond mesopelagic depths, where these species are also secondarily known to occur, they were thus reclassified as mesopelagic for the purposes of inclusion in analyses for this study. </w:t>
            </w:r>
          </w:ins>
          <w:ins w:id="321" w:author="Natasha Hardy" w:date="2023-06-11T08:37:00Z">
            <w:r w:rsidR="0065237A">
              <w:t>Similarly</w:t>
            </w:r>
          </w:ins>
          <w:ins w:id="322" w:author="Natasha Hardy" w:date="2023-06-11T08:35:00Z">
            <w:r w:rsidR="0065237A">
              <w:t>, for analyses</w:t>
            </w:r>
          </w:ins>
          <w:ins w:id="323" w:author="Natasha Hardy" w:date="2023-06-11T08:36:00Z">
            <w:r w:rsidR="0065237A">
              <w:t xml:space="preserve"> and due to low representation of certain trait-values,</w:t>
            </w:r>
          </w:ins>
          <w:ins w:id="324" w:author="Natasha Hardy" w:date="2023-06-11T08:35:00Z">
            <w:r w:rsidR="0065237A">
              <w:t xml:space="preserve"> reef-associated and coastal prey sp</w:t>
            </w:r>
          </w:ins>
          <w:ins w:id="325" w:author="Natasha Hardy" w:date="2023-06-11T08:36:00Z">
            <w:r w:rsidR="0065237A">
              <w:t>ecies were combined into the ‘coastal’ category, and continental shelf and continental slope species were combined into ‘continental shelf’ (Table 1).</w:t>
            </w:r>
          </w:ins>
        </w:sdtContent>
      </w:sdt>
    </w:p>
    <w:p w14:paraId="623C61D8" w14:textId="77777777" w:rsidR="00834DF8" w:rsidRDefault="00834DF8">
      <w:pPr>
        <w:rPr>
          <w:rFonts w:ascii="Times" w:eastAsia="Times" w:hAnsi="Times" w:cs="Times"/>
          <w:i/>
        </w:rPr>
      </w:pPr>
    </w:p>
    <w:p w14:paraId="41828318" w14:textId="77777777" w:rsidR="00834DF8" w:rsidRDefault="00000000">
      <w:pPr>
        <w:pStyle w:val="Heading3"/>
      </w:pPr>
      <w:bookmarkStart w:id="326" w:name="_Toc137363810"/>
      <w:r>
        <w:t>2.3 Prey life stage estimation</w:t>
      </w:r>
      <w:bookmarkEnd w:id="326"/>
    </w:p>
    <w:p w14:paraId="46EC1193" w14:textId="77777777" w:rsidR="00834DF8" w:rsidRDefault="00834DF8">
      <w:pPr>
        <w:rPr>
          <w:rFonts w:ascii="Times" w:eastAsia="Times" w:hAnsi="Times" w:cs="Times"/>
        </w:rPr>
      </w:pPr>
    </w:p>
    <w:p w14:paraId="696B16C8" w14:textId="3ECEC84F" w:rsidR="00834DF8" w:rsidRDefault="00000000">
      <w:sdt>
        <w:sdtPr>
          <w:tag w:val="goog_rdk_123"/>
          <w:id w:val="745841014"/>
        </w:sdtPr>
        <w:sdtContent>
          <w:ins w:id="327" w:author="Natasha Hardy" w:date="2023-06-10T22:30:00Z">
            <w:r>
              <w:rPr>
                <w:rFonts w:ascii="Times" w:eastAsia="Times" w:hAnsi="Times" w:cs="Times"/>
              </w:rPr>
              <w:t>Juvenile and adult a</w:t>
            </w:r>
          </w:ins>
        </w:sdtContent>
      </w:sdt>
      <w:sdt>
        <w:sdtPr>
          <w:tag w:val="goog_rdk_124"/>
          <w:id w:val="2105842198"/>
        </w:sdtPr>
        <w:sdtContent>
          <w:del w:id="328" w:author="Natasha Hardy" w:date="2023-06-10T22:30:00Z">
            <w:r>
              <w:delText>A</w:delText>
            </w:r>
          </w:del>
        </w:sdtContent>
      </w:sdt>
      <w:r>
        <w:t xml:space="preserve">lbacore </w:t>
      </w:r>
      <w:sdt>
        <w:sdtPr>
          <w:tag w:val="goog_rdk_125"/>
          <w:id w:val="-1688662641"/>
        </w:sdtPr>
        <w:sdtContent>
          <w:ins w:id="329" w:author="Natasha Hardy" w:date="2023-06-03T22:57:00Z">
            <w:r>
              <w:t xml:space="preserve">generally </w:t>
            </w:r>
          </w:ins>
        </w:sdtContent>
      </w:sdt>
      <w:sdt>
        <w:sdtPr>
          <w:tag w:val="goog_rdk_126"/>
          <w:id w:val="-2126605726"/>
        </w:sdtPr>
        <w:sdtContent>
          <w:r>
            <w:t>consume</w:t>
          </w:r>
        </w:sdtContent>
      </w:sdt>
      <w:r>
        <w:t xml:space="preserve"> post-larval and juvenile prey</w:t>
      </w:r>
      <w:sdt>
        <w:sdtPr>
          <w:tag w:val="goog_rdk_127"/>
          <w:id w:val="695430480"/>
        </w:sdtPr>
        <w:sdtContent>
          <w:ins w:id="330" w:author="Natasha Hardy" w:date="2023-06-03T22:57:00Z">
            <w:r>
              <w:t xml:space="preserve"> life stages,</w:t>
            </w:r>
          </w:ins>
        </w:sdtContent>
      </w:sdt>
      <w:r>
        <w:t xml:space="preserve"> as well as adult</w:t>
      </w:r>
      <w:sdt>
        <w:sdtPr>
          <w:tag w:val="goog_rdk_128"/>
          <w:id w:val="-15313226"/>
        </w:sdtPr>
        <w:sdtContent>
          <w:ins w:id="331" w:author="Natasha Hardy" w:date="2023-06-10T19:56:00Z">
            <w:r>
              <w:t>s</w:t>
            </w:r>
          </w:ins>
        </w:sdtContent>
      </w:sdt>
      <w:sdt>
        <w:sdtPr>
          <w:tag w:val="goog_rdk_129"/>
          <w:id w:val="-579680676"/>
        </w:sdtPr>
        <w:sdtContent>
          <w:del w:id="332" w:author="Natasha Hardy" w:date="2023-06-10T19:56:00Z">
            <w:r>
              <w:delText xml:space="preserve"> life stages</w:delText>
            </w:r>
          </w:del>
        </w:sdtContent>
      </w:sdt>
      <w:sdt>
        <w:sdtPr>
          <w:tag w:val="goog_rdk_130"/>
          <w:id w:val="306207774"/>
        </w:sdtPr>
        <w:sdtContent>
          <w:ins w:id="333" w:author="Natasha Hardy" w:date="2023-06-03T22:57:00Z">
            <w:r>
              <w:t xml:space="preserve"> of some species</w:t>
            </w:r>
          </w:ins>
        </w:sdtContent>
      </w:sdt>
      <w:r>
        <w:t xml:space="preserve"> (</w:t>
      </w:r>
      <w:sdt>
        <w:sdtPr>
          <w:tag w:val="goog_rdk_131"/>
          <w:id w:val="1328021991"/>
        </w:sdtPr>
        <w:sdtContent>
          <w:ins w:id="334" w:author="Natasha Hardy" w:date="2023-06-10T22:26:00Z">
            <w:r>
              <w:t>Allain et al. 2012; Muhling et al. 2019; Romanov et al. 2020)</w:t>
            </w:r>
          </w:ins>
        </w:sdtContent>
      </w:sdt>
      <w:r>
        <w:t>. Given that traits could vary between life stages for many species</w:t>
      </w:r>
      <w:sdt>
        <w:sdtPr>
          <w:tag w:val="goog_rdk_132"/>
          <w:id w:val="940337035"/>
        </w:sdtPr>
        <w:sdtContent>
          <w:ins w:id="335" w:author="Natasha Hardy" w:date="2023-06-10T22:30:00Z">
            <w:r>
              <w:t xml:space="preserve"> and the </w:t>
            </w:r>
          </w:ins>
          <w:ins w:id="336" w:author="Natasha Hardy" w:date="2023-06-11T08:37:00Z">
            <w:r w:rsidR="0065237A">
              <w:t>requirement</w:t>
            </w:r>
          </w:ins>
          <w:ins w:id="337" w:author="Natasha Hardy" w:date="2023-06-10T22:30:00Z">
            <w:r>
              <w:t xml:space="preserve"> for our analyses to select one trait value per trait per species</w:t>
            </w:r>
          </w:ins>
        </w:sdtContent>
      </w:sdt>
      <w:r>
        <w:t xml:space="preserve">, we </w:t>
      </w:r>
      <w:del w:id="338" w:author="Natasha Hardy" w:date="2023-06-11T08:39:00Z">
        <w:r w:rsidDel="0065237A">
          <w:delText>aimed to match</w:delText>
        </w:r>
      </w:del>
      <w:ins w:id="339" w:author="Natasha Hardy" w:date="2023-06-11T08:39:00Z">
        <w:r w:rsidR="0065237A">
          <w:t>needed to select</w:t>
        </w:r>
      </w:ins>
      <w:r>
        <w:t xml:space="preserve"> traits </w:t>
      </w:r>
      <w:ins w:id="340" w:author="Natasha Hardy" w:date="2023-06-11T08:39:00Z">
        <w:r w:rsidR="0065237A">
          <w:t>for</w:t>
        </w:r>
      </w:ins>
      <w:del w:id="341" w:author="Natasha Hardy" w:date="2023-06-11T08:39:00Z">
        <w:r w:rsidDel="0065237A">
          <w:delText>to</w:delText>
        </w:r>
      </w:del>
      <w:r>
        <w:t xml:space="preserve"> the life stage </w:t>
      </w:r>
      <w:del w:id="342" w:author="Natasha Hardy" w:date="2023-06-11T08:38:00Z">
        <w:r w:rsidDel="0065237A">
          <w:delText>most commonly consumed</w:delText>
        </w:r>
      </w:del>
      <w:ins w:id="343" w:author="Natasha Hardy" w:date="2023-06-11T08:38:00Z">
        <w:r w:rsidR="0065237A">
          <w:t>most consumed</w:t>
        </w:r>
      </w:ins>
      <w:r>
        <w:t xml:space="preserve"> by albacore predators for each prey species. Of the </w:t>
      </w:r>
      <w:r>
        <w:rPr>
          <w:highlight w:val="white"/>
        </w:rPr>
        <w:t xml:space="preserve">308 </w:t>
      </w:r>
      <w:sdt>
        <w:sdtPr>
          <w:tag w:val="goog_rdk_133"/>
          <w:id w:val="-1954164160"/>
        </w:sdtPr>
        <w:sdtContent>
          <w:ins w:id="344" w:author="Natasha Hardy" w:date="2023-06-03T22:56:00Z">
            <w:r>
              <w:rPr>
                <w:highlight w:val="white"/>
              </w:rPr>
              <w:t xml:space="preserve">identified </w:t>
            </w:r>
          </w:ins>
        </w:sdtContent>
      </w:sdt>
      <w:r>
        <w:rPr>
          <w:highlight w:val="white"/>
        </w:rPr>
        <w:t xml:space="preserve">prey </w:t>
      </w:r>
      <w:sdt>
        <w:sdtPr>
          <w:tag w:val="goog_rdk_134"/>
          <w:id w:val="1008325619"/>
        </w:sdtPr>
        <w:sdtContent>
          <w:del w:id="345" w:author="Natasha Hardy" w:date="2023-06-03T22:56:00Z">
            <w:r>
              <w:rPr>
                <w:highlight w:val="white"/>
              </w:rPr>
              <w:delText xml:space="preserve">recorded to </w:delText>
            </w:r>
          </w:del>
        </w:sdtContent>
      </w:sdt>
      <w:r>
        <w:rPr>
          <w:highlight w:val="white"/>
        </w:rPr>
        <w:t>species</w:t>
      </w:r>
      <w:r>
        <w:t>, 72 (</w:t>
      </w:r>
      <w:del w:id="346" w:author="Natasha Hardy" w:date="2023-06-11T08:39:00Z">
        <w:r w:rsidDel="0065237A">
          <w:delText xml:space="preserve">or </w:delText>
        </w:r>
      </w:del>
      <w:r>
        <w:t>23%</w:t>
      </w:r>
      <w:sdt>
        <w:sdtPr>
          <w:tag w:val="goog_rdk_135"/>
          <w:id w:val="-2007590607"/>
        </w:sdtPr>
        <w:sdtContent>
          <w:ins w:id="347" w:author="Natasha Hardy" w:date="2023-06-03T23:03:00Z">
            <w:r>
              <w:t xml:space="preserve"> of species</w:t>
            </w:r>
          </w:ins>
        </w:sdtContent>
      </w:sdt>
      <w:r>
        <w:t xml:space="preserve">) </w:t>
      </w:r>
      <w:sdt>
        <w:sdtPr>
          <w:tag w:val="goog_rdk_136"/>
          <w:id w:val="1117567713"/>
        </w:sdtPr>
        <w:sdtContent>
          <w:ins w:id="348" w:author="Natasha Hardy" w:date="2023-06-10T19:53:00Z">
            <w:r>
              <w:t>were reported with</w:t>
            </w:r>
          </w:ins>
        </w:sdtContent>
      </w:sdt>
      <w:sdt>
        <w:sdtPr>
          <w:tag w:val="goog_rdk_137"/>
          <w:id w:val="-1392498283"/>
        </w:sdtPr>
        <w:sdtContent>
          <w:del w:id="349" w:author="Natasha Hardy" w:date="2023-06-10T19:53:00Z">
            <w:r>
              <w:delText>had</w:delText>
            </w:r>
          </w:del>
        </w:sdtContent>
      </w:sdt>
      <w:r>
        <w:t xml:space="preserve"> associated life stage information</w:t>
      </w:r>
      <w:sdt>
        <w:sdtPr>
          <w:tag w:val="goog_rdk_138"/>
          <w:id w:val="-1751567387"/>
        </w:sdtPr>
        <w:sdtContent>
          <w:del w:id="350" w:author="Natasha Hardy" w:date="2023-06-10T19:54:00Z">
            <w:r>
              <w:delText xml:space="preserve"> reported within their corresponding diet study</w:delText>
            </w:r>
          </w:del>
        </w:sdtContent>
      </w:sdt>
      <w:sdt>
        <w:sdtPr>
          <w:tag w:val="goog_rdk_139"/>
          <w:id w:val="-56712293"/>
        </w:sdtPr>
        <w:sdtContent>
          <w:customXmlInsRangeStart w:id="351" w:author="Natasha Hardy" w:date="2023-06-10T19:54:00Z"/>
          <w:sdt>
            <w:sdtPr>
              <w:tag w:val="goog_rdk_140"/>
              <w:id w:val="977347094"/>
            </w:sdtPr>
            <w:sdtContent>
              <w:customXmlInsRangeEnd w:id="351"/>
              <w:ins w:id="352" w:author="Natasha Hardy" w:date="2023-06-10T19:54:00Z">
                <w:del w:id="353" w:author="Natasha Hardy" w:date="2023-06-10T19:54:00Z">
                  <w:r>
                    <w:delText>;</w:delText>
                  </w:r>
                </w:del>
              </w:ins>
              <w:customXmlInsRangeStart w:id="354" w:author="Natasha Hardy" w:date="2023-06-10T19:54:00Z"/>
            </w:sdtContent>
          </w:sdt>
          <w:customXmlInsRangeEnd w:id="354"/>
        </w:sdtContent>
      </w:sdt>
      <w:sdt>
        <w:sdtPr>
          <w:tag w:val="goog_rdk_141"/>
          <w:id w:val="-846395320"/>
        </w:sdtPr>
        <w:sdtContent>
          <w:del w:id="355" w:author="Natasha Hardy" w:date="2023-06-10T19:54:00Z">
            <w:r>
              <w:delText>, with 42 reported as post-larvae, young-of-year, or juveniles, and 37 species consumed as adults</w:delText>
            </w:r>
          </w:del>
        </w:sdtContent>
      </w:sdt>
      <w:r>
        <w:t xml:space="preserve"> (Supplementary Information, Figure S1</w:t>
      </w:r>
      <w:sdt>
        <w:sdtPr>
          <w:tag w:val="goog_rdk_142"/>
          <w:id w:val="-340474460"/>
        </w:sdtPr>
        <w:sdtContent>
          <w:ins w:id="356" w:author="Natasha Hardy" w:date="2023-06-10T22:35:00Z">
            <w:r>
              <w:t>; Supplementary Data, Table S4</w:t>
            </w:r>
          </w:ins>
        </w:sdtContent>
      </w:sdt>
      <w:r>
        <w:t xml:space="preserve">). </w:t>
      </w:r>
      <w:r>
        <w:rPr>
          <w:rFonts w:ascii="Times" w:eastAsia="Times" w:hAnsi="Times" w:cs="Times"/>
        </w:rPr>
        <w:t>Albacore rarely consumed larvae</w:t>
      </w:r>
      <w:sdt>
        <w:sdtPr>
          <w:tag w:val="goog_rdk_143"/>
          <w:id w:val="2111305109"/>
        </w:sdtPr>
        <w:sdtContent>
          <w:del w:id="357" w:author="Natasha Hardy" w:date="2023-06-10T22:36:00Z">
            <w:r>
              <w:rPr>
                <w:rFonts w:ascii="Times" w:eastAsia="Times" w:hAnsi="Times" w:cs="Times"/>
              </w:rPr>
              <w:delText xml:space="preserve"> (i.e.</w:delText>
            </w:r>
          </w:del>
        </w:sdtContent>
      </w:sdt>
      <w:r>
        <w:rPr>
          <w:rFonts w:ascii="Times" w:eastAsia="Times" w:hAnsi="Times" w:cs="Times"/>
        </w:rPr>
        <w:t>, 11 species in total</w:t>
      </w:r>
      <w:sdt>
        <w:sdtPr>
          <w:tag w:val="goog_rdk_144"/>
          <w:id w:val="-1202778291"/>
        </w:sdtPr>
        <w:sdtContent>
          <w:ins w:id="358" w:author="Natasha Hardy" w:date="2023-06-10T22:36:00Z">
            <w:r>
              <w:rPr>
                <w:rFonts w:ascii="Times" w:eastAsia="Times" w:hAnsi="Times" w:cs="Times"/>
              </w:rPr>
              <w:t xml:space="preserve"> were reportedly consumed as larvae, however 6 of these were consumed with &lt; 1% frequency of occurrence and % numerical abundance, and were much more commonly </w:t>
            </w:r>
            <w:r>
              <w:rPr>
                <w:rFonts w:ascii="Times" w:eastAsia="Times" w:hAnsi="Times" w:cs="Times"/>
              </w:rPr>
              <w:lastRenderedPageBreak/>
              <w:t xml:space="preserve">consumed as post-larvae or juveniles, thus only 5 species </w:t>
            </w:r>
          </w:ins>
          <w:ins w:id="359" w:author="Natasha Hardy" w:date="2023-06-11T08:39:00Z">
            <w:r w:rsidR="0065237A">
              <w:rPr>
                <w:rFonts w:ascii="Times" w:eastAsia="Times" w:hAnsi="Times" w:cs="Times"/>
              </w:rPr>
              <w:t xml:space="preserve">of these 11 </w:t>
            </w:r>
          </w:ins>
          <w:ins w:id="360" w:author="Natasha Hardy" w:date="2023-06-10T22:36:00Z">
            <w:r>
              <w:rPr>
                <w:rFonts w:ascii="Times" w:eastAsia="Times" w:hAnsi="Times" w:cs="Times"/>
              </w:rPr>
              <w:t>were classified primarily consumed as larvae and with larval traits used for this analysis</w:t>
            </w:r>
          </w:ins>
        </w:sdtContent>
      </w:sdt>
      <w:sdt>
        <w:sdtPr>
          <w:tag w:val="goog_rdk_145"/>
          <w:id w:val="119889973"/>
        </w:sdtPr>
        <w:sdtContent>
          <w:customXmlInsRangeStart w:id="361" w:author="Natasha Hardy" w:date="2023-06-10T22:36:00Z"/>
          <w:sdt>
            <w:sdtPr>
              <w:tag w:val="goog_rdk_146"/>
              <w:id w:val="1389916287"/>
            </w:sdtPr>
            <w:sdtContent>
              <w:customXmlInsRangeEnd w:id="361"/>
              <w:ins w:id="362" w:author="Natasha Hardy" w:date="2023-06-10T22:36:00Z">
                <w:del w:id="363" w:author="Natasha Hardy" w:date="2023-06-10T22:36:00Z">
                  <w:r>
                    <w:rPr>
                      <w:rFonts w:ascii="Times" w:eastAsia="Times" w:hAnsi="Times" w:cs="Times"/>
                    </w:rPr>
                    <w:delText xml:space="preserve"> </w:delText>
                  </w:r>
                </w:del>
              </w:ins>
              <w:customXmlInsRangeStart w:id="364" w:author="Natasha Hardy" w:date="2023-06-10T22:36:00Z"/>
            </w:sdtContent>
          </w:sdt>
          <w:customXmlInsRangeEnd w:id="364"/>
        </w:sdtContent>
      </w:sdt>
      <w:sdt>
        <w:sdtPr>
          <w:tag w:val="goog_rdk_147"/>
          <w:id w:val="538406141"/>
        </w:sdtPr>
        <w:sdtContent>
          <w:del w:id="365" w:author="Natasha Hardy" w:date="2023-06-10T22:36:00Z">
            <w:r>
              <w:rPr>
                <w:rFonts w:ascii="Times" w:eastAsia="Times" w:hAnsi="Times" w:cs="Times"/>
              </w:rPr>
              <w:delText>)</w:delText>
            </w:r>
          </w:del>
        </w:sdtContent>
      </w:sdt>
      <w:r>
        <w:rPr>
          <w:rFonts w:ascii="Times" w:eastAsia="Times" w:hAnsi="Times" w:cs="Times"/>
        </w:rPr>
        <w:t>.</w:t>
      </w:r>
      <w:sdt>
        <w:sdtPr>
          <w:tag w:val="goog_rdk_148"/>
          <w:id w:val="-1895499488"/>
        </w:sdtPr>
        <w:sdtContent>
          <w:del w:id="366" w:author="Natasha Hardy" w:date="2023-06-03T22:59:00Z">
            <w:r>
              <w:rPr>
                <w:rFonts w:ascii="Times" w:eastAsia="Times" w:hAnsi="Times" w:cs="Times"/>
              </w:rPr>
              <w:delText xml:space="preserve"> Of these 72 species, 13 were reported at multiple life stages in albacore diets</w:delText>
            </w:r>
          </w:del>
        </w:sdtContent>
      </w:sdt>
      <w:sdt>
        <w:sdtPr>
          <w:tag w:val="goog_rdk_149"/>
          <w:id w:val="944499629"/>
        </w:sdtPr>
        <w:sdtContent>
          <w:customXmlInsRangeStart w:id="367" w:author="Natasha Hardy" w:date="2023-06-03T22:58:00Z"/>
          <w:sdt>
            <w:sdtPr>
              <w:tag w:val="goog_rdk_150"/>
              <w:id w:val="-1209325746"/>
            </w:sdtPr>
            <w:sdtContent>
              <w:customXmlInsRangeEnd w:id="367"/>
              <w:ins w:id="368" w:author="Natasha Hardy" w:date="2023-06-03T22:58:00Z">
                <w:del w:id="369" w:author="Natasha Hardy" w:date="2023-06-03T22:59:00Z">
                  <w:r>
                    <w:rPr>
                      <w:rFonts w:ascii="Times" w:eastAsia="Times" w:hAnsi="Times" w:cs="Times"/>
                    </w:rPr>
                    <w:delText>;</w:delText>
                  </w:r>
                </w:del>
              </w:ins>
              <w:customXmlInsRangeStart w:id="370" w:author="Natasha Hardy" w:date="2023-06-03T22:58:00Z"/>
            </w:sdtContent>
          </w:sdt>
          <w:customXmlInsRangeEnd w:id="370"/>
        </w:sdtContent>
      </w:sdt>
      <w:sdt>
        <w:sdtPr>
          <w:tag w:val="goog_rdk_151"/>
          <w:id w:val="-1120058042"/>
        </w:sdtPr>
        <w:sdtContent>
          <w:del w:id="371" w:author="Natasha Hardy" w:date="2023-06-03T22:59:00Z">
            <w:r>
              <w:rPr>
                <w:rFonts w:ascii="Times" w:eastAsia="Times" w:hAnsi="Times" w:cs="Times"/>
              </w:rPr>
              <w:delText xml:space="preserve">, however, one life stage was typically dominant across diet studies (i.e., with an order of magnitude greater frequency of occurrence than any other life stage). </w:delText>
            </w:r>
            <w:r>
              <w:delText>For example, of 11 species with reported consumption of the larval life stage, 6 species were typically consumed as juveniles (i.e.</w:delText>
            </w:r>
          </w:del>
        </w:sdtContent>
      </w:sdt>
      <w:sdt>
        <w:sdtPr>
          <w:tag w:val="goog_rdk_152"/>
          <w:id w:val="2053488858"/>
        </w:sdtPr>
        <w:sdtContent>
          <w:customXmlInsRangeStart w:id="372" w:author="Natasha Hardy" w:date="2023-06-03T22:59:00Z"/>
          <w:sdt>
            <w:sdtPr>
              <w:tag w:val="goog_rdk_153"/>
              <w:id w:val="-451475921"/>
            </w:sdtPr>
            <w:sdtContent>
              <w:customXmlInsRangeEnd w:id="372"/>
              <w:ins w:id="373" w:author="Natasha Hardy" w:date="2023-06-03T22:59:00Z">
                <w:del w:id="374" w:author="Natasha Hardy" w:date="2023-06-03T22:59:00Z">
                  <w:r>
                    <w:delText>,</w:delText>
                  </w:r>
                </w:del>
              </w:ins>
              <w:customXmlInsRangeStart w:id="375" w:author="Natasha Hardy" w:date="2023-06-03T22:59:00Z"/>
            </w:sdtContent>
          </w:sdt>
          <w:customXmlInsRangeEnd w:id="375"/>
        </w:sdtContent>
      </w:sdt>
      <w:sdt>
        <w:sdtPr>
          <w:tag w:val="goog_rdk_154"/>
          <w:id w:val="-511143751"/>
        </w:sdtPr>
        <w:sdtContent>
          <w:del w:id="376" w:author="Natasha Hardy" w:date="2023-06-03T22:59:00Z">
            <w:r>
              <w:delText xml:space="preserve"> across multiple studies) and thus were assigned as juveniles for the purpose of this meta-analysis (Supplementary Data, Table S4; Supplementary Information, Figure S1).</w:delText>
            </w:r>
          </w:del>
        </w:sdtContent>
      </w:sdt>
    </w:p>
    <w:p w14:paraId="4C55E374" w14:textId="760F22A9" w:rsidR="00834DF8" w:rsidRDefault="00000000">
      <w:pPr>
        <w:ind w:firstLine="720"/>
        <w:rPr>
          <w:b/>
        </w:rPr>
      </w:pPr>
      <w:r>
        <w:t xml:space="preserve">When </w:t>
      </w:r>
      <w:sdt>
        <w:sdtPr>
          <w:tag w:val="goog_rdk_155"/>
          <w:id w:val="2027206254"/>
        </w:sdtPr>
        <w:sdtContent>
          <w:ins w:id="377" w:author="Natasha Hardy" w:date="2023-06-03T22:59:00Z">
            <w:r>
              <w:t>specific</w:t>
            </w:r>
          </w:ins>
        </w:sdtContent>
      </w:sdt>
      <w:sdt>
        <w:sdtPr>
          <w:tag w:val="goog_rdk_156"/>
          <w:id w:val="-253441407"/>
        </w:sdtPr>
        <w:sdtContent>
          <w:del w:id="378" w:author="Natasha Hardy" w:date="2023-06-03T22:59:00Z">
            <w:r>
              <w:delText>life stage</w:delText>
            </w:r>
          </w:del>
        </w:sdtContent>
      </w:sdt>
      <w:r>
        <w:t xml:space="preserve"> information was not provided, it was necessary to estimate prey life stage from available information on the size and age class of either the predator or prey </w:t>
      </w:r>
      <w:del w:id="379" w:author="Natasha Hardy" w:date="2023-06-11T08:40:00Z">
        <w:r w:rsidDel="0065237A">
          <w:delText>in a given</w:delText>
        </w:r>
      </w:del>
      <w:ins w:id="380" w:author="Natasha Hardy" w:date="2023-06-11T08:40:00Z">
        <w:r w:rsidR="0065237A">
          <w:t>in each</w:t>
        </w:r>
      </w:ins>
      <w:r>
        <w:t xml:space="preserve"> study (</w:t>
      </w:r>
      <w:sdt>
        <w:sdtPr>
          <w:tag w:val="goog_rdk_157"/>
          <w:id w:val="562766121"/>
        </w:sdtPr>
        <w:sdtContent>
          <w:ins w:id="381" w:author="Natasha Hardy" w:date="2023-06-10T22:39:00Z">
            <w:r>
              <w:t xml:space="preserve">Supplementary Information, </w:t>
            </w:r>
          </w:ins>
        </w:sdtContent>
      </w:sdt>
      <w:r>
        <w:t xml:space="preserve">Figure S1; </w:t>
      </w:r>
      <w:sdt>
        <w:sdtPr>
          <w:tag w:val="goog_rdk_158"/>
          <w:id w:val="1591283978"/>
        </w:sdtPr>
        <w:sdtContent>
          <w:ins w:id="382" w:author="Natasha Hardy" w:date="2023-06-10T22:39:00Z">
            <w:r>
              <w:t xml:space="preserve">Supplementary Data, </w:t>
            </w:r>
          </w:ins>
        </w:sdtContent>
      </w:sdt>
      <w:r>
        <w:t>Table S4).</w:t>
      </w:r>
      <w:r>
        <w:rPr>
          <w:highlight w:val="white"/>
        </w:rPr>
        <w:t xml:space="preserve"> </w:t>
      </w:r>
      <w:r>
        <w:t xml:space="preserve">For </w:t>
      </w:r>
      <w:sdt>
        <w:sdtPr>
          <w:tag w:val="goog_rdk_159"/>
          <w:id w:val="-384413783"/>
        </w:sdtPr>
        <w:sdtContent>
          <w:del w:id="383" w:author="Natasha Hardy" w:date="2023-06-03T23:03:00Z">
            <w:r>
              <w:delText xml:space="preserve">an additional </w:delText>
            </w:r>
          </w:del>
        </w:sdtContent>
      </w:sdt>
      <w:r>
        <w:t>15 species (</w:t>
      </w:r>
      <w:sdt>
        <w:sdtPr>
          <w:tag w:val="goog_rdk_160"/>
          <w:id w:val="1614930768"/>
        </w:sdtPr>
        <w:sdtContent>
          <w:ins w:id="384" w:author="Natasha Hardy" w:date="2023-06-03T23:03:00Z">
            <w:r>
              <w:t>~</w:t>
            </w:r>
          </w:ins>
        </w:sdtContent>
      </w:sdt>
      <w:sdt>
        <w:sdtPr>
          <w:tag w:val="goog_rdk_161"/>
          <w:id w:val="-305701824"/>
        </w:sdtPr>
        <w:sdtContent>
          <w:del w:id="385" w:author="Natasha Hardy" w:date="2023-06-03T23:03:00Z">
            <w:r>
              <w:delText xml:space="preserve">nearly </w:delText>
            </w:r>
          </w:del>
        </w:sdtContent>
      </w:sdt>
      <w:r>
        <w:t>5%</w:t>
      </w:r>
      <w:sdt>
        <w:sdtPr>
          <w:tag w:val="goog_rdk_162"/>
          <w:id w:val="1493375542"/>
        </w:sdtPr>
        <w:sdtContent>
          <w:del w:id="386" w:author="Natasha Hardy" w:date="2023-06-03T23:03:00Z">
            <w:r>
              <w:delText xml:space="preserve"> of species</w:delText>
            </w:r>
          </w:del>
        </w:sdtContent>
      </w:sdt>
      <w:r>
        <w:t>),</w:t>
      </w:r>
      <w:r>
        <w:rPr>
          <w:b/>
        </w:rPr>
        <w:t xml:space="preserve"> </w:t>
      </w:r>
      <w:r>
        <w:t xml:space="preserve">prey length information was reported but not life stage. Reported total lengths </w:t>
      </w:r>
      <w:r>
        <w:rPr>
          <w:rFonts w:ascii="Times" w:eastAsia="Times" w:hAnsi="Times" w:cs="Times"/>
          <w:highlight w:val="white"/>
        </w:rPr>
        <w:t xml:space="preserve">ranged from </w:t>
      </w:r>
      <w:r>
        <w:rPr>
          <w:highlight w:val="white"/>
        </w:rPr>
        <w:t>1.5–24.5 cm</w:t>
      </w:r>
      <w:r>
        <w:t>, and these prey species’ life stages were</w:t>
      </w:r>
      <w:ins w:id="387" w:author="Natasha Hardy" w:date="2023-06-11T08:41:00Z">
        <w:r w:rsidR="0065237A">
          <w:t xml:space="preserve"> therefore</w:t>
        </w:r>
      </w:ins>
      <w:r>
        <w:t xml:space="preserve"> inferred relative to their </w:t>
      </w:r>
      <w:r>
        <w:rPr>
          <w:rFonts w:ascii="Times" w:eastAsia="Times" w:hAnsi="Times" w:cs="Times"/>
        </w:rPr>
        <w:t xml:space="preserve">known length at maturity </w:t>
      </w:r>
      <w:r>
        <w:t>(</w:t>
      </w:r>
      <w:sdt>
        <w:sdtPr>
          <w:tag w:val="goog_rdk_163"/>
          <w:id w:val="-902753289"/>
        </w:sdtPr>
        <w:sdtContent>
          <w:ins w:id="388" w:author="Natasha Hardy" w:date="2023-06-10T22:41:00Z">
            <w:r>
              <w:t xml:space="preserve">Supplementary Information, </w:t>
            </w:r>
          </w:ins>
        </w:sdtContent>
      </w:sdt>
      <w:r>
        <w:t xml:space="preserve">Figure S1; </w:t>
      </w:r>
      <w:sdt>
        <w:sdtPr>
          <w:tag w:val="goog_rdk_164"/>
          <w:id w:val="685871525"/>
        </w:sdtPr>
        <w:sdtContent>
          <w:ins w:id="389" w:author="Natasha Hardy" w:date="2023-06-10T22:41:00Z">
            <w:r>
              <w:t xml:space="preserve">Supplementary Data, </w:t>
            </w:r>
          </w:ins>
        </w:sdtContent>
      </w:sdt>
      <w:r>
        <w:t>Table S4)</w:t>
      </w:r>
      <w:r>
        <w:rPr>
          <w:rFonts w:ascii="Times" w:eastAsia="Times" w:hAnsi="Times" w:cs="Times"/>
        </w:rPr>
        <w:t>.</w:t>
      </w:r>
      <w:r>
        <w:t xml:space="preserve"> The</w:t>
      </w:r>
      <w:ins w:id="390" w:author="Natasha Hardy" w:date="2023-06-11T08:41:00Z">
        <w:r w:rsidR="0065237A">
          <w:t>re</w:t>
        </w:r>
      </w:ins>
      <w:r>
        <w:t xml:space="preserve"> </w:t>
      </w:r>
      <w:del w:id="391" w:author="Natasha Hardy" w:date="2023-06-11T08:41:00Z">
        <w:r w:rsidDel="0065237A">
          <w:delText xml:space="preserve">remaining </w:delText>
        </w:r>
      </w:del>
      <w:ins w:id="392" w:author="Natasha Hardy" w:date="2023-06-11T08:41:00Z">
        <w:r w:rsidR="0065237A">
          <w:t xml:space="preserve">were </w:t>
        </w:r>
      </w:ins>
      <w:r>
        <w:t>221 species (72%</w:t>
      </w:r>
      <w:sdt>
        <w:sdtPr>
          <w:tag w:val="goog_rdk_165"/>
          <w:id w:val="-1065402059"/>
        </w:sdtPr>
        <w:sdtContent>
          <w:del w:id="393" w:author="Natasha Hardy" w:date="2023-06-03T23:04:00Z">
            <w:r>
              <w:delText xml:space="preserve"> of the species</w:delText>
            </w:r>
          </w:del>
        </w:sdtContent>
      </w:sdt>
      <w:r>
        <w:t xml:space="preserve">) </w:t>
      </w:r>
      <w:del w:id="394" w:author="Natasha Hardy" w:date="2023-06-11T08:41:00Z">
        <w:r w:rsidDel="0065237A">
          <w:delText>were i</w:delText>
        </w:r>
      </w:del>
      <w:ins w:id="395" w:author="Natasha Hardy" w:date="2023-06-11T08:41:00Z">
        <w:r w:rsidR="0065237A">
          <w:t>i</w:t>
        </w:r>
      </w:ins>
      <w:r>
        <w:t>dentified in albacore diets without meta</w:t>
      </w:r>
      <w:sdt>
        <w:sdtPr>
          <w:tag w:val="goog_rdk_166"/>
          <w:id w:val="-306167565"/>
        </w:sdtPr>
        <w:sdtContent>
          <w:ins w:id="396" w:author="Cindy Matuch" w:date="2023-05-19T23:44:00Z">
            <w:r>
              <w:t>-</w:t>
            </w:r>
          </w:ins>
        </w:sdtContent>
      </w:sdt>
      <w:r>
        <w:t>information and assumed to be either juveniles or adults</w:t>
      </w:r>
      <w:sdt>
        <w:sdtPr>
          <w:tag w:val="goog_rdk_167"/>
          <w:id w:val="-292831975"/>
        </w:sdtPr>
        <w:sdtContent>
          <w:ins w:id="397" w:author="Natasha Hardy" w:date="2023-06-10T22:52:00Z">
            <w:r>
              <w:t xml:space="preserve"> (Supplementary Information, Figure S1)</w:t>
            </w:r>
          </w:ins>
        </w:sdtContent>
      </w:sdt>
      <w:r>
        <w:t>. Trait information was often similar between juvenile and adult life stages (Gleiber et al., 2022)</w:t>
      </w:r>
      <w:sdt>
        <w:sdtPr>
          <w:tag w:val="goog_rdk_168"/>
          <w:id w:val="-968812118"/>
        </w:sdtPr>
        <w:sdtContent>
          <w:ins w:id="398" w:author="Natasha Hardy" w:date="2023-06-10T22:52:00Z">
            <w:r>
              <w:t>, t</w:t>
            </w:r>
          </w:ins>
        </w:sdtContent>
      </w:sdt>
      <w:sdt>
        <w:sdtPr>
          <w:tag w:val="goog_rdk_169"/>
          <w:id w:val="-703559000"/>
        </w:sdtPr>
        <w:sdtContent>
          <w:del w:id="399" w:author="Natasha Hardy" w:date="2023-06-10T22:52:00Z">
            <w:r>
              <w:delText>. T</w:delText>
            </w:r>
          </w:del>
        </w:sdtContent>
      </w:sdt>
      <w:r>
        <w:t xml:space="preserve">hus for 127 of these </w:t>
      </w:r>
      <w:sdt>
        <w:sdtPr>
          <w:tag w:val="goog_rdk_170"/>
          <w:id w:val="-1257361204"/>
        </w:sdtPr>
        <w:sdtContent>
          <w:ins w:id="400" w:author="Natasha Hardy" w:date="2023-06-10T22:43:00Z">
            <w:r>
              <w:t>species</w:t>
            </w:r>
          </w:ins>
        </w:sdtContent>
      </w:sdt>
      <w:sdt>
        <w:sdtPr>
          <w:tag w:val="goog_rdk_171"/>
          <w:id w:val="1102758783"/>
        </w:sdtPr>
        <w:sdtContent>
          <w:del w:id="401" w:author="Natasha Hardy" w:date="2023-06-10T22:43:00Z">
            <w:r>
              <w:delText>taxa</w:delText>
            </w:r>
          </w:del>
        </w:sdtContent>
      </w:sdt>
      <w:r>
        <w:t xml:space="preserve"> (41%</w:t>
      </w:r>
      <w:del w:id="402" w:author="Natasha Hardy" w:date="2023-06-11T08:42:00Z">
        <w:r w:rsidDel="0065237A">
          <w:delText xml:space="preserve"> of the species</w:delText>
        </w:r>
      </w:del>
      <w:r>
        <w:t>), no further estimation of prey life stage was needed</w:t>
      </w:r>
      <w:sdt>
        <w:sdtPr>
          <w:tag w:val="goog_rdk_172"/>
          <w:id w:val="1285697740"/>
        </w:sdtPr>
        <w:sdtContent>
          <w:ins w:id="403" w:author="Natasha Hardy" w:date="2023-06-10T22:53:00Z">
            <w:r>
              <w:t xml:space="preserve"> (Supplementary Information, Figure S1)</w:t>
            </w:r>
          </w:ins>
        </w:sdtContent>
      </w:sdt>
      <w:r>
        <w:t>.</w:t>
      </w:r>
    </w:p>
    <w:sdt>
      <w:sdtPr>
        <w:tag w:val="goog_rdk_179"/>
        <w:id w:val="1169284085"/>
      </w:sdtPr>
      <w:sdtContent>
        <w:p w14:paraId="1603A918" w14:textId="26C774EA" w:rsidR="00834DF8" w:rsidRDefault="00000000">
          <w:pPr>
            <w:ind w:firstLine="720"/>
            <w:rPr>
              <w:ins w:id="404" w:author="Natasha Hardy" w:date="2023-06-10T23:03:00Z"/>
              <w:highlight w:val="white"/>
            </w:rPr>
          </w:pPr>
          <w:r>
            <w:t xml:space="preserve">Trait information differed </w:t>
          </w:r>
          <w:sdt>
            <w:sdtPr>
              <w:tag w:val="goog_rdk_173"/>
              <w:id w:val="1466541089"/>
            </w:sdtPr>
            <w:sdtContent>
              <w:ins w:id="405" w:author="Anonymous" w:date="2023-06-10T19:48:00Z">
                <w:r>
                  <w:t xml:space="preserve">by at least one trait </w:t>
                </w:r>
              </w:ins>
            </w:sdtContent>
          </w:sdt>
          <w:sdt>
            <w:sdtPr>
              <w:tag w:val="goog_rdk_174"/>
              <w:id w:val="-385412911"/>
            </w:sdtPr>
            <w:sdtContent>
              <w:ins w:id="406" w:author="Anonymous" w:date="2023-06-10T19:50:00Z">
                <w:r>
                  <w:t xml:space="preserve">value </w:t>
                </w:r>
              </w:ins>
            </w:sdtContent>
          </w:sdt>
          <w:sdt>
            <w:sdtPr>
              <w:tag w:val="goog_rdk_175"/>
              <w:id w:val="1813596046"/>
            </w:sdtPr>
            <w:sdtContent>
              <w:ins w:id="407" w:author="Anonymous" w:date="2023-06-10T19:48:00Z">
                <w:r>
                  <w:t xml:space="preserve">and </w:t>
                </w:r>
              </w:ins>
            </w:sdtContent>
          </w:sdt>
          <w:r>
            <w:t xml:space="preserve">by life stage for </w:t>
          </w:r>
          <w:ins w:id="408" w:author="Natasha Hardy" w:date="2023-06-11T08:42:00Z">
            <w:r w:rsidR="0065237A">
              <w:t xml:space="preserve">remaining </w:t>
            </w:r>
          </w:ins>
          <w:r>
            <w:t>94 prey species (31%</w:t>
          </w:r>
          <w:del w:id="409" w:author="Natasha Hardy" w:date="2023-06-11T08:42:00Z">
            <w:r w:rsidDel="0065237A">
              <w:delText xml:space="preserve"> of the species</w:delText>
            </w:r>
          </w:del>
          <w:r>
            <w:t>)</w:t>
          </w:r>
          <w:del w:id="410" w:author="Natasha Hardy" w:date="2023-06-11T08:42:00Z">
            <w:r w:rsidDel="0065237A">
              <w:delText xml:space="preserve"> remaining</w:delText>
            </w:r>
          </w:del>
          <w:r>
            <w:t>; for example, these could include a benthic adult with a pelagic juvenile life stage (</w:t>
          </w:r>
          <w:sdt>
            <w:sdtPr>
              <w:tag w:val="goog_rdk_176"/>
              <w:id w:val="1898622999"/>
            </w:sdtPr>
            <w:sdtContent>
              <w:ins w:id="411" w:author="Natasha Hardy" w:date="2023-06-10T22:53:00Z">
                <w:r>
                  <w:t xml:space="preserve">Supplementary Information, </w:t>
                </w:r>
              </w:ins>
            </w:sdtContent>
          </w:sdt>
          <w:r>
            <w:t>Figure S1). Here, the most plausible life stage consumed was then assessed on a case-by-case basis (</w:t>
          </w:r>
          <w:sdt>
            <w:sdtPr>
              <w:tag w:val="goog_rdk_177"/>
              <w:id w:val="-807475254"/>
            </w:sdtPr>
            <w:sdtContent>
              <w:ins w:id="412" w:author="Natasha Hardy" w:date="2023-06-10T22:54:00Z">
                <w:r>
                  <w:t xml:space="preserve">described and annotated in Supplementary Data, </w:t>
                </w:r>
              </w:ins>
            </w:sdtContent>
          </w:sdt>
          <w:r>
            <w:t>Table S4). As albacore are epipelagic predators, the pelagic stage of these prey was most likely consumed, and albacore are more likely to consume smaller juvenile prey, for example epipelagic juvenile hake (less than 10 cm and up to 20 cm length) than benthopelagic adult hake (~40–90 cm) (Bailey et al., 198</w:t>
          </w:r>
          <w:r>
            <w:rPr>
              <w:highlight w:val="white"/>
            </w:rPr>
            <w:t xml:space="preserve">2). </w:t>
          </w:r>
          <w:sdt>
            <w:sdtPr>
              <w:tag w:val="goog_rdk_178"/>
              <w:id w:val="-1693367795"/>
            </w:sdtPr>
            <w:sdtContent/>
          </w:sdt>
        </w:p>
      </w:sdtContent>
    </w:sdt>
    <w:sdt>
      <w:sdtPr>
        <w:tag w:val="goog_rdk_190"/>
        <w:id w:val="-475926084"/>
      </w:sdtPr>
      <w:sdtContent>
        <w:p w14:paraId="257AA9EE" w14:textId="17526D2D" w:rsidR="00834DF8" w:rsidRDefault="00000000">
          <w:pPr>
            <w:ind w:firstLine="720"/>
            <w:rPr>
              <w:ins w:id="413" w:author="Natasha Hardy" w:date="2023-06-10T23:07:00Z"/>
            </w:rPr>
          </w:pPr>
          <w:r>
            <w:rPr>
              <w:highlight w:val="white"/>
            </w:rPr>
            <w:t xml:space="preserve">We corroborated these decisions based on </w:t>
          </w:r>
          <w:r>
            <w:t xml:space="preserve">calculated maxillary length (or ‘gape limit’) for </w:t>
          </w:r>
          <w:sdt>
            <w:sdtPr>
              <w:tag w:val="goog_rdk_180"/>
              <w:id w:val="-1513523283"/>
            </w:sdtPr>
            <w:sdtContent>
              <w:ins w:id="414" w:author="Natasha Hardy" w:date="2023-06-03T23:05:00Z">
                <w:r>
                  <w:t xml:space="preserve">the fork lengths (FL) of </w:t>
                </w:r>
              </w:ins>
            </w:sdtContent>
          </w:sdt>
          <w:r>
            <w:t xml:space="preserve">albacore sampled to determine whether adult prey could feasibly have been consumed from a published relationship between length and gape for closely-related </w:t>
          </w:r>
          <w:r>
            <w:lastRenderedPageBreak/>
            <w:t xml:space="preserve">yellowfin tuna </w:t>
          </w:r>
          <w:sdt>
            <w:sdtPr>
              <w:tag w:val="goog_rdk_181"/>
              <w:id w:val="2140834110"/>
            </w:sdtPr>
            <w:sdtContent>
              <w:del w:id="415" w:author="Natasha Hardy" w:date="2023-06-03T23:06:00Z">
                <w:r>
                  <w:delText xml:space="preserve"> </w:delText>
                </w:r>
              </w:del>
            </w:sdtContent>
          </w:sdt>
          <w:r>
            <w:t>(Ménard et al., 2006</w:t>
          </w:r>
          <w:sdt>
            <w:sdtPr>
              <w:tag w:val="goog_rdk_182"/>
              <w:id w:val="1655574717"/>
            </w:sdtPr>
            <w:sdtContent>
              <w:ins w:id="416" w:author="Natasha Hardy" w:date="2023-06-10T23:01:00Z">
                <w:r>
                  <w:t>; described in Supplementary Information, Appendix C</w:t>
                </w:r>
              </w:ins>
            </w:sdtContent>
          </w:sdt>
          <w:r>
            <w:t xml:space="preserve">). Depending on the data reported, we used either a measured maximum albacore </w:t>
          </w:r>
          <w:sdt>
            <w:sdtPr>
              <w:tag w:val="goog_rdk_183"/>
              <w:id w:val="2119094369"/>
            </w:sdtPr>
            <w:sdtContent>
              <w:del w:id="417" w:author="Natasha Hardy" w:date="2023-06-03T23:06:00Z">
                <w:r>
                  <w:delText>fork length (</w:delText>
                </w:r>
              </w:del>
            </w:sdtContent>
          </w:sdt>
          <w:r>
            <w:t xml:space="preserve">FL) (51 species [16%]), or an estimated maximum FL for the population of albacore sampled for each study that did not measure or report albacore lengths sampled (43 species [14%]), as inputs to the equation (Figure S1) (Ménard et al., 2006). </w:t>
          </w:r>
          <w:sdt>
            <w:sdtPr>
              <w:tag w:val="goog_rdk_184"/>
              <w:id w:val="-2115893498"/>
            </w:sdtPr>
            <w:sdtContent>
              <w:ins w:id="418" w:author="Natasha Hardy" w:date="2023-06-10T23:18:00Z">
                <w:r>
                  <w:t>Albacore lengths were reported for 16 out of 26 studies, and for 10 studies w</w:t>
                </w:r>
              </w:ins>
            </w:sdtContent>
          </w:sdt>
          <w:sdt>
            <w:sdtPr>
              <w:tag w:val="goog_rdk_185"/>
              <w:id w:val="-1269237459"/>
            </w:sdtPr>
            <w:sdtContent>
              <w:del w:id="419" w:author="Natasha Hardy" w:date="2023-06-10T23:18:00Z">
                <w:r>
                  <w:delText>W</w:delText>
                </w:r>
              </w:del>
            </w:sdtContent>
          </w:sdt>
          <w:r>
            <w:t xml:space="preserve">here albacore lengths were not reported, we </w:t>
          </w:r>
          <w:sdt>
            <w:sdtPr>
              <w:tag w:val="goog_rdk_186"/>
              <w:id w:val="-1478140424"/>
            </w:sdtPr>
            <w:sdtContent>
              <w:ins w:id="420" w:author="Natasha Hardy" w:date="2023-06-10T23:15:00Z">
                <w:r>
                  <w:t xml:space="preserve">coarsely </w:t>
                </w:r>
              </w:ins>
            </w:sdtContent>
          </w:sdt>
          <w:r>
            <w:t>matched gear-specific length data (range and mean FL) from relevant regional fisheries management organisations (ICCAT, 2020; ISC, 2006) to albacore diet studies by year</w:t>
          </w:r>
          <w:sdt>
            <w:sdtPr>
              <w:tag w:val="goog_rdk_187"/>
              <w:id w:val="1495298605"/>
            </w:sdtPr>
            <w:sdtContent>
              <w:ins w:id="421" w:author="Natasha Hardy" w:date="2023-06-10T23:19:00Z">
                <w:r>
                  <w:t xml:space="preserve"> and gear type used</w:t>
                </w:r>
              </w:ins>
            </w:sdtContent>
          </w:sdt>
          <w:r>
            <w:t>.</w:t>
          </w:r>
          <w:sdt>
            <w:sdtPr>
              <w:tag w:val="goog_rdk_188"/>
              <w:id w:val="-1887791644"/>
            </w:sdtPr>
            <w:sdtContent>
              <w:ins w:id="422" w:author="Natasha Hardy" w:date="2023-06-10T23:20:00Z">
                <w:r>
                  <w:t xml:space="preserve"> We then estimated the likely life stage(s) sampled using region-specific age and growth curves, and sizes at maturity (described in detail for each study in Supplementary Data, Table S3).</w:t>
                </w:r>
              </w:ins>
            </w:sdtContent>
          </w:sdt>
          <w:r>
            <w:t xml:space="preserve"> </w:t>
          </w:r>
          <w:sdt>
            <w:sdtPr>
              <w:tag w:val="goog_rdk_189"/>
              <w:id w:val="-1234930238"/>
            </w:sdtPr>
            <w:sdtContent>
              <w:ins w:id="423" w:author="Natasha Hardy" w:date="2023-06-10T23:07:00Z">
                <w:r>
                  <w:t xml:space="preserve">Further detail </w:t>
                </w:r>
              </w:ins>
              <w:ins w:id="424" w:author="Natasha Hardy" w:date="2023-06-11T08:44:00Z">
                <w:r w:rsidR="00EE489C">
                  <w:t xml:space="preserve">and resources used </w:t>
                </w:r>
              </w:ins>
              <w:ins w:id="425" w:author="Natasha Hardy" w:date="2023-06-10T23:07:00Z">
                <w:r>
                  <w:t>in estimating the mean and range in albacore lengths for a given study are further described in Supplementary Information, Appendix C.</w:t>
                </w:r>
              </w:ins>
            </w:sdtContent>
          </w:sdt>
        </w:p>
      </w:sdtContent>
    </w:sdt>
    <w:p w14:paraId="6DD5C961" w14:textId="1B10B0D4" w:rsidR="00834DF8" w:rsidRDefault="00000000">
      <w:pPr>
        <w:ind w:firstLine="720"/>
      </w:pPr>
      <w:sdt>
        <w:sdtPr>
          <w:tag w:val="goog_rdk_191"/>
          <w:id w:val="806977355"/>
        </w:sdtPr>
        <w:sdtContent>
          <w:ins w:id="426" w:author="Natasha Hardy" w:date="2023-06-10T23:07:00Z">
            <w:r>
              <w:t>Based on the results of a linear regression, there</w:t>
            </w:r>
          </w:ins>
        </w:sdtContent>
      </w:sdt>
      <w:sdt>
        <w:sdtPr>
          <w:tag w:val="goog_rdk_192"/>
          <w:id w:val="-877312600"/>
        </w:sdtPr>
        <w:sdtContent>
          <w:del w:id="427" w:author="Natasha Hardy" w:date="2023-06-10T23:07:00Z">
            <w:r>
              <w:delText>There</w:delText>
            </w:r>
          </w:del>
        </w:sdtContent>
      </w:sdt>
      <w:r>
        <w:t xml:space="preserve"> was no significant difference </w:t>
      </w:r>
      <w:sdt>
        <w:sdtPr>
          <w:tag w:val="goog_rdk_193"/>
          <w:id w:val="-1584532510"/>
        </w:sdtPr>
        <w:sdtContent>
          <w:ins w:id="428" w:author="Natasha Hardy" w:date="2023-06-10T23:12:00Z">
            <w:r>
              <w:t xml:space="preserve">(p-value &gt; 0.05) </w:t>
            </w:r>
          </w:ins>
        </w:sdtContent>
      </w:sdt>
      <w:r>
        <w:t xml:space="preserve">between the variances of mean, minimum and maximum FL for studies where these parameters were measured or where these parameters were estimated in this study (Figure S2). This process of estimating albacore length information resulted in </w:t>
      </w:r>
      <w:r>
        <w:rPr>
          <w:rFonts w:ascii="Times" w:eastAsia="Times" w:hAnsi="Times" w:cs="Times"/>
        </w:rPr>
        <w:t xml:space="preserve">estimated gape limits </w:t>
      </w:r>
      <w:r>
        <w:t>of 6.4–11.5 cm across studies and locations sampled, and affected only 14% of decisions on prey life stage and selection of appropriate trait information</w:t>
      </w:r>
      <w:ins w:id="429" w:author="Natasha Hardy" w:date="2023-06-11T08:45:00Z">
        <w:r w:rsidR="00EE489C">
          <w:t>, while providing useful meta-information for future studies aiming to investigate patterns in albacore diets</w:t>
        </w:r>
      </w:ins>
      <w:r>
        <w:t xml:space="preserve"> (</w:t>
      </w:r>
      <w:sdt>
        <w:sdtPr>
          <w:tag w:val="goog_rdk_194"/>
          <w:id w:val="-1858568144"/>
        </w:sdtPr>
        <w:sdtContent>
          <w:ins w:id="430" w:author="Natasha Hardy" w:date="2023-06-10T23:26:00Z">
            <w:r>
              <w:t xml:space="preserve">Supplementary Information, </w:t>
            </w:r>
          </w:ins>
        </w:sdtContent>
      </w:sdt>
      <w:r>
        <w:t>Figure S1)</w:t>
      </w:r>
      <w:sdt>
        <w:sdtPr>
          <w:tag w:val="goog_rdk_195"/>
          <w:id w:val="143559027"/>
        </w:sdtPr>
        <w:sdtContent>
          <w:del w:id="431" w:author="Natasha Hardy" w:date="2023-06-10T23:07:00Z">
            <w:r>
              <w:delText xml:space="preserve">. Further detail in estimating the mean and range in albacore lengths for a given study are further described in Supplementary Information (Supplementary Information, Appendix </w:delText>
            </w:r>
          </w:del>
        </w:sdtContent>
      </w:sdt>
      <w:sdt>
        <w:sdtPr>
          <w:tag w:val="goog_rdk_196"/>
          <w:id w:val="-1029184097"/>
        </w:sdtPr>
        <w:sdtContent>
          <w:customXmlInsRangeStart w:id="432" w:author="Natasha Hardy" w:date="2023-06-10T23:07:00Z"/>
          <w:sdt>
            <w:sdtPr>
              <w:tag w:val="goog_rdk_197"/>
              <w:id w:val="1406184601"/>
            </w:sdtPr>
            <w:sdtContent>
              <w:customXmlInsRangeEnd w:id="432"/>
              <w:ins w:id="433" w:author="Natasha Hardy" w:date="2023-06-10T23:07:00Z">
                <w:del w:id="434" w:author="Natasha Hardy" w:date="2023-06-10T23:07:00Z">
                  <w:r>
                    <w:delText>C</w:delText>
                  </w:r>
                </w:del>
              </w:ins>
              <w:customXmlInsRangeStart w:id="435" w:author="Natasha Hardy" w:date="2023-06-10T23:07:00Z"/>
            </w:sdtContent>
          </w:sdt>
          <w:customXmlInsRangeEnd w:id="435"/>
        </w:sdtContent>
      </w:sdt>
      <w:sdt>
        <w:sdtPr>
          <w:tag w:val="goog_rdk_198"/>
          <w:id w:val="1796949508"/>
        </w:sdtPr>
        <w:sdtContent>
          <w:del w:id="436" w:author="Natasha Hardy" w:date="2023-06-10T23:07:00Z">
            <w:r>
              <w:delText>B)</w:delText>
            </w:r>
          </w:del>
        </w:sdtContent>
      </w:sdt>
      <w:r>
        <w:rPr>
          <w:rFonts w:ascii="Times" w:eastAsia="Times" w:hAnsi="Times" w:cs="Times"/>
        </w:rPr>
        <w:t>.</w:t>
      </w:r>
      <w:r>
        <w:t xml:space="preserve"> </w:t>
      </w:r>
      <w:r>
        <w:rPr>
          <w:highlight w:val="white"/>
        </w:rPr>
        <w:t>Overall, our synthesis uses the following prey life stages consumed by albacore: 5 larval life stages, 210 juveniles, and 93 adult</w:t>
      </w:r>
      <w:sdt>
        <w:sdtPr>
          <w:tag w:val="goog_rdk_199"/>
          <w:id w:val="1846276440"/>
        </w:sdtPr>
        <w:sdtContent>
          <w:ins w:id="437" w:author="Natasha Hardy" w:date="2023-06-03T23:09:00Z">
            <w:r>
              <w:rPr>
                <w:highlight w:val="white"/>
              </w:rPr>
              <w:t>s</w:t>
            </w:r>
          </w:ins>
        </w:sdtContent>
      </w:sdt>
      <w:sdt>
        <w:sdtPr>
          <w:tag w:val="goog_rdk_200"/>
          <w:id w:val="613325765"/>
        </w:sdtPr>
        <w:sdtContent>
          <w:del w:id="438" w:author="Natasha Hardy" w:date="2023-06-03T23:09:00Z">
            <w:r>
              <w:rPr>
                <w:highlight w:val="white"/>
              </w:rPr>
              <w:delText xml:space="preserve"> prey</w:delText>
            </w:r>
          </w:del>
        </w:sdtContent>
      </w:sdt>
      <w:r>
        <w:rPr>
          <w:highlight w:val="white"/>
        </w:rPr>
        <w:t xml:space="preserve"> (Supplementary Data, Table S5).</w:t>
      </w:r>
    </w:p>
    <w:p w14:paraId="3D9B77BD" w14:textId="77777777" w:rsidR="00834DF8" w:rsidRDefault="00834DF8">
      <w:pPr>
        <w:rPr>
          <w:rFonts w:ascii="Times" w:eastAsia="Times" w:hAnsi="Times" w:cs="Times"/>
        </w:rPr>
      </w:pPr>
    </w:p>
    <w:p w14:paraId="104D5DE9" w14:textId="77777777" w:rsidR="00834DF8" w:rsidRDefault="00000000">
      <w:pPr>
        <w:pStyle w:val="Heading3"/>
      </w:pPr>
      <w:bookmarkStart w:id="439" w:name="_Toc137363811"/>
      <w:r>
        <w:lastRenderedPageBreak/>
        <w:t>2.4 Trait-based analyses</w:t>
      </w:r>
      <w:bookmarkEnd w:id="439"/>
    </w:p>
    <w:p w14:paraId="03187BBB" w14:textId="77777777" w:rsidR="00834DF8" w:rsidRDefault="00834DF8">
      <w:pPr>
        <w:ind w:firstLine="720"/>
        <w:rPr>
          <w:rFonts w:ascii="Times" w:eastAsia="Times" w:hAnsi="Times" w:cs="Times"/>
          <w:i/>
        </w:rPr>
      </w:pPr>
    </w:p>
    <w:p w14:paraId="5D4F5E5E" w14:textId="35488D9A" w:rsidR="00834DF8" w:rsidRDefault="00000000">
      <w:pPr>
        <w:ind w:firstLine="720"/>
        <w:rPr>
          <w:rFonts w:ascii="Times" w:eastAsia="Times" w:hAnsi="Times" w:cs="Times"/>
        </w:rPr>
      </w:pPr>
      <w:sdt>
        <w:sdtPr>
          <w:tag w:val="goog_rdk_202"/>
          <w:id w:val="573784817"/>
        </w:sdtPr>
        <w:sdtContent>
          <w:ins w:id="440" w:author="Natasha Hardy" w:date="2023-05-19T22:53:00Z">
            <w:r w:rsidRPr="00EE489C">
              <w:rPr>
                <w:rFonts w:ascii="Times" w:eastAsia="Times" w:hAnsi="Times" w:cs="Times"/>
                <w:iCs/>
                <w:rPrChange w:id="441" w:author="Natasha Hardy" w:date="2023-06-11T08:46:00Z">
                  <w:rPr>
                    <w:rFonts w:ascii="Times" w:eastAsia="Times" w:hAnsi="Times" w:cs="Times"/>
                    <w:i/>
                  </w:rPr>
                </w:rPrChange>
              </w:rPr>
              <w:t>The analytical workflow developed for this study is illustrated in Figure 2.</w:t>
            </w:r>
            <w:r>
              <w:rPr>
                <w:rFonts w:ascii="Times" w:eastAsia="Times" w:hAnsi="Times" w:cs="Times"/>
                <w:i/>
              </w:rPr>
              <w:t xml:space="preserve"> </w:t>
            </w:r>
          </w:ins>
        </w:sdtContent>
      </w:sdt>
      <w:r>
        <w:rPr>
          <w:rFonts w:ascii="Times" w:eastAsia="Times" w:hAnsi="Times" w:cs="Times"/>
        </w:rPr>
        <w:t>All data manipulation, statistical analys</w:t>
      </w:r>
      <w:ins w:id="442" w:author="Natasha Hardy" w:date="2023-06-11T08:46:00Z">
        <w:r w:rsidR="00EE489C">
          <w:rPr>
            <w:rFonts w:ascii="Times" w:eastAsia="Times" w:hAnsi="Times" w:cs="Times"/>
          </w:rPr>
          <w:t>e</w:t>
        </w:r>
      </w:ins>
      <w:del w:id="443" w:author="Natasha Hardy" w:date="2023-06-11T08:46:00Z">
        <w:r w:rsidDel="00EE489C">
          <w:rPr>
            <w:rFonts w:ascii="Times" w:eastAsia="Times" w:hAnsi="Times" w:cs="Times"/>
          </w:rPr>
          <w:delText>i</w:delText>
        </w:r>
      </w:del>
      <w:r>
        <w:rPr>
          <w:rFonts w:ascii="Times" w:eastAsia="Times" w:hAnsi="Times" w:cs="Times"/>
        </w:rPr>
        <w:t xml:space="preserve">s and graphical illustrations were performed in </w:t>
      </w:r>
      <w:r>
        <w:rPr>
          <w:rFonts w:ascii="Times" w:eastAsia="Times" w:hAnsi="Times" w:cs="Times"/>
          <w:i/>
        </w:rPr>
        <w:t>R</w:t>
      </w:r>
      <w:r>
        <w:rPr>
          <w:rFonts w:ascii="Times" w:eastAsia="Times" w:hAnsi="Times" w:cs="Times"/>
        </w:rPr>
        <w:t xml:space="preserve"> (version 4.2.1) (R Core Team, 2022)</w:t>
      </w:r>
      <w:sdt>
        <w:sdtPr>
          <w:tag w:val="goog_rdk_203"/>
          <w:id w:val="1583407747"/>
        </w:sdtPr>
        <w:sdtContent>
          <w:ins w:id="444" w:author="Natasha Hardy" w:date="2023-06-10T23:36:00Z">
            <w:r>
              <w:rPr>
                <w:rFonts w:ascii="Times" w:eastAsia="Times" w:hAnsi="Times" w:cs="Times"/>
              </w:rPr>
              <w:t xml:space="preserve"> and statistical routines and software packages used are described in reproducible detail herein</w:t>
            </w:r>
          </w:ins>
        </w:sdtContent>
      </w:sdt>
      <w:r>
        <w:rPr>
          <w:rFonts w:ascii="Times" w:eastAsia="Times" w:hAnsi="Times" w:cs="Times"/>
        </w:rPr>
        <w:t>.</w:t>
      </w:r>
      <w:sdt>
        <w:sdtPr>
          <w:tag w:val="goog_rdk_204"/>
          <w:id w:val="1018127232"/>
        </w:sdtPr>
        <w:sdtContent>
          <w:del w:id="445" w:author="Natasha Hardy" w:date="2023-06-10T23:36:00Z">
            <w:r>
              <w:rPr>
                <w:rFonts w:ascii="Times" w:eastAsia="Times" w:hAnsi="Times" w:cs="Times"/>
              </w:rPr>
              <w:delText xml:space="preserve"> </w:delText>
            </w:r>
          </w:del>
        </w:sdtContent>
      </w:sdt>
      <w:sdt>
        <w:sdtPr>
          <w:tag w:val="goog_rdk_205"/>
          <w:id w:val="2103919993"/>
        </w:sdtPr>
        <w:sdtContent>
          <w:ins w:id="446" w:author="Natasha Hardy" w:date="2023-06-11T08:46:00Z">
            <w:r w:rsidR="00EE489C">
              <w:t xml:space="preserve"> </w:t>
            </w:r>
          </w:ins>
          <w:ins w:id="447" w:author="Natasha Hardy" w:date="2023-06-10T23:36:00Z">
            <w:r>
              <w:rPr>
                <w:rFonts w:ascii="Times" w:eastAsia="Times" w:hAnsi="Times" w:cs="Times"/>
              </w:rPr>
              <w:t>All graphical illustrations were produced in ggplot2 (v3.3.5) (Wickham, 2016).</w:t>
            </w:r>
          </w:ins>
        </w:sdtContent>
      </w:sdt>
    </w:p>
    <w:p w14:paraId="48E42726" w14:textId="77777777" w:rsidR="00834DF8" w:rsidRDefault="00834DF8">
      <w:pPr>
        <w:ind w:firstLine="720"/>
        <w:rPr>
          <w:rFonts w:ascii="Times" w:eastAsia="Times" w:hAnsi="Times" w:cs="Times"/>
        </w:rPr>
      </w:pPr>
    </w:p>
    <w:p w14:paraId="73BEB5F7" w14:textId="77777777" w:rsidR="00834DF8" w:rsidRDefault="00000000">
      <w:pPr>
        <w:pStyle w:val="Heading3"/>
      </w:pPr>
      <w:bookmarkStart w:id="448" w:name="_heading=h.t33mb4ovgcsr" w:colFirst="0" w:colLast="0"/>
      <w:bookmarkStart w:id="449" w:name="_Toc137363812"/>
      <w:bookmarkEnd w:id="448"/>
      <w:r>
        <w:t>2.4.1 Taxonomic and trait diversity in albacore diets</w:t>
      </w:r>
      <w:bookmarkEnd w:id="449"/>
    </w:p>
    <w:p w14:paraId="7657CAC6" w14:textId="77777777" w:rsidR="00834DF8" w:rsidRDefault="00834DF8">
      <w:pPr>
        <w:rPr>
          <w:rFonts w:ascii="Times" w:eastAsia="Times" w:hAnsi="Times" w:cs="Times"/>
        </w:rPr>
      </w:pPr>
    </w:p>
    <w:p w14:paraId="210B0C7C" w14:textId="04F16BE1" w:rsidR="00834DF8" w:rsidRDefault="00000000">
      <w:pPr>
        <w:rPr>
          <w:rFonts w:ascii="Roboto" w:eastAsia="Roboto" w:hAnsi="Roboto" w:cs="Roboto"/>
          <w:color w:val="3C4043"/>
          <w:sz w:val="21"/>
          <w:szCs w:val="21"/>
          <w:highlight w:val="white"/>
        </w:rPr>
      </w:pPr>
      <w:sdt>
        <w:sdtPr>
          <w:tag w:val="goog_rdk_207"/>
          <w:id w:val="-1749953579"/>
        </w:sdtPr>
        <w:sdtContent>
          <w:ins w:id="450" w:author="Natasha Hardy" w:date="2023-06-04T02:11:00Z">
            <w:r>
              <w:rPr>
                <w:rFonts w:ascii="Times" w:eastAsia="Times" w:hAnsi="Times" w:cs="Times"/>
              </w:rPr>
              <w:t>To report on the historical taxonomic diversity of prey in albacore diets, s</w:t>
            </w:r>
          </w:ins>
        </w:sdtContent>
      </w:sdt>
      <w:sdt>
        <w:sdtPr>
          <w:tag w:val="goog_rdk_208"/>
          <w:id w:val="82036219"/>
        </w:sdtPr>
        <w:sdtContent>
          <w:del w:id="451" w:author="Natasha Hardy" w:date="2023-06-04T02:11:00Z">
            <w:r>
              <w:rPr>
                <w:rFonts w:ascii="Times" w:eastAsia="Times" w:hAnsi="Times" w:cs="Times"/>
              </w:rPr>
              <w:delText>S</w:delText>
            </w:r>
          </w:del>
        </w:sdtContent>
      </w:sdt>
      <w:r>
        <w:rPr>
          <w:rFonts w:ascii="Times" w:eastAsia="Times" w:hAnsi="Times" w:cs="Times"/>
        </w:rPr>
        <w:t xml:space="preserve">pecies accumulation was calculated and plotted using </w:t>
      </w:r>
      <w:r>
        <w:rPr>
          <w:rFonts w:ascii="Times" w:eastAsia="Times" w:hAnsi="Times" w:cs="Times"/>
          <w:i/>
        </w:rPr>
        <w:t>BiodiversityR</w:t>
      </w:r>
      <w:r>
        <w:rPr>
          <w:rFonts w:ascii="Times" w:eastAsia="Times" w:hAnsi="Times" w:cs="Times"/>
        </w:rPr>
        <w:t xml:space="preserve"> (version 2-14.1; </w:t>
      </w:r>
      <w:r>
        <w:t>Kindt &amp; Coe, 2005)</w:t>
      </w:r>
      <w:r>
        <w:rPr>
          <w:rFonts w:ascii="Times" w:eastAsia="Times" w:hAnsi="Times" w:cs="Times"/>
        </w:rPr>
        <w:t xml:space="preserve"> </w:t>
      </w:r>
      <w:sdt>
        <w:sdtPr>
          <w:tag w:val="goog_rdk_209"/>
          <w:id w:val="-2045669250"/>
        </w:sdtPr>
        <w:sdtContent>
          <w:ins w:id="452" w:author="Natasha Hardy" w:date="2023-06-03T23:09:00Z">
            <w:r>
              <w:rPr>
                <w:rFonts w:ascii="Times" w:eastAsia="Times" w:hAnsi="Times" w:cs="Times"/>
              </w:rPr>
              <w:t xml:space="preserve">where the cumulative total number of species identified in albacore diets was calculated </w:t>
            </w:r>
          </w:ins>
        </w:sdtContent>
      </w:sdt>
      <w:r>
        <w:rPr>
          <w:rFonts w:ascii="Times" w:eastAsia="Times" w:hAnsi="Times" w:cs="Times"/>
        </w:rPr>
        <w:t xml:space="preserve">in relation to ocean basins </w:t>
      </w:r>
      <w:sdt>
        <w:sdtPr>
          <w:tag w:val="goog_rdk_210"/>
          <w:id w:val="-1555691503"/>
        </w:sdtPr>
        <w:sdtContent>
          <w:del w:id="453" w:author="Natasha Hardy" w:date="2023-06-03T23:10:00Z">
            <w:r>
              <w:rPr>
                <w:rFonts w:ascii="Times" w:eastAsia="Times" w:hAnsi="Times" w:cs="Times"/>
              </w:rPr>
              <w:delText xml:space="preserve">where sampling locations occurred </w:delText>
            </w:r>
          </w:del>
        </w:sdtContent>
      </w:sdt>
      <w:r>
        <w:rPr>
          <w:rFonts w:ascii="Times" w:eastAsia="Times" w:hAnsi="Times" w:cs="Times"/>
        </w:rPr>
        <w:t xml:space="preserve">and the </w:t>
      </w:r>
      <w:sdt>
        <w:sdtPr>
          <w:tag w:val="goog_rdk_211"/>
          <w:id w:val="-1333835543"/>
        </w:sdtPr>
        <w:sdtContent>
          <w:del w:id="454" w:author="Anonymous" w:date="2023-05-07T19:37:00Z">
            <w:r>
              <w:rPr>
                <w:rFonts w:ascii="Times" w:eastAsia="Times" w:hAnsi="Times" w:cs="Times"/>
              </w:rPr>
              <w:delText xml:space="preserve">final </w:delText>
            </w:r>
          </w:del>
        </w:sdtContent>
      </w:sdt>
      <w:r>
        <w:rPr>
          <w:rFonts w:ascii="Times" w:eastAsia="Times" w:hAnsi="Times" w:cs="Times"/>
        </w:rPr>
        <w:t>year</w:t>
      </w:r>
      <w:sdt>
        <w:sdtPr>
          <w:tag w:val="goog_rdk_212"/>
          <w:id w:val="1536613783"/>
        </w:sdtPr>
        <w:sdtContent>
          <w:ins w:id="455" w:author="Anonymous" w:date="2023-05-07T19:37:00Z">
            <w:r>
              <w:rPr>
                <w:rFonts w:ascii="Times" w:eastAsia="Times" w:hAnsi="Times" w:cs="Times"/>
              </w:rPr>
              <w:t>(s)</w:t>
            </w:r>
          </w:ins>
        </w:sdtContent>
      </w:sdt>
      <w:r>
        <w:rPr>
          <w:rFonts w:ascii="Times" w:eastAsia="Times" w:hAnsi="Times" w:cs="Times"/>
        </w:rPr>
        <w:t xml:space="preserve"> sampled (n = 69 observations) by each study (n = 26). </w:t>
      </w:r>
      <w:sdt>
        <w:sdtPr>
          <w:tag w:val="goog_rdk_213"/>
          <w:id w:val="-2133400131"/>
        </w:sdtPr>
        <w:sdtContent>
          <w:ins w:id="456" w:author="Natasha Hardy" w:date="2023-06-04T02:12:00Z">
            <w:r>
              <w:rPr>
                <w:rFonts w:ascii="Times" w:eastAsia="Times" w:hAnsi="Times" w:cs="Times"/>
              </w:rPr>
              <w:t xml:space="preserve">To report on the trait-based diversity of prey in relation to taxonomic diversity, </w:t>
            </w:r>
          </w:ins>
          <w:customXmlInsRangeStart w:id="457" w:author="Natasha Hardy" w:date="2023-06-04T02:12:00Z"/>
          <w:sdt>
            <w:sdtPr>
              <w:tag w:val="goog_rdk_214"/>
              <w:id w:val="1276747142"/>
            </w:sdtPr>
            <w:sdtContent>
              <w:customXmlInsRangeEnd w:id="457"/>
              <w:ins w:id="458" w:author="Natasha Hardy" w:date="2023-06-04T02:12:00Z">
                <w:del w:id="459" w:author="Natasha Hardy" w:date="2023-06-04T02:12:00Z">
                  <w:r>
                    <w:rPr>
                      <w:rFonts w:ascii="Times" w:eastAsia="Times" w:hAnsi="Times" w:cs="Times"/>
                    </w:rPr>
                    <w:delText>p</w:delText>
                  </w:r>
                </w:del>
              </w:ins>
              <w:customXmlInsRangeStart w:id="460" w:author="Natasha Hardy" w:date="2023-06-04T02:12:00Z"/>
            </w:sdtContent>
          </w:sdt>
          <w:customXmlInsRangeEnd w:id="460"/>
        </w:sdtContent>
      </w:sdt>
      <w:sdt>
        <w:sdtPr>
          <w:tag w:val="goog_rdk_215"/>
          <w:id w:val="-212658379"/>
        </w:sdtPr>
        <w:sdtContent>
          <w:del w:id="461" w:author="Natasha Hardy" w:date="2023-06-04T02:12:00Z">
            <w:r>
              <w:rPr>
                <w:rFonts w:ascii="Times" w:eastAsia="Times" w:hAnsi="Times" w:cs="Times"/>
              </w:rPr>
              <w:delText xml:space="preserve">Prey </w:delText>
            </w:r>
          </w:del>
        </w:sdtContent>
      </w:sdt>
      <w:r>
        <w:rPr>
          <w:rFonts w:ascii="Times" w:eastAsia="Times" w:hAnsi="Times" w:cs="Times"/>
        </w:rPr>
        <w:t>species’ phylogenetic information w</w:t>
      </w:r>
      <w:sdt>
        <w:sdtPr>
          <w:tag w:val="goog_rdk_216"/>
          <w:id w:val="-1579508629"/>
        </w:sdtPr>
        <w:sdtContent>
          <w:ins w:id="462" w:author="Natasha Hardy" w:date="2023-06-04T01:28:00Z">
            <w:r>
              <w:rPr>
                <w:rFonts w:ascii="Times" w:eastAsia="Times" w:hAnsi="Times" w:cs="Times"/>
              </w:rPr>
              <w:t>as</w:t>
            </w:r>
          </w:ins>
        </w:sdtContent>
      </w:sdt>
      <w:sdt>
        <w:sdtPr>
          <w:tag w:val="goog_rdk_217"/>
          <w:id w:val="117421574"/>
        </w:sdtPr>
        <w:sdtContent>
          <w:del w:id="463" w:author="Natasha Hardy" w:date="2023-06-04T01:28:00Z">
            <w:r>
              <w:rPr>
                <w:rFonts w:ascii="Times" w:eastAsia="Times" w:hAnsi="Times" w:cs="Times"/>
              </w:rPr>
              <w:delText>ere</w:delText>
            </w:r>
          </w:del>
        </w:sdtContent>
      </w:sdt>
      <w:r>
        <w:rPr>
          <w:rFonts w:ascii="Times" w:eastAsia="Times" w:hAnsi="Times" w:cs="Times"/>
        </w:rPr>
        <w:t xml:space="preserve"> extracted from the Open Tree of Life Data using the package </w:t>
      </w:r>
      <w:r>
        <w:rPr>
          <w:rFonts w:ascii="Times" w:eastAsia="Times" w:hAnsi="Times" w:cs="Times"/>
          <w:i/>
        </w:rPr>
        <w:t>rotl</w:t>
      </w:r>
      <w:r>
        <w:rPr>
          <w:rFonts w:ascii="Times" w:eastAsia="Times" w:hAnsi="Times" w:cs="Times"/>
        </w:rPr>
        <w:t xml:space="preserve"> (version 3.0.12) </w:t>
      </w:r>
      <w:r>
        <w:t>(Michonneau et al., 2016)</w:t>
      </w:r>
      <w:r>
        <w:rPr>
          <w:rFonts w:ascii="Times" w:eastAsia="Times" w:hAnsi="Times" w:cs="Times"/>
        </w:rPr>
        <w:t xml:space="preserve"> and parsed to a phylogenetic tree using </w:t>
      </w:r>
      <w:r>
        <w:rPr>
          <w:rFonts w:ascii="Times" w:eastAsia="Times" w:hAnsi="Times" w:cs="Times"/>
          <w:i/>
          <w:highlight w:val="white"/>
        </w:rPr>
        <w:t>ape</w:t>
      </w:r>
      <w:r>
        <w:rPr>
          <w:rFonts w:ascii="Times" w:eastAsia="Times" w:hAnsi="Times" w:cs="Times"/>
          <w:highlight w:val="white"/>
        </w:rPr>
        <w:t xml:space="preserve"> (version 5.6-2) </w:t>
      </w:r>
      <w:r>
        <w:rPr>
          <w:highlight w:val="white"/>
        </w:rPr>
        <w:t>(Paradis &amp; Schliep, 2019)</w:t>
      </w:r>
      <w:r>
        <w:rPr>
          <w:rFonts w:ascii="Times" w:eastAsia="Times" w:hAnsi="Times" w:cs="Times"/>
          <w:highlight w:val="white"/>
        </w:rPr>
        <w:t xml:space="preserve"> and </w:t>
      </w:r>
      <w:r>
        <w:rPr>
          <w:rFonts w:ascii="Times" w:eastAsia="Times" w:hAnsi="Times" w:cs="Times"/>
          <w:i/>
          <w:highlight w:val="white"/>
        </w:rPr>
        <w:t>stringr</w:t>
      </w:r>
      <w:r>
        <w:rPr>
          <w:rFonts w:ascii="Times" w:eastAsia="Times" w:hAnsi="Times" w:cs="Times"/>
          <w:highlight w:val="white"/>
        </w:rPr>
        <w:t xml:space="preserve"> (version 1.4.0) </w:t>
      </w:r>
      <w:r>
        <w:rPr>
          <w:highlight w:val="white"/>
        </w:rPr>
        <w:t>(Wickham, 2021)</w:t>
      </w:r>
      <w:r>
        <w:rPr>
          <w:rFonts w:ascii="Times" w:eastAsia="Times" w:hAnsi="Times" w:cs="Times"/>
          <w:highlight w:val="white"/>
        </w:rPr>
        <w:t xml:space="preserve"> with </w:t>
      </w:r>
      <w:r>
        <w:rPr>
          <w:rFonts w:ascii="Times" w:eastAsia="Times" w:hAnsi="Times" w:cs="Times"/>
        </w:rPr>
        <w:t xml:space="preserve">integrated species-specific </w:t>
      </w:r>
      <w:ins w:id="464" w:author="Natasha Hardy" w:date="2023-06-11T22:34:00Z">
        <w:r w:rsidR="002B15E5">
          <w:rPr>
            <w:rFonts w:ascii="Times" w:eastAsia="Times" w:hAnsi="Times" w:cs="Times"/>
          </w:rPr>
          <w:t xml:space="preserve">habitat use </w:t>
        </w:r>
      </w:ins>
      <w:r>
        <w:rPr>
          <w:rFonts w:ascii="Times" w:eastAsia="Times" w:hAnsi="Times" w:cs="Times"/>
        </w:rPr>
        <w:t xml:space="preserve">trait information </w:t>
      </w:r>
      <w:sdt>
        <w:sdtPr>
          <w:tag w:val="goog_rdk_218"/>
          <w:id w:val="1755010980"/>
        </w:sdtPr>
        <w:sdtContent>
          <w:ins w:id="465" w:author="Anonymous" w:date="2023-05-07T19:47:00Z">
            <w:del w:id="466" w:author="Natasha Hardy" w:date="2023-06-11T08:47:00Z">
              <w:r w:rsidDel="00EE489C">
                <w:rPr>
                  <w:rFonts w:ascii="Times" w:eastAsia="Times" w:hAnsi="Times" w:cs="Times"/>
                </w:rPr>
                <w:delText>(</w:delText>
              </w:r>
              <w:r w:rsidDel="00EE489C">
                <w:delText>for</w:delText>
              </w:r>
              <w:r w:rsidDel="00EE489C">
                <w:rPr>
                  <w:rFonts w:ascii="Times" w:eastAsia="Times" w:hAnsi="Times" w:cs="Times"/>
                </w:rPr>
                <w:delText xml:space="preserve"> vertical and horizontal habitat association, presence of diel vertical migration, presence of seasonal migration and seasonal aggregation behaviour </w:delText>
              </w:r>
            </w:del>
            <w:r>
              <w:rPr>
                <w:rFonts w:ascii="Times" w:eastAsia="Times" w:hAnsi="Times" w:cs="Times"/>
              </w:rPr>
              <w:t xml:space="preserve">(Table 1; </w:t>
            </w:r>
          </w:ins>
        </w:sdtContent>
      </w:sdt>
      <w:sdt>
        <w:sdtPr>
          <w:tag w:val="goog_rdk_219"/>
          <w:id w:val="-1806462824"/>
        </w:sdtPr>
        <w:sdtContent>
          <w:ins w:id="467" w:author="Natasha Hardy" w:date="2023-06-03T23:11:00Z">
            <w:r>
              <w:rPr>
                <w:rFonts w:ascii="Times" w:eastAsia="Times" w:hAnsi="Times" w:cs="Times"/>
              </w:rPr>
              <w:t xml:space="preserve">Supplementary Data, </w:t>
            </w:r>
          </w:ins>
        </w:sdtContent>
      </w:sdt>
      <w:sdt>
        <w:sdtPr>
          <w:tag w:val="goog_rdk_220"/>
          <w:id w:val="1963910413"/>
        </w:sdtPr>
        <w:sdtContent>
          <w:ins w:id="468" w:author="Anonymous" w:date="2023-05-07T19:47:00Z">
            <w:r>
              <w:rPr>
                <w:rFonts w:ascii="Times" w:eastAsia="Times" w:hAnsi="Times" w:cs="Times"/>
              </w:rPr>
              <w:t>Table S5)</w:t>
            </w:r>
          </w:ins>
        </w:sdtContent>
      </w:sdt>
      <w:sdt>
        <w:sdtPr>
          <w:tag w:val="goog_rdk_221"/>
          <w:id w:val="717932741"/>
        </w:sdtPr>
        <w:sdtContent>
          <w:customXmlInsRangeStart w:id="469" w:author="Anonymous" w:date="2023-05-07T19:47:00Z"/>
          <w:sdt>
            <w:sdtPr>
              <w:tag w:val="goog_rdk_222"/>
              <w:id w:val="-1846698674"/>
            </w:sdtPr>
            <w:sdtContent>
              <w:customXmlInsRangeEnd w:id="469"/>
              <w:ins w:id="470" w:author="Anonymous" w:date="2023-05-07T19:47:00Z">
                <w:del w:id="471" w:author="Natasha Hardy" w:date="2023-06-10T23:27:00Z">
                  <w:r>
                    <w:rPr>
                      <w:rFonts w:ascii="Times" w:eastAsia="Times" w:hAnsi="Times" w:cs="Times"/>
                    </w:rPr>
                    <w:delText>)</w:delText>
                  </w:r>
                </w:del>
              </w:ins>
              <w:customXmlInsRangeStart w:id="472" w:author="Anonymous" w:date="2023-05-07T19:47:00Z"/>
            </w:sdtContent>
          </w:sdt>
          <w:customXmlInsRangeEnd w:id="472"/>
        </w:sdtContent>
      </w:sdt>
      <w:sdt>
        <w:sdtPr>
          <w:tag w:val="goog_rdk_223"/>
          <w:id w:val="-1531949937"/>
        </w:sdtPr>
        <w:sdtContent>
          <w:ins w:id="473" w:author="Anonymous" w:date="2023-05-07T19:47:00Z">
            <w:r>
              <w:rPr>
                <w:rFonts w:ascii="Times" w:eastAsia="Times" w:hAnsi="Times" w:cs="Times"/>
              </w:rPr>
              <w:t xml:space="preserve"> </w:t>
            </w:r>
          </w:ins>
        </w:sdtContent>
      </w:sdt>
      <w:r>
        <w:rPr>
          <w:rFonts w:ascii="Times" w:eastAsia="Times" w:hAnsi="Times" w:cs="Times"/>
        </w:rPr>
        <w:t xml:space="preserve">displayed using </w:t>
      </w:r>
      <w:r>
        <w:rPr>
          <w:rFonts w:ascii="Times" w:eastAsia="Times" w:hAnsi="Times" w:cs="Times"/>
          <w:i/>
        </w:rPr>
        <w:t>ggtree</w:t>
      </w:r>
      <w:r>
        <w:rPr>
          <w:rFonts w:ascii="Times" w:eastAsia="Times" w:hAnsi="Times" w:cs="Times"/>
        </w:rPr>
        <w:t xml:space="preserve"> (v3.3.1.900) </w:t>
      </w:r>
      <w:r>
        <w:t>(Yu et al., 2017)</w:t>
      </w:r>
      <w:r>
        <w:rPr>
          <w:rFonts w:ascii="Times" w:eastAsia="Times" w:hAnsi="Times" w:cs="Times"/>
          <w:highlight w:val="white"/>
        </w:rPr>
        <w:t xml:space="preserve"> to </w:t>
      </w:r>
      <w:sdt>
        <w:sdtPr>
          <w:tag w:val="goog_rdk_224"/>
          <w:id w:val="1544788835"/>
        </w:sdtPr>
        <w:sdtContent>
          <w:ins w:id="474" w:author="Natasha Hardy" w:date="2023-06-04T02:17:00Z">
            <w:r>
              <w:rPr>
                <w:rFonts w:ascii="Times" w:eastAsia="Times" w:hAnsi="Times" w:cs="Times"/>
                <w:highlight w:val="white"/>
              </w:rPr>
              <w:t xml:space="preserve">simultaneously </w:t>
            </w:r>
          </w:ins>
        </w:sdtContent>
      </w:sdt>
      <w:r>
        <w:rPr>
          <w:rFonts w:ascii="Times" w:eastAsia="Times" w:hAnsi="Times" w:cs="Times"/>
          <w:highlight w:val="white"/>
        </w:rPr>
        <w:t xml:space="preserve">visualise relationships </w:t>
      </w:r>
      <w:sdt>
        <w:sdtPr>
          <w:tag w:val="goog_rdk_225"/>
          <w:id w:val="-1976599970"/>
        </w:sdtPr>
        <w:sdtContent>
          <w:ins w:id="475" w:author="Natasha Hardy" w:date="2023-06-04T02:17:00Z">
            <w:r>
              <w:rPr>
                <w:rFonts w:ascii="Times" w:eastAsia="Times" w:hAnsi="Times" w:cs="Times"/>
                <w:highlight w:val="white"/>
              </w:rPr>
              <w:t>across</w:t>
            </w:r>
          </w:ins>
        </w:sdtContent>
      </w:sdt>
      <w:sdt>
        <w:sdtPr>
          <w:tag w:val="goog_rdk_226"/>
          <w:id w:val="-689608329"/>
        </w:sdtPr>
        <w:sdtContent>
          <w:del w:id="476" w:author="Natasha Hardy" w:date="2023-06-04T02:17:00Z">
            <w:r>
              <w:rPr>
                <w:rFonts w:ascii="Times" w:eastAsia="Times" w:hAnsi="Times" w:cs="Times"/>
                <w:highlight w:val="white"/>
              </w:rPr>
              <w:delText>between</w:delText>
            </w:r>
          </w:del>
        </w:sdtContent>
      </w:sdt>
      <w:r>
        <w:rPr>
          <w:rFonts w:ascii="Times" w:eastAsia="Times" w:hAnsi="Times" w:cs="Times"/>
          <w:highlight w:val="white"/>
        </w:rPr>
        <w:t xml:space="preserve"> taxonomic and trait diversity </w:t>
      </w:r>
      <w:customXmlDelRangeStart w:id="477" w:author="Natasha Hardy" w:date="2023-06-11T08:48:00Z"/>
      <w:sdt>
        <w:sdtPr>
          <w:tag w:val="goog_rdk_227"/>
          <w:id w:val="1255090564"/>
        </w:sdtPr>
        <w:sdtContent>
          <w:customXmlDelRangeEnd w:id="477"/>
          <w:customXmlDelRangeStart w:id="478" w:author="Natasha Hardy" w:date="2023-06-11T08:48:00Z"/>
        </w:sdtContent>
      </w:sdt>
      <w:customXmlDelRangeEnd w:id="478"/>
      <w:customXmlDelRangeStart w:id="479" w:author="Natasha Hardy" w:date="2023-06-11T08:48:00Z"/>
      <w:sdt>
        <w:sdtPr>
          <w:tag w:val="goog_rdk_228"/>
          <w:id w:val="80651896"/>
        </w:sdtPr>
        <w:sdtContent>
          <w:customXmlDelRangeEnd w:id="479"/>
          <w:del w:id="480" w:author="Natasha Hardy" w:date="2023-06-04T02:17:00Z">
            <w:r>
              <w:rPr>
                <w:rFonts w:ascii="Times" w:eastAsia="Times" w:hAnsi="Times" w:cs="Times"/>
                <w:highlight w:val="white"/>
              </w:rPr>
              <w:delText>in the data</w:delText>
            </w:r>
          </w:del>
          <w:customXmlDelRangeStart w:id="481" w:author="Natasha Hardy" w:date="2023-06-11T08:48:00Z"/>
        </w:sdtContent>
      </w:sdt>
      <w:customXmlDelRangeEnd w:id="481"/>
      <w:r>
        <w:rPr>
          <w:rFonts w:ascii="Times" w:eastAsia="Times" w:hAnsi="Times" w:cs="Times"/>
          <w:highlight w:val="white"/>
        </w:rPr>
        <w:t>.</w:t>
      </w:r>
    </w:p>
    <w:p w14:paraId="3FEAC2F2" w14:textId="77777777" w:rsidR="00834DF8" w:rsidRDefault="00834DF8">
      <w:pPr>
        <w:ind w:firstLine="720"/>
        <w:rPr>
          <w:rFonts w:ascii="Roboto" w:eastAsia="Roboto" w:hAnsi="Roboto" w:cs="Roboto"/>
          <w:color w:val="3C4043"/>
          <w:sz w:val="21"/>
          <w:szCs w:val="21"/>
          <w:highlight w:val="yellow"/>
        </w:rPr>
      </w:pPr>
    </w:p>
    <w:p w14:paraId="2C4585D9" w14:textId="77777777" w:rsidR="00834DF8" w:rsidRDefault="00000000">
      <w:pPr>
        <w:pStyle w:val="Heading3"/>
      </w:pPr>
      <w:bookmarkStart w:id="482" w:name="_heading=h.s7s4e39rzq6t" w:colFirst="0" w:colLast="0"/>
      <w:bookmarkStart w:id="483" w:name="_Toc137363813"/>
      <w:bookmarkEnd w:id="482"/>
      <w:r>
        <w:lastRenderedPageBreak/>
        <w:t>2.4.2 Albacore prey trait guilds</w:t>
      </w:r>
      <w:bookmarkEnd w:id="483"/>
    </w:p>
    <w:p w14:paraId="022C97B3" w14:textId="77777777" w:rsidR="00834DF8" w:rsidRDefault="00834DF8">
      <w:pPr>
        <w:rPr>
          <w:rFonts w:ascii="Times" w:eastAsia="Times" w:hAnsi="Times" w:cs="Times"/>
        </w:rPr>
      </w:pPr>
    </w:p>
    <w:p w14:paraId="03C4548B" w14:textId="28D00CDD" w:rsidR="00834DF8" w:rsidRDefault="00000000">
      <w:pPr>
        <w:rPr>
          <w:rFonts w:ascii="Times" w:eastAsia="Times" w:hAnsi="Times" w:cs="Times"/>
        </w:rPr>
      </w:pPr>
      <w:sdt>
        <w:sdtPr>
          <w:tag w:val="goog_rdk_230"/>
          <w:id w:val="-1639336487"/>
        </w:sdtPr>
        <w:sdtContent>
          <w:ins w:id="484" w:author="Natasha Hardy" w:date="2023-06-11T08:48:00Z">
            <w:r w:rsidR="00EE489C">
              <w:rPr>
                <w:rFonts w:ascii="Times" w:eastAsia="Times" w:hAnsi="Times" w:cs="Times"/>
              </w:rPr>
              <w:t>To</w:t>
            </w:r>
          </w:ins>
          <w:ins w:id="485" w:author="Natasha Hardy" w:date="2023-06-04T02:13:00Z">
            <w:r>
              <w:rPr>
                <w:rFonts w:ascii="Times" w:eastAsia="Times" w:hAnsi="Times" w:cs="Times"/>
              </w:rPr>
              <w:t xml:space="preserve"> simplify this large prey diversity, we aimed to quantitatively classify prey species into trait-based guilds (Figure 2). </w:t>
            </w:r>
          </w:ins>
        </w:sdtContent>
      </w:sdt>
      <w:r>
        <w:rPr>
          <w:rFonts w:ascii="Times" w:eastAsia="Times" w:hAnsi="Times" w:cs="Times"/>
        </w:rPr>
        <w:t xml:space="preserve">For the </w:t>
      </w:r>
      <w:r>
        <w:t xml:space="preserve">292 </w:t>
      </w:r>
      <w:r>
        <w:rPr>
          <w:rFonts w:ascii="Times" w:eastAsia="Times" w:hAnsi="Times" w:cs="Times"/>
        </w:rPr>
        <w:t xml:space="preserve">prey species with complete trait information, key </w:t>
      </w:r>
      <w:del w:id="486" w:author="Natasha Hardy" w:date="2023-06-11T08:48:00Z">
        <w:r w:rsidDel="00EE489C">
          <w:rPr>
            <w:rFonts w:ascii="Times" w:eastAsia="Times" w:hAnsi="Times" w:cs="Times"/>
            <w:highlight w:val="white"/>
          </w:rPr>
          <w:delText xml:space="preserve">prey </w:delText>
        </w:r>
      </w:del>
      <w:r>
        <w:rPr>
          <w:rFonts w:ascii="Times" w:eastAsia="Times" w:hAnsi="Times" w:cs="Times"/>
          <w:highlight w:val="white"/>
        </w:rPr>
        <w:t>trait guilds we</w:t>
      </w:r>
      <w:r>
        <w:rPr>
          <w:rFonts w:ascii="Times" w:eastAsia="Times" w:hAnsi="Times" w:cs="Times"/>
        </w:rPr>
        <w:t xml:space="preserve">re identified using a divisive hierarchical clustering algorithm </w:t>
      </w:r>
      <w:r>
        <w:t>(Anderberg, 1973; Legendre &amp; Legendre, 1998)</w:t>
      </w:r>
      <w:sdt>
        <w:sdtPr>
          <w:tag w:val="goog_rdk_231"/>
          <w:id w:val="-1391181175"/>
        </w:sdtPr>
        <w:sdtContent>
          <w:ins w:id="487" w:author="Anonymous" w:date="2023-05-07T19:49:00Z">
            <w:r>
              <w:t>. This was buil</w:t>
            </w:r>
          </w:ins>
        </w:sdtContent>
      </w:sdt>
      <w:sdt>
        <w:sdtPr>
          <w:tag w:val="goog_rdk_232"/>
          <w:id w:val="-642814860"/>
        </w:sdtPr>
        <w:sdtContent>
          <w:ins w:id="488" w:author="Steven Bograd - NOAA Federal" w:date="2023-05-25T21:07:00Z">
            <w:r>
              <w:t>t</w:t>
            </w:r>
          </w:ins>
        </w:sdtContent>
      </w:sdt>
      <w:sdt>
        <w:sdtPr>
          <w:tag w:val="goog_rdk_233"/>
          <w:id w:val="1531074262"/>
        </w:sdtPr>
        <w:sdtContent>
          <w:customXmlInsRangeStart w:id="489" w:author="Anonymous" w:date="2023-05-07T19:49:00Z"/>
          <w:sdt>
            <w:sdtPr>
              <w:tag w:val="goog_rdk_234"/>
              <w:id w:val="-431281232"/>
            </w:sdtPr>
            <w:sdtContent>
              <w:customXmlInsRangeEnd w:id="489"/>
              <w:ins w:id="490" w:author="Anonymous" w:date="2023-05-07T19:49:00Z">
                <w:del w:id="491" w:author="Steven Bograd - NOAA Federal" w:date="2023-05-25T21:07:00Z">
                  <w:r>
                    <w:delText>d</w:delText>
                  </w:r>
                </w:del>
              </w:ins>
              <w:customXmlInsRangeStart w:id="492" w:author="Anonymous" w:date="2023-05-07T19:49:00Z"/>
            </w:sdtContent>
          </w:sdt>
          <w:customXmlInsRangeEnd w:id="492"/>
        </w:sdtContent>
      </w:sdt>
      <w:r>
        <w:rPr>
          <w:rFonts w:ascii="Times" w:eastAsia="Times" w:hAnsi="Times" w:cs="Times"/>
        </w:rPr>
        <w:t xml:space="preserve"> on a Gower dissimilarity matrix </w:t>
      </w:r>
      <w:sdt>
        <w:sdtPr>
          <w:tag w:val="goog_rdk_235"/>
          <w:id w:val="-1387334452"/>
        </w:sdtPr>
        <w:sdtContent>
          <w:ins w:id="493" w:author="Anonymous" w:date="2023-05-07T19:50:00Z">
            <w:r>
              <w:rPr>
                <w:rFonts w:ascii="Times" w:eastAsia="Times" w:hAnsi="Times" w:cs="Times"/>
              </w:rPr>
              <w:t xml:space="preserve">for mixed </w:t>
            </w:r>
          </w:ins>
        </w:sdtContent>
      </w:sdt>
      <w:sdt>
        <w:sdtPr>
          <w:tag w:val="goog_rdk_236"/>
          <w:id w:val="-1629846344"/>
        </w:sdtPr>
        <w:sdtContent>
          <w:ins w:id="494" w:author="Anonymous" w:date="2023-05-07T19:51:00Z">
            <w:r>
              <w:rPr>
                <w:rFonts w:ascii="Times" w:eastAsia="Times" w:hAnsi="Times" w:cs="Times"/>
              </w:rPr>
              <w:t xml:space="preserve">variable types </w:t>
            </w:r>
          </w:ins>
        </w:sdtContent>
      </w:sdt>
      <w:sdt>
        <w:sdtPr>
          <w:tag w:val="goog_rdk_237"/>
          <w:id w:val="-700548714"/>
        </w:sdtPr>
        <w:sdtContent>
          <w:ins w:id="495" w:author="Anonymous" w:date="2023-05-07T19:51:00Z">
            <w:r>
              <w:rPr>
                <w:rFonts w:ascii="Times" w:eastAsia="Times" w:hAnsi="Times" w:cs="Times"/>
              </w:rPr>
              <w:t xml:space="preserve">(here </w:t>
            </w:r>
          </w:ins>
        </w:sdtContent>
      </w:sdt>
      <w:sdt>
        <w:sdtPr>
          <w:tag w:val="goog_rdk_238"/>
          <w:id w:val="-694771116"/>
        </w:sdtPr>
        <w:sdtContent>
          <w:ins w:id="496" w:author="Anonymous" w:date="2023-05-07T19:51:00Z">
            <w:r>
              <w:rPr>
                <w:rFonts w:ascii="Times" w:eastAsia="Times" w:hAnsi="Times" w:cs="Times"/>
              </w:rPr>
              <w:t>binomial and categorical)</w:t>
            </w:r>
          </w:ins>
        </w:sdtContent>
      </w:sdt>
      <w:sdt>
        <w:sdtPr>
          <w:tag w:val="goog_rdk_239"/>
          <w:id w:val="-878698917"/>
        </w:sdtPr>
        <w:sdtContent>
          <w:ins w:id="497" w:author="Anonymous" w:date="2023-05-07T19:51:00Z">
            <w:r>
              <w:rPr>
                <w:rFonts w:ascii="Times" w:eastAsia="Times" w:hAnsi="Times" w:cs="Times"/>
              </w:rPr>
              <w:t xml:space="preserve"> </w:t>
            </w:r>
          </w:ins>
        </w:sdtContent>
      </w:sdt>
      <w:sdt>
        <w:sdtPr>
          <w:tag w:val="goog_rdk_240"/>
          <w:id w:val="-361668944"/>
        </w:sdtPr>
        <w:sdtContent>
          <w:customXmlInsRangeStart w:id="498" w:author="Anonymous" w:date="2023-05-07T19:50:00Z"/>
          <w:sdt>
            <w:sdtPr>
              <w:tag w:val="goog_rdk_241"/>
              <w:id w:val="-427806999"/>
            </w:sdtPr>
            <w:sdtContent>
              <w:customXmlInsRangeEnd w:id="498"/>
              <w:ins w:id="499" w:author="Anonymous" w:date="2023-05-07T19:50:00Z">
                <w:del w:id="500" w:author="Anonymous" w:date="2023-05-07T19:51:00Z">
                  <w:r>
                    <w:rPr>
                      <w:rFonts w:ascii="Times" w:eastAsia="Times" w:hAnsi="Times" w:cs="Times"/>
                    </w:rPr>
                    <w:delText xml:space="preserve">categorical </w:delText>
                  </w:r>
                </w:del>
              </w:ins>
              <w:customXmlInsRangeStart w:id="501" w:author="Anonymous" w:date="2023-05-07T19:50:00Z"/>
            </w:sdtContent>
          </w:sdt>
          <w:customXmlInsRangeEnd w:id="501"/>
        </w:sdtContent>
      </w:sdt>
      <w:r>
        <w:t>(Gower, 1971)</w:t>
      </w:r>
      <w:r>
        <w:rPr>
          <w:rFonts w:ascii="Times" w:eastAsia="Times" w:hAnsi="Times" w:cs="Times"/>
        </w:rPr>
        <w:t xml:space="preserve"> to identify relational structure among albacore prey in relation to ecological trait data for the four habitat use variables: two binomial variables (</w:t>
      </w:r>
      <w:r>
        <w:t xml:space="preserve">seasonal and diel vertical migration) </w:t>
      </w:r>
      <w:r>
        <w:rPr>
          <w:rFonts w:ascii="Times" w:eastAsia="Times" w:hAnsi="Times" w:cs="Times"/>
        </w:rPr>
        <w:t xml:space="preserve">and two multi-level categorical variables (vertical and horizontal habitat use) (Table 1; Supplementary Data, Table S4) </w:t>
      </w:r>
      <w:del w:id="502" w:author="Natasha Hardy" w:date="2023-06-11T08:49:00Z">
        <w:r w:rsidDel="00EE489C">
          <w:rPr>
            <w:rFonts w:ascii="Times" w:eastAsia="Times" w:hAnsi="Times" w:cs="Times"/>
          </w:rPr>
          <w:delText xml:space="preserve">using the </w:delText>
        </w:r>
        <w:r w:rsidDel="00EE489C">
          <w:rPr>
            <w:rFonts w:ascii="Times" w:eastAsia="Times" w:hAnsi="Times" w:cs="Times"/>
            <w:i/>
          </w:rPr>
          <w:delText>diana</w:delText>
        </w:r>
        <w:r w:rsidDel="00EE489C">
          <w:rPr>
            <w:rFonts w:ascii="Times" w:eastAsia="Times" w:hAnsi="Times" w:cs="Times"/>
          </w:rPr>
          <w:delText xml:space="preserve"> algorithm </w:delText>
        </w:r>
      </w:del>
      <w:r>
        <w:rPr>
          <w:rFonts w:ascii="Times" w:eastAsia="Times" w:hAnsi="Times" w:cs="Times"/>
        </w:rPr>
        <w:t xml:space="preserve">in </w:t>
      </w:r>
      <w:r>
        <w:rPr>
          <w:rFonts w:ascii="Times" w:eastAsia="Times" w:hAnsi="Times" w:cs="Times"/>
          <w:i/>
        </w:rPr>
        <w:t xml:space="preserve">vegan </w:t>
      </w:r>
      <w:r>
        <w:rPr>
          <w:rFonts w:ascii="Times" w:eastAsia="Times" w:hAnsi="Times" w:cs="Times"/>
        </w:rPr>
        <w:t xml:space="preserve">(v2.5-7) </w:t>
      </w:r>
      <w:r>
        <w:t>(Oksanen et al., 2020)</w:t>
      </w:r>
      <w:r>
        <w:rPr>
          <w:rFonts w:ascii="Times" w:eastAsia="Times" w:hAnsi="Times" w:cs="Times"/>
        </w:rPr>
        <w:t xml:space="preserve"> and </w:t>
      </w:r>
      <w:r>
        <w:rPr>
          <w:rFonts w:ascii="Times" w:eastAsia="Times" w:hAnsi="Times" w:cs="Times"/>
          <w:i/>
        </w:rPr>
        <w:t>cluster</w:t>
      </w:r>
      <w:r>
        <w:rPr>
          <w:rFonts w:ascii="Times" w:eastAsia="Times" w:hAnsi="Times" w:cs="Times"/>
        </w:rPr>
        <w:t xml:space="preserve"> (v2.1.2) </w:t>
      </w:r>
      <w:r>
        <w:t>(Maechler et al., 2021)</w:t>
      </w:r>
      <w:r>
        <w:rPr>
          <w:rFonts w:ascii="Times" w:eastAsia="Times" w:hAnsi="Times" w:cs="Times"/>
        </w:rPr>
        <w:t xml:space="preserve"> and visualised </w:t>
      </w:r>
      <w:sdt>
        <w:sdtPr>
          <w:tag w:val="goog_rdk_242"/>
          <w:id w:val="-330212429"/>
        </w:sdtPr>
        <w:sdtContent>
          <w:ins w:id="503" w:author="Natasha Hardy" w:date="2023-06-10T23:38:00Z">
            <w:r>
              <w:rPr>
                <w:rFonts w:ascii="Times" w:eastAsia="Times" w:hAnsi="Times" w:cs="Times"/>
              </w:rPr>
              <w:t>using</w:t>
            </w:r>
          </w:ins>
        </w:sdtContent>
      </w:sdt>
      <w:sdt>
        <w:sdtPr>
          <w:tag w:val="goog_rdk_243"/>
          <w:id w:val="721794409"/>
        </w:sdtPr>
        <w:sdtContent>
          <w:del w:id="504" w:author="Natasha Hardy" w:date="2023-06-10T23:38:00Z">
            <w:r>
              <w:rPr>
                <w:rFonts w:ascii="Times" w:eastAsia="Times" w:hAnsi="Times" w:cs="Times"/>
              </w:rPr>
              <w:delText xml:space="preserve">with </w:delText>
            </w:r>
            <w:r>
              <w:rPr>
                <w:rFonts w:ascii="Times" w:eastAsia="Times" w:hAnsi="Times" w:cs="Times"/>
                <w:i/>
              </w:rPr>
              <w:delText>ggplot2</w:delText>
            </w:r>
            <w:r>
              <w:rPr>
                <w:rFonts w:ascii="Times" w:eastAsia="Times" w:hAnsi="Times" w:cs="Times"/>
              </w:rPr>
              <w:delText xml:space="preserve"> (v3.3.5) </w:delText>
            </w:r>
            <w:r>
              <w:delText>(Wickham, 2016)</w:delText>
            </w:r>
          </w:del>
        </w:sdtContent>
      </w:sdt>
      <w:r>
        <w:rPr>
          <w:rFonts w:ascii="Times" w:eastAsia="Times" w:hAnsi="Times" w:cs="Times"/>
        </w:rPr>
        <w:t xml:space="preserve"> and </w:t>
      </w:r>
      <w:r>
        <w:rPr>
          <w:rFonts w:ascii="Times" w:eastAsia="Times" w:hAnsi="Times" w:cs="Times"/>
          <w:i/>
        </w:rPr>
        <w:t xml:space="preserve">dendextend </w:t>
      </w:r>
      <w:r>
        <w:rPr>
          <w:rFonts w:ascii="Times" w:eastAsia="Times" w:hAnsi="Times" w:cs="Times"/>
        </w:rPr>
        <w:t xml:space="preserve">(v1.15.2) </w:t>
      </w:r>
      <w:r>
        <w:t>(Galili, 2015)</w:t>
      </w:r>
      <w:r>
        <w:rPr>
          <w:rFonts w:ascii="Times" w:eastAsia="Times" w:hAnsi="Times" w:cs="Times"/>
          <w:i/>
        </w:rPr>
        <w:t>.</w:t>
      </w:r>
    </w:p>
    <w:p w14:paraId="1DEC19EA" w14:textId="35DCAD0F" w:rsidR="00834DF8" w:rsidRDefault="00000000">
      <w:pPr>
        <w:rPr>
          <w:rFonts w:ascii="Times" w:eastAsia="Times" w:hAnsi="Times" w:cs="Times"/>
          <w:highlight w:val="white"/>
        </w:rPr>
      </w:pPr>
      <w:r>
        <w:rPr>
          <w:rFonts w:ascii="Times" w:eastAsia="Times" w:hAnsi="Times" w:cs="Times"/>
        </w:rPr>
        <w:tab/>
        <w:t xml:space="preserve">We used a consensus approach for validating cluster results </w:t>
      </w:r>
      <w:sdt>
        <w:sdtPr>
          <w:tag w:val="goog_rdk_244"/>
          <w:id w:val="-740405511"/>
        </w:sdtPr>
        <w:sdtContent>
          <w:ins w:id="505" w:author="Natasha Hardy" w:date="2023-06-03T23:13:00Z">
            <w:r>
              <w:rPr>
                <w:rFonts w:ascii="Times" w:eastAsia="Times" w:hAnsi="Times" w:cs="Times"/>
              </w:rPr>
              <w:t>and for</w:t>
            </w:r>
          </w:ins>
        </w:sdtContent>
      </w:sdt>
      <w:sdt>
        <w:sdtPr>
          <w:tag w:val="goog_rdk_245"/>
          <w:id w:val="-12764828"/>
        </w:sdtPr>
        <w:sdtContent>
          <w:del w:id="506" w:author="Natasha Hardy" w:date="2023-06-03T23:13:00Z">
            <w:r>
              <w:rPr>
                <w:rFonts w:ascii="Times" w:eastAsia="Times" w:hAnsi="Times" w:cs="Times"/>
              </w:rPr>
              <w:delText>–</w:delText>
            </w:r>
          </w:del>
        </w:sdtContent>
      </w:sdt>
      <w:r>
        <w:rPr>
          <w:rFonts w:ascii="Times" w:eastAsia="Times" w:hAnsi="Times" w:cs="Times"/>
        </w:rPr>
        <w:t xml:space="preserve"> optimising cluster selection and partition by assessing several stability and internal validation metrics (Supplementary Data, Table S6) </w:t>
      </w:r>
      <w:r>
        <w:rPr>
          <w:rFonts w:ascii="Times" w:eastAsia="Times" w:hAnsi="Times" w:cs="Times"/>
          <w:highlight w:val="white"/>
        </w:rPr>
        <w:t>(Brock et al., 2008)</w:t>
      </w:r>
      <w:customXmlDelRangeStart w:id="507" w:author="Natasha Hardy" w:date="2023-06-11T08:50:00Z"/>
      <w:sdt>
        <w:sdtPr>
          <w:tag w:val="goog_rdk_246"/>
          <w:id w:val="317617425"/>
        </w:sdtPr>
        <w:sdtContent>
          <w:customXmlDelRangeEnd w:id="507"/>
          <w:customXmlDelRangeStart w:id="508" w:author="Natasha Hardy" w:date="2023-06-11T08:50:00Z"/>
        </w:sdtContent>
      </w:sdt>
      <w:customXmlDelRangeEnd w:id="508"/>
      <w:sdt>
        <w:sdtPr>
          <w:tag w:val="goog_rdk_247"/>
          <w:id w:val="1816903629"/>
        </w:sdtPr>
        <w:sdtContent>
          <w:del w:id="509" w:author="Natasha Hardy" w:date="2023-06-10T23:30:00Z">
            <w:r>
              <w:rPr>
                <w:rFonts w:ascii="Times" w:eastAsia="Times" w:hAnsi="Times" w:cs="Times"/>
                <w:highlight w:val="white"/>
              </w:rPr>
              <w:delText xml:space="preserve"> and</w:delText>
            </w:r>
          </w:del>
        </w:sdtContent>
      </w:sdt>
      <w:del w:id="510" w:author="Natasha Hardy" w:date="2023-06-11T08:49:00Z">
        <w:r w:rsidDel="00EE489C">
          <w:rPr>
            <w:rFonts w:ascii="Times" w:eastAsia="Times" w:hAnsi="Times" w:cs="Times"/>
            <w:highlight w:val="white"/>
          </w:rPr>
          <w:delText xml:space="preserve"> visualised using </w:delText>
        </w:r>
        <w:r w:rsidDel="00EE489C">
          <w:rPr>
            <w:rFonts w:ascii="Times" w:eastAsia="Times" w:hAnsi="Times" w:cs="Times"/>
          </w:rPr>
          <w:delText xml:space="preserve">non-metric multidimensional scaling (nMDS) plots </w:delText>
        </w:r>
        <w:r w:rsidDel="00EE489C">
          <w:delText>(Field et al., 1982)</w:delText>
        </w:r>
        <w:r w:rsidDel="00EE489C">
          <w:rPr>
            <w:rFonts w:ascii="Times" w:eastAsia="Times" w:hAnsi="Times" w:cs="Times"/>
          </w:rPr>
          <w:delText xml:space="preserve"> using </w:delText>
        </w:r>
        <w:r w:rsidDel="00EE489C">
          <w:rPr>
            <w:rFonts w:ascii="Times" w:eastAsia="Times" w:hAnsi="Times" w:cs="Times"/>
            <w:i/>
          </w:rPr>
          <w:delText>vegan</w:delText>
        </w:r>
      </w:del>
      <w:r>
        <w:rPr>
          <w:rFonts w:ascii="Times" w:eastAsia="Times" w:hAnsi="Times" w:cs="Times"/>
          <w:highlight w:val="white"/>
        </w:rPr>
        <w:t xml:space="preserve">. Specifically, we assessed: (1) inter-cluster variation – maximum separation of species between clusters – indicated by higher average distance between species clusters </w:t>
      </w:r>
      <w:r>
        <w:rPr>
          <w:rFonts w:ascii="Times" w:eastAsia="Times" w:hAnsi="Times" w:cs="Times"/>
        </w:rPr>
        <w:t>(Rousseeuw, 1987)</w:t>
      </w:r>
      <w:r>
        <w:rPr>
          <w:rFonts w:ascii="Times" w:eastAsia="Times" w:hAnsi="Times" w:cs="Times"/>
          <w:highlight w:val="white"/>
        </w:rPr>
        <w:t xml:space="preserve">; (2) </w:t>
      </w:r>
      <w:r>
        <w:rPr>
          <w:rFonts w:ascii="Times" w:eastAsia="Times" w:hAnsi="Times" w:cs="Times"/>
        </w:rPr>
        <w:t xml:space="preserve">intra-cluster variance or </w:t>
      </w:r>
      <w:r>
        <w:rPr>
          <w:rFonts w:ascii="Times" w:eastAsia="Times" w:hAnsi="Times" w:cs="Times"/>
          <w:highlight w:val="white"/>
        </w:rPr>
        <w:t xml:space="preserve">minimum separation of species within clusters indicated by lower average distance within species clusters </w:t>
      </w:r>
      <w:r>
        <w:rPr>
          <w:rFonts w:ascii="Times" w:eastAsia="Times" w:hAnsi="Times" w:cs="Times"/>
        </w:rPr>
        <w:t>(Handl et al., 2005)</w:t>
      </w:r>
      <w:r>
        <w:rPr>
          <w:rFonts w:ascii="Times" w:eastAsia="Times" w:hAnsi="Times" w:cs="Times"/>
          <w:highlight w:val="white"/>
        </w:rPr>
        <w:t xml:space="preserve">; (3) high silhouette width coefficient value and Dunny Smith residuals </w:t>
      </w:r>
      <w:r>
        <w:rPr>
          <w:rFonts w:ascii="Times" w:eastAsia="Times" w:hAnsi="Times" w:cs="Times"/>
        </w:rPr>
        <w:t>(Dunn</w:t>
      </w:r>
      <w:sdt>
        <w:sdtPr>
          <w:tag w:val="goog_rdk_248"/>
          <w:id w:val="2034385118"/>
        </w:sdtPr>
        <w:sdtContent>
          <w:del w:id="511" w:author="Natasha Hardy" w:date="2023-06-03T23:14:00Z">
            <w:r>
              <w:rPr>
                <w:rFonts w:ascii="Times" w:eastAsia="Times" w:hAnsi="Times" w:cs="Times"/>
              </w:rPr>
              <w:delText>†</w:delText>
            </w:r>
          </w:del>
        </w:sdtContent>
      </w:sdt>
      <w:r>
        <w:rPr>
          <w:rFonts w:ascii="Times" w:eastAsia="Times" w:hAnsi="Times" w:cs="Times"/>
        </w:rPr>
        <w:t>, 1974; Rousseeuw, 1987)</w:t>
      </w:r>
      <w:r>
        <w:rPr>
          <w:rFonts w:ascii="Times" w:eastAsia="Times" w:hAnsi="Times" w:cs="Times"/>
          <w:highlight w:val="white"/>
        </w:rPr>
        <w:t xml:space="preserve"> representing optimal cluster compactness and separation qualities; and lastly, (4) optimal evenness or balance of cluster composition indicated by the number of species in each cluster </w:t>
      </w:r>
      <w:r>
        <w:rPr>
          <w:rFonts w:ascii="Times" w:eastAsia="Times" w:hAnsi="Times" w:cs="Times"/>
        </w:rPr>
        <w:t>(Legendre &amp; Legendre, 1998)</w:t>
      </w:r>
      <w:r>
        <w:rPr>
          <w:rFonts w:ascii="Times" w:eastAsia="Times" w:hAnsi="Times" w:cs="Times"/>
          <w:highlight w:val="white"/>
        </w:rPr>
        <w:t xml:space="preserve">. Trait values that influence a </w:t>
      </w:r>
      <w:r>
        <w:rPr>
          <w:rFonts w:ascii="Times" w:eastAsia="Times" w:hAnsi="Times" w:cs="Times"/>
          <w:highlight w:val="white"/>
        </w:rPr>
        <w:lastRenderedPageBreak/>
        <w:t>species’ occupancy within a cluster were visualised using heat maps illustrating the importance of trait values to the composition of each cluster.</w:t>
      </w:r>
    </w:p>
    <w:p w14:paraId="05AAE012" w14:textId="77777777" w:rsidR="00834DF8" w:rsidRDefault="00834DF8">
      <w:pPr>
        <w:rPr>
          <w:rFonts w:ascii="Times" w:eastAsia="Times" w:hAnsi="Times" w:cs="Times"/>
          <w:highlight w:val="white"/>
        </w:rPr>
      </w:pPr>
    </w:p>
    <w:p w14:paraId="0762D45E" w14:textId="77777777" w:rsidR="00834DF8" w:rsidRDefault="00000000">
      <w:pPr>
        <w:pStyle w:val="Heading3"/>
      </w:pPr>
      <w:bookmarkStart w:id="512" w:name="_heading=h.oftbvtlfpqwe" w:colFirst="0" w:colLast="0"/>
      <w:bookmarkStart w:id="513" w:name="_Toc137363814"/>
      <w:bookmarkEnd w:id="512"/>
      <w:r>
        <w:t>2.4.3 Trait-based vs taxonomic diet variation</w:t>
      </w:r>
      <w:bookmarkEnd w:id="513"/>
      <w:r>
        <w:t xml:space="preserve"> </w:t>
      </w:r>
    </w:p>
    <w:p w14:paraId="7579D05B" w14:textId="77777777" w:rsidR="00834DF8" w:rsidRDefault="00834DF8">
      <w:pPr>
        <w:rPr>
          <w:rFonts w:ascii="Times" w:eastAsia="Times" w:hAnsi="Times" w:cs="Times"/>
        </w:rPr>
      </w:pPr>
    </w:p>
    <w:p w14:paraId="5D3B3013" w14:textId="200DA137" w:rsidR="00834DF8" w:rsidRDefault="00000000">
      <w:r>
        <w:t xml:space="preserve">Historical albacore diet composition across geographies </w:t>
      </w:r>
      <w:del w:id="514" w:author="Natasha Hardy" w:date="2023-06-11T08:51:00Z">
        <w:r w:rsidDel="00EE489C">
          <w:delText xml:space="preserve">were </w:delText>
        </w:r>
      </w:del>
      <w:ins w:id="515" w:author="Natasha Hardy" w:date="2023-06-11T08:51:00Z">
        <w:r w:rsidR="00EE489C">
          <w:t xml:space="preserve">was </w:t>
        </w:r>
      </w:ins>
      <w:r>
        <w:t>visualised using frequency of occurrence data from</w:t>
      </w:r>
      <w:r>
        <w:rPr>
          <w:highlight w:val="white"/>
        </w:rPr>
        <w:t xml:space="preserve"> 2</w:t>
      </w:r>
      <w:sdt>
        <w:sdtPr>
          <w:tag w:val="goog_rdk_249"/>
          <w:id w:val="-776179169"/>
        </w:sdtPr>
        <w:sdtContent>
          <w:ins w:id="516" w:author="Natasha Hardy" w:date="2023-05-13T17:43:00Z">
            <w:r>
              <w:rPr>
                <w:highlight w:val="white"/>
              </w:rPr>
              <w:t>3</w:t>
            </w:r>
          </w:ins>
        </w:sdtContent>
      </w:sdt>
      <w:sdt>
        <w:sdtPr>
          <w:tag w:val="goog_rdk_250"/>
          <w:id w:val="2069221135"/>
        </w:sdtPr>
        <w:sdtContent>
          <w:del w:id="517" w:author="Natasha Hardy" w:date="2023-05-13T17:43:00Z">
            <w:r>
              <w:rPr>
                <w:highlight w:val="white"/>
              </w:rPr>
              <w:delText>6</w:delText>
            </w:r>
          </w:del>
        </w:sdtContent>
      </w:sdt>
      <w:r>
        <w:rPr>
          <w:highlight w:val="white"/>
        </w:rPr>
        <w:t xml:space="preserve"> studies that yielded 60 observations </w:t>
      </w:r>
      <w:sdt>
        <w:sdtPr>
          <w:tag w:val="goog_rdk_251"/>
          <w:id w:val="-922495572"/>
        </w:sdtPr>
        <w:sdtContent>
          <w:ins w:id="518" w:author="Natasha Hardy" w:date="2023-05-19T21:13:00Z">
            <w:r>
              <w:rPr>
                <w:highlight w:val="white"/>
              </w:rPr>
              <w:t xml:space="preserve">(independent years and locations sampled) </w:t>
            </w:r>
          </w:ins>
        </w:sdtContent>
      </w:sdt>
      <w:r>
        <w:rPr>
          <w:highlight w:val="white"/>
        </w:rPr>
        <w:t xml:space="preserve">of diet composition, because </w:t>
      </w:r>
      <w:del w:id="519" w:author="Natasha Hardy" w:date="2023-06-11T08:51:00Z">
        <w:r w:rsidDel="00EE489C">
          <w:rPr>
            <w:highlight w:val="white"/>
          </w:rPr>
          <w:delText xml:space="preserve">the other </w:delText>
        </w:r>
      </w:del>
      <w:r>
        <w:rPr>
          <w:highlight w:val="white"/>
        </w:rPr>
        <w:t xml:space="preserve">3 studies in this dataset </w:t>
      </w:r>
      <w:del w:id="520" w:author="Natasha Hardy" w:date="2023-06-11T08:51:00Z">
        <w:r w:rsidDel="00EE489C">
          <w:rPr>
            <w:highlight w:val="white"/>
          </w:rPr>
          <w:delText>and their</w:delText>
        </w:r>
      </w:del>
      <w:ins w:id="521" w:author="Natasha Hardy" w:date="2023-06-11T08:51:00Z">
        <w:r w:rsidR="00EE489C">
          <w:rPr>
            <w:highlight w:val="white"/>
          </w:rPr>
          <w:t>(</w:t>
        </w:r>
      </w:ins>
      <w:del w:id="522" w:author="Natasha Hardy" w:date="2023-06-11T08:51:00Z">
        <w:r w:rsidDel="00EE489C">
          <w:rPr>
            <w:highlight w:val="white"/>
          </w:rPr>
          <w:delText xml:space="preserve"> </w:delText>
        </w:r>
      </w:del>
      <w:r>
        <w:rPr>
          <w:highlight w:val="white"/>
        </w:rPr>
        <w:t>9 observations</w:t>
      </w:r>
      <w:ins w:id="523" w:author="Natasha Hardy" w:date="2023-06-11T08:51:00Z">
        <w:r w:rsidR="00EE489C">
          <w:rPr>
            <w:highlight w:val="white"/>
          </w:rPr>
          <w:t>)</w:t>
        </w:r>
      </w:ins>
      <w:r>
        <w:rPr>
          <w:highlight w:val="white"/>
        </w:rPr>
        <w:t xml:space="preserve"> included presence only data</w:t>
      </w:r>
      <w:sdt>
        <w:sdtPr>
          <w:tag w:val="goog_rdk_252"/>
          <w:id w:val="-2127385188"/>
        </w:sdtPr>
        <w:sdtContent>
          <w:ins w:id="524" w:author="Natasha Hardy" w:date="2023-06-10T23:39:00Z">
            <w:r w:rsidRPr="001E77EE">
              <w:rPr>
                <w:rPrChange w:id="525" w:author="Natasha Hardy" w:date="2023-06-11T17:31:00Z">
                  <w:rPr>
                    <w:highlight w:val="white"/>
                  </w:rPr>
                </w:rPrChange>
              </w:rPr>
              <w:t xml:space="preserve"> and there were insufficient studies reporting numerical abundance </w:t>
            </w:r>
          </w:ins>
          <w:ins w:id="526" w:author="Natasha Hardy" w:date="2023-06-11T08:52:00Z">
            <w:r w:rsidR="00EE489C" w:rsidRPr="001E77EE">
              <w:rPr>
                <w:rPrChange w:id="527" w:author="Natasha Hardy" w:date="2023-06-11T17:31:00Z">
                  <w:rPr>
                    <w:highlight w:val="white"/>
                  </w:rPr>
                </w:rPrChange>
              </w:rPr>
              <w:t xml:space="preserve">(n = </w:t>
            </w:r>
          </w:ins>
          <w:ins w:id="528" w:author="Natasha Hardy" w:date="2023-06-11T17:30:00Z">
            <w:r w:rsidR="001E77EE" w:rsidRPr="001E77EE">
              <w:rPr>
                <w:rPrChange w:id="529" w:author="Natasha Hardy" w:date="2023-06-11T17:31:00Z">
                  <w:rPr>
                    <w:highlight w:val="yellow"/>
                  </w:rPr>
                </w:rPrChange>
              </w:rPr>
              <w:t xml:space="preserve">13 </w:t>
            </w:r>
          </w:ins>
          <w:ins w:id="530" w:author="Natasha Hardy" w:date="2023-06-11T08:52:00Z">
            <w:r w:rsidR="00EE489C" w:rsidRPr="001E77EE">
              <w:rPr>
                <w:rPrChange w:id="531" w:author="Natasha Hardy" w:date="2023-06-11T17:31:00Z">
                  <w:rPr>
                    <w:highlight w:val="white"/>
                  </w:rPr>
                </w:rPrChange>
              </w:rPr>
              <w:t>studies</w:t>
            </w:r>
          </w:ins>
          <w:ins w:id="532" w:author="Natasha Hardy" w:date="2023-06-11T17:30:00Z">
            <w:r w:rsidR="001E77EE" w:rsidRPr="001E77EE">
              <w:rPr>
                <w:rPrChange w:id="533" w:author="Natasha Hardy" w:date="2023-06-11T17:31:00Z">
                  <w:rPr>
                    <w:highlight w:val="yellow"/>
                  </w:rPr>
                </w:rPrChange>
              </w:rPr>
              <w:t>, 23 observations</w:t>
            </w:r>
          </w:ins>
          <w:ins w:id="534" w:author="Natasha Hardy" w:date="2023-06-11T08:52:00Z">
            <w:r w:rsidR="00EE489C" w:rsidRPr="001E77EE">
              <w:rPr>
                <w:rPrChange w:id="535" w:author="Natasha Hardy" w:date="2023-06-11T17:31:00Z">
                  <w:rPr>
                    <w:highlight w:val="white"/>
                  </w:rPr>
                </w:rPrChange>
              </w:rPr>
              <w:t xml:space="preserve">) </w:t>
            </w:r>
          </w:ins>
          <w:ins w:id="536" w:author="Natasha Hardy" w:date="2023-06-10T23:39:00Z">
            <w:r w:rsidRPr="001E77EE">
              <w:rPr>
                <w:rPrChange w:id="537" w:author="Natasha Hardy" w:date="2023-06-11T17:31:00Z">
                  <w:rPr>
                    <w:highlight w:val="white"/>
                  </w:rPr>
                </w:rPrChange>
              </w:rPr>
              <w:t>and mass-based</w:t>
            </w:r>
          </w:ins>
          <w:ins w:id="538" w:author="Natasha Hardy" w:date="2023-06-11T08:52:00Z">
            <w:r w:rsidR="00EE489C" w:rsidRPr="001E77EE">
              <w:rPr>
                <w:rPrChange w:id="539" w:author="Natasha Hardy" w:date="2023-06-11T17:31:00Z">
                  <w:rPr>
                    <w:highlight w:val="white"/>
                  </w:rPr>
                </w:rPrChange>
              </w:rPr>
              <w:t xml:space="preserve"> (n = </w:t>
            </w:r>
          </w:ins>
          <w:ins w:id="540" w:author="Natasha Hardy" w:date="2023-06-11T17:30:00Z">
            <w:r w:rsidR="001E77EE" w:rsidRPr="001E77EE">
              <w:rPr>
                <w:rPrChange w:id="541" w:author="Natasha Hardy" w:date="2023-06-11T17:31:00Z">
                  <w:rPr>
                    <w:highlight w:val="yellow"/>
                  </w:rPr>
                </w:rPrChange>
              </w:rPr>
              <w:t xml:space="preserve">10 </w:t>
            </w:r>
          </w:ins>
          <w:ins w:id="542" w:author="Natasha Hardy" w:date="2023-06-11T08:52:00Z">
            <w:r w:rsidR="00EE489C" w:rsidRPr="001E77EE">
              <w:rPr>
                <w:rPrChange w:id="543" w:author="Natasha Hardy" w:date="2023-06-11T17:31:00Z">
                  <w:rPr>
                    <w:highlight w:val="white"/>
                  </w:rPr>
                </w:rPrChange>
              </w:rPr>
              <w:t>studies</w:t>
            </w:r>
          </w:ins>
          <w:ins w:id="544" w:author="Natasha Hardy" w:date="2023-06-11T17:30:00Z">
            <w:r w:rsidR="001E77EE" w:rsidRPr="001E77EE">
              <w:rPr>
                <w:rPrChange w:id="545" w:author="Natasha Hardy" w:date="2023-06-11T17:31:00Z">
                  <w:rPr>
                    <w:highlight w:val="yellow"/>
                  </w:rPr>
                </w:rPrChange>
              </w:rPr>
              <w:t>, 32 observations</w:t>
            </w:r>
          </w:ins>
          <w:ins w:id="546" w:author="Natasha Hardy" w:date="2023-06-11T08:52:00Z">
            <w:r w:rsidR="00EE489C" w:rsidRPr="001E77EE">
              <w:rPr>
                <w:rPrChange w:id="547" w:author="Natasha Hardy" w:date="2023-06-11T17:31:00Z">
                  <w:rPr>
                    <w:highlight w:val="white"/>
                  </w:rPr>
                </w:rPrChange>
              </w:rPr>
              <w:t>)</w:t>
            </w:r>
          </w:ins>
          <w:ins w:id="548" w:author="Natasha Hardy" w:date="2023-06-10T23:39:00Z">
            <w:r w:rsidRPr="001E77EE">
              <w:rPr>
                <w:rPrChange w:id="549" w:author="Natasha Hardy" w:date="2023-06-11T17:31:00Z">
                  <w:rPr>
                    <w:highlight w:val="white"/>
                  </w:rPr>
                </w:rPrChange>
              </w:rPr>
              <w:t xml:space="preserve"> information on prey contributions to diets</w:t>
            </w:r>
          </w:ins>
        </w:sdtContent>
      </w:sdt>
      <w:r w:rsidRPr="001E77EE">
        <w:rPr>
          <w:rPrChange w:id="550" w:author="Natasha Hardy" w:date="2023-06-11T17:31:00Z">
            <w:rPr>
              <w:highlight w:val="white"/>
            </w:rPr>
          </w:rPrChange>
        </w:rPr>
        <w:t>.</w:t>
      </w:r>
      <w:r>
        <w:t xml:space="preserve"> To visualise </w:t>
      </w:r>
      <w:sdt>
        <w:sdtPr>
          <w:tag w:val="goog_rdk_253"/>
          <w:id w:val="-1919167968"/>
        </w:sdtPr>
        <w:sdtContent>
          <w:ins w:id="551" w:author="Natasha Hardy" w:date="2023-06-10T23:40:00Z">
            <w:r>
              <w:t>frequency-based</w:t>
            </w:r>
          </w:ins>
        </w:sdtContent>
      </w:sdt>
      <w:sdt>
        <w:sdtPr>
          <w:tag w:val="goog_rdk_254"/>
          <w:id w:val="2054111357"/>
        </w:sdtPr>
        <w:sdtContent>
          <w:del w:id="552" w:author="Natasha Hardy" w:date="2023-06-10T23:40:00Z">
            <w:r>
              <w:delText>overall</w:delText>
            </w:r>
          </w:del>
        </w:sdtContent>
      </w:sdt>
      <w:r>
        <w:t xml:space="preserve"> contributions of prey trait guilds to albacore diets, we calculated a normalised index of contribution for each prey species relative to (i) the trait guild they were classified in and (ii) the sum of frequency of occurrence data within each observation per study. Of note, several species with incomplete trait information are therefore ‘not classified’ with trait guilds and are included in illustrations of diet composition.</w:t>
      </w:r>
    </w:p>
    <w:p w14:paraId="42B0389F" w14:textId="2BFCC734" w:rsidR="00834DF8" w:rsidRDefault="00000000">
      <w:pPr>
        <w:ind w:firstLine="720"/>
        <w:rPr>
          <w:highlight w:val="white"/>
        </w:rPr>
      </w:pPr>
      <w:r>
        <w:t xml:space="preserve">For </w:t>
      </w:r>
      <w:sdt>
        <w:sdtPr>
          <w:tag w:val="goog_rdk_255"/>
          <w:id w:val="996152781"/>
        </w:sdtPr>
        <w:sdtContent>
          <w:del w:id="553" w:author="Natasha Hardy" w:date="2023-06-10T23:41:00Z">
            <w:r>
              <w:delText xml:space="preserve">further </w:delText>
            </w:r>
          </w:del>
        </w:sdtContent>
      </w:sdt>
      <w:r>
        <w:t xml:space="preserve">statistical </w:t>
      </w:r>
      <w:sdt>
        <w:sdtPr>
          <w:tag w:val="goog_rdk_256"/>
          <w:id w:val="-1425718606"/>
        </w:sdtPr>
        <w:sdtContent>
          <w:ins w:id="554" w:author="Natasha Hardy" w:date="2023-06-10T23:41:00Z">
            <w:r>
              <w:t>modelling</w:t>
            </w:r>
          </w:ins>
        </w:sdtContent>
      </w:sdt>
      <w:sdt>
        <w:sdtPr>
          <w:tag w:val="goog_rdk_257"/>
          <w:id w:val="99458016"/>
        </w:sdtPr>
        <w:sdtContent>
          <w:del w:id="555" w:author="Natasha Hardy" w:date="2023-06-10T23:41:00Z">
            <w:r>
              <w:delText>analysis</w:delText>
            </w:r>
          </w:del>
        </w:sdtContent>
      </w:sdt>
      <w:r>
        <w:t xml:space="preserve"> of trait-based variance in albacore diet composition across geographies, </w:t>
      </w:r>
      <w:sdt>
        <w:sdtPr>
          <w:tag w:val="goog_rdk_258"/>
          <w:id w:val="964544545"/>
        </w:sdtPr>
        <w:sdtContent>
          <w:ins w:id="556" w:author="Natasha Hardy" w:date="2023-06-11T17:40:00Z">
            <w:r w:rsidR="006C47C8">
              <w:t xml:space="preserve">rare species that </w:t>
            </w:r>
          </w:ins>
          <w:customXmlInsRangeStart w:id="557" w:author="Natasha Hardy" w:date="2023-06-11T17:40:00Z"/>
          <w:sdt>
            <w:sdtPr>
              <w:tag w:val="goog_rdk_271"/>
              <w:id w:val="1507481499"/>
            </w:sdtPr>
            <w:sdtContent>
              <w:customXmlInsRangeEnd w:id="557"/>
              <w:customXmlInsRangeStart w:id="558" w:author="Natasha Hardy" w:date="2023-06-11T17:40:00Z"/>
            </w:sdtContent>
          </w:sdt>
          <w:customXmlInsRangeEnd w:id="558"/>
          <w:ins w:id="559" w:author="Natasha Hardy" w:date="2023-06-11T17:40:00Z">
            <w:r w:rsidR="006C47C8">
              <w:t xml:space="preserve">occurred once or twice in this reduced dataset. </w:t>
            </w:r>
            <w:r w:rsidR="006C47C8">
              <w:rPr>
                <w:highlight w:val="white"/>
              </w:rPr>
              <w:t xml:space="preserve">Due to overdispersion in frequency of occurrence data containing large variation in species composition values, and </w:t>
            </w:r>
          </w:ins>
          <w:ins w:id="560" w:author="Natasha Hardy" w:date="2023-06-11T18:45:00Z">
            <w:r w:rsidR="001C47D9">
              <w:rPr>
                <w:highlight w:val="white"/>
              </w:rPr>
              <w:t xml:space="preserve">in </w:t>
            </w:r>
          </w:ins>
          <w:ins w:id="561" w:author="Natasha Hardy" w:date="2023-06-11T17:40:00Z">
            <w:r w:rsidR="006C47C8">
              <w:rPr>
                <w:highlight w:val="white"/>
              </w:rPr>
              <w:t>meeting model assumptions of normality, we used data on species presence/absence in diets, which was a</w:t>
            </w:r>
          </w:ins>
          <w:ins w:id="562" w:author="Natasha Hardy" w:date="2023-06-11T17:41:00Z">
            <w:r w:rsidR="006C47C8">
              <w:rPr>
                <w:highlight w:val="white"/>
              </w:rPr>
              <w:t xml:space="preserve">lso the most consistently reported </w:t>
            </w:r>
          </w:ins>
          <w:ins w:id="563" w:author="Natasha Hardy" w:date="2023-06-11T17:43:00Z">
            <w:r w:rsidR="006C47C8">
              <w:rPr>
                <w:highlight w:val="white"/>
              </w:rPr>
              <w:t>and translatable metric of contribution historically</w:t>
            </w:r>
          </w:ins>
          <w:ins w:id="564" w:author="Natasha Hardy" w:date="2023-06-11T17:40:00Z">
            <w:r w:rsidR="006C47C8">
              <w:rPr>
                <w:highlight w:val="white"/>
              </w:rPr>
              <w:t>.</w:t>
            </w:r>
            <w:r w:rsidR="006C47C8">
              <w:t xml:space="preserve"> </w:t>
            </w:r>
          </w:ins>
          <w:ins w:id="565" w:author="Natasha Hardy" w:date="2023-06-11T17:43:00Z">
            <w:r w:rsidR="006C47C8">
              <w:t>P</w:t>
            </w:r>
          </w:ins>
        </w:sdtContent>
      </w:sdt>
      <w:sdt>
        <w:sdtPr>
          <w:tag w:val="goog_rdk_259"/>
          <w:id w:val="191737050"/>
        </w:sdtPr>
        <w:sdtContent>
          <w:del w:id="566" w:author="Natasha Hardy" w:date="2023-05-13T17:43:00Z">
            <w:r>
              <w:delText>all data from the 2</w:delText>
            </w:r>
          </w:del>
        </w:sdtContent>
      </w:sdt>
      <w:sdt>
        <w:sdtPr>
          <w:tag w:val="goog_rdk_260"/>
          <w:id w:val="-697228213"/>
        </w:sdtPr>
        <w:sdtContent>
          <w:customXmlInsRangeStart w:id="567" w:author="Natasha Hardy" w:date="2023-05-13T17:43:00Z"/>
          <w:sdt>
            <w:sdtPr>
              <w:tag w:val="goog_rdk_261"/>
              <w:id w:val="-1880075538"/>
            </w:sdtPr>
            <w:sdtContent>
              <w:customXmlInsRangeEnd w:id="567"/>
              <w:ins w:id="568" w:author="Natasha Hardy" w:date="2023-05-13T17:43:00Z">
                <w:del w:id="569" w:author="Natasha Hardy" w:date="2023-05-13T17:43:00Z">
                  <w:r>
                    <w:delText>3</w:delText>
                  </w:r>
                </w:del>
              </w:ins>
              <w:customXmlInsRangeStart w:id="570" w:author="Natasha Hardy" w:date="2023-05-13T17:43:00Z"/>
            </w:sdtContent>
          </w:sdt>
          <w:customXmlInsRangeEnd w:id="570"/>
        </w:sdtContent>
      </w:sdt>
      <w:sdt>
        <w:sdtPr>
          <w:tag w:val="goog_rdk_262"/>
          <w:id w:val="-1580437776"/>
        </w:sdtPr>
        <w:sdtContent>
          <w:del w:id="571" w:author="Natasha Hardy" w:date="2023-05-13T17:43:00Z">
            <w:r>
              <w:delText>6 studies and 6</w:delText>
            </w:r>
          </w:del>
        </w:sdtContent>
      </w:sdt>
      <w:sdt>
        <w:sdtPr>
          <w:tag w:val="goog_rdk_263"/>
          <w:id w:val="362331361"/>
        </w:sdtPr>
        <w:sdtContent>
          <w:customXmlInsRangeStart w:id="572" w:author="Natasha Hardy" w:date="2023-05-13T17:43:00Z"/>
          <w:sdt>
            <w:sdtPr>
              <w:tag w:val="goog_rdk_264"/>
              <w:id w:val="1000159135"/>
            </w:sdtPr>
            <w:sdtContent>
              <w:customXmlInsRangeEnd w:id="572"/>
              <w:ins w:id="573" w:author="Natasha Hardy" w:date="2023-05-13T17:43:00Z">
                <w:del w:id="574" w:author="Natasha Hardy" w:date="2023-05-13T17:43:00Z">
                  <w:r>
                    <w:delText>0</w:delText>
                  </w:r>
                </w:del>
              </w:ins>
              <w:customXmlInsRangeStart w:id="575" w:author="Natasha Hardy" w:date="2023-05-13T17:43:00Z"/>
            </w:sdtContent>
          </w:sdt>
          <w:customXmlInsRangeEnd w:id="575"/>
        </w:sdtContent>
      </w:sdt>
      <w:sdt>
        <w:sdtPr>
          <w:tag w:val="goog_rdk_265"/>
          <w:id w:val="1879659895"/>
        </w:sdtPr>
        <w:sdtContent>
          <w:del w:id="576" w:author="Natasha Hardy" w:date="2023-05-13T17:43:00Z">
            <w:r>
              <w:delText xml:space="preserve">9 observations were </w:delText>
            </w:r>
            <w:r>
              <w:rPr>
                <w:highlight w:val="white"/>
              </w:rPr>
              <w:delText>transformed to presence/absence to meet the model data distribution requirements</w:delText>
            </w:r>
            <w:r>
              <w:delText>. P</w:delText>
            </w:r>
          </w:del>
        </w:sdtContent>
      </w:sdt>
      <w:r>
        <w:t xml:space="preserve">oorly sampled locations were excluded from </w:t>
      </w:r>
      <w:sdt>
        <w:sdtPr>
          <w:tag w:val="goog_rdk_266"/>
          <w:id w:val="489063935"/>
        </w:sdtPr>
        <w:sdtContent>
          <w:ins w:id="577" w:author="Natasha Hardy" w:date="2023-06-10T23:41:00Z">
            <w:r>
              <w:t xml:space="preserve">further </w:t>
            </w:r>
          </w:ins>
        </w:sdtContent>
      </w:sdt>
      <w:r>
        <w:t>analyses (samples from South Pacific</w:t>
      </w:r>
      <w:sdt>
        <w:sdtPr>
          <w:tag w:val="goog_rdk_267"/>
          <w:id w:val="-137806146"/>
        </w:sdtPr>
        <w:sdtContent>
          <w:ins w:id="578" w:author="Natasha Hardy" w:date="2023-06-03T23:16:00Z">
            <w:r>
              <w:t xml:space="preserve"> [n = </w:t>
            </w:r>
          </w:ins>
          <w:ins w:id="579" w:author="Natasha Hardy" w:date="2023-06-11T17:34:00Z">
            <w:r w:rsidR="001E77EE">
              <w:t>7</w:t>
            </w:r>
          </w:ins>
          <w:ins w:id="580" w:author="Natasha Hardy" w:date="2023-06-11T17:32:00Z">
            <w:r w:rsidR="001E77EE">
              <w:t xml:space="preserve"> observations</w:t>
            </w:r>
          </w:ins>
          <w:ins w:id="581" w:author="Natasha Hardy" w:date="2023-06-03T23:16:00Z">
            <w:r>
              <w:t>]</w:t>
            </w:r>
          </w:ins>
        </w:sdtContent>
      </w:sdt>
      <w:r>
        <w:t xml:space="preserve">, South Atlantic </w:t>
      </w:r>
      <w:sdt>
        <w:sdtPr>
          <w:tag w:val="goog_rdk_268"/>
          <w:id w:val="1108700730"/>
        </w:sdtPr>
        <w:sdtContent>
          <w:ins w:id="582" w:author="Natasha Hardy" w:date="2023-06-03T23:16:00Z">
            <w:r>
              <w:t xml:space="preserve">[n = 2], </w:t>
            </w:r>
          </w:ins>
        </w:sdtContent>
      </w:sdt>
      <w:r>
        <w:t xml:space="preserve">and Indian </w:t>
      </w:r>
      <w:sdt>
        <w:sdtPr>
          <w:tag w:val="goog_rdk_269"/>
          <w:id w:val="57441741"/>
        </w:sdtPr>
        <w:sdtContent>
          <w:ins w:id="583" w:author="Natasha Hardy" w:date="2023-06-03T23:16:00Z">
            <w:r>
              <w:t xml:space="preserve">[n = 3] </w:t>
            </w:r>
          </w:ins>
        </w:sdtContent>
      </w:sdt>
      <w:r>
        <w:t>Oceans</w:t>
      </w:r>
      <w:ins w:id="584" w:author="Natasha Hardy" w:date="2023-06-11T17:43:00Z">
        <w:r w:rsidR="006C47C8">
          <w:t>, altogether from 4 studies</w:t>
        </w:r>
      </w:ins>
      <w:r>
        <w:t xml:space="preserve">), </w:t>
      </w:r>
      <w:sdt>
        <w:sdtPr>
          <w:tag w:val="goog_rdk_270"/>
          <w:id w:val="1928535398"/>
        </w:sdtPr>
        <w:sdtContent>
          <w:del w:id="585" w:author="Natasha Hardy" w:date="2023-06-03T23:20:00Z">
            <w:r>
              <w:delText xml:space="preserve"> </w:delText>
            </w:r>
          </w:del>
        </w:sdtContent>
      </w:sdt>
      <w:r>
        <w:t>as well as</w:t>
      </w:r>
      <w:del w:id="586" w:author="Natasha Hardy" w:date="2023-06-11T17:40:00Z">
        <w:r w:rsidDel="006C47C8">
          <w:delText xml:space="preserve"> rare species that </w:delText>
        </w:r>
      </w:del>
      <w:customXmlDelRangeStart w:id="587" w:author="Natasha Hardy" w:date="2023-06-11T17:40:00Z"/>
      <w:sdt>
        <w:sdtPr>
          <w:tag w:val="goog_rdk_271"/>
          <w:id w:val="635371420"/>
        </w:sdtPr>
        <w:sdtContent>
          <w:customXmlDelRangeEnd w:id="587"/>
          <w:del w:id="588" w:author="Natasha Hardy" w:date="2023-06-03T23:28:00Z">
            <w:r>
              <w:delText xml:space="preserve">only </w:delText>
            </w:r>
          </w:del>
          <w:customXmlDelRangeStart w:id="589" w:author="Natasha Hardy" w:date="2023-06-11T17:40:00Z"/>
        </w:sdtContent>
      </w:sdt>
      <w:customXmlDelRangeEnd w:id="589"/>
      <w:del w:id="590" w:author="Natasha Hardy" w:date="2023-06-11T17:40:00Z">
        <w:r w:rsidDel="006C47C8">
          <w:delText>occurred once or twice in this reduced dataset</w:delText>
        </w:r>
      </w:del>
      <w:r>
        <w:t xml:space="preserve">. We therefore compare the diet composition for </w:t>
      </w:r>
      <w:r>
        <w:lastRenderedPageBreak/>
        <w:t>albacore from sampling locations in the North Pacific (</w:t>
      </w:r>
      <w:ins w:id="591" w:author="Natasha Hardy" w:date="2023-06-11T17:34:00Z">
        <w:r w:rsidR="001E77EE">
          <w:t xml:space="preserve">n = 27, </w:t>
        </w:r>
      </w:ins>
      <w:r>
        <w:t>samples mainly come from the California Current System), North Atlantic (</w:t>
      </w:r>
      <w:ins w:id="592" w:author="Natasha Hardy" w:date="2023-06-11T17:34:00Z">
        <w:r w:rsidR="001E77EE">
          <w:t xml:space="preserve">n = 21, </w:t>
        </w:r>
      </w:ins>
      <w:r>
        <w:t>largely representing North Atlantic Drift), and Mediterranean Sea</w:t>
      </w:r>
      <w:ins w:id="593" w:author="Natasha Hardy" w:date="2023-06-11T17:34:00Z">
        <w:r w:rsidR="001E77EE">
          <w:t xml:space="preserve"> (n = 9)</w:t>
        </w:r>
      </w:ins>
      <w:r>
        <w:t xml:space="preserve">, </w:t>
      </w:r>
      <w:r>
        <w:rPr>
          <w:highlight w:val="white"/>
        </w:rPr>
        <w:t>providing us with 5</w:t>
      </w:r>
      <w:sdt>
        <w:sdtPr>
          <w:tag w:val="goog_rdk_272"/>
          <w:id w:val="1716934578"/>
        </w:sdtPr>
        <w:sdtContent>
          <w:ins w:id="594" w:author="Natasha Hardy" w:date="2023-06-11T17:35:00Z">
            <w:r w:rsidR="001E77EE">
              <w:t>7</w:t>
            </w:r>
          </w:ins>
        </w:sdtContent>
      </w:sdt>
      <w:sdt>
        <w:sdtPr>
          <w:tag w:val="goog_rdk_273"/>
          <w:id w:val="-1446850767"/>
        </w:sdtPr>
        <w:sdtContent>
          <w:del w:id="595" w:author="Natasha Hardy" w:date="2023-06-03T23:21:00Z">
            <w:r>
              <w:rPr>
                <w:highlight w:val="white"/>
              </w:rPr>
              <w:delText>7</w:delText>
            </w:r>
          </w:del>
        </w:sdtContent>
      </w:sdt>
      <w:r>
        <w:rPr>
          <w:highlight w:val="white"/>
        </w:rPr>
        <w:t xml:space="preserve"> observations </w:t>
      </w:r>
      <w:sdt>
        <w:sdtPr>
          <w:tag w:val="goog_rdk_274"/>
          <w:id w:val="102465566"/>
        </w:sdtPr>
        <w:sdtContent>
          <w:del w:id="596" w:author="Natasha Hardy" w:date="2023-06-11T17:44:00Z">
            <w:r w:rsidR="006C47C8" w:rsidDel="006C47C8">
              <w:delText xml:space="preserve">     </w:delText>
            </w:r>
          </w:del>
          <w:ins w:id="597" w:author="Natasha Hardy" w:date="2023-06-11T17:44:00Z">
            <w:r w:rsidR="006C47C8">
              <w:t xml:space="preserve">from 22 studies </w:t>
            </w:r>
          </w:ins>
        </w:sdtContent>
      </w:sdt>
      <w:r>
        <w:rPr>
          <w:highlight w:val="white"/>
        </w:rPr>
        <w:t>of albacore diet composition</w:t>
      </w:r>
      <w:sdt>
        <w:sdtPr>
          <w:tag w:val="goog_rdk_275"/>
          <w:id w:val="1219639352"/>
        </w:sdtPr>
        <w:sdtContent>
          <w:ins w:id="598" w:author="Natasha Hardy" w:date="2023-06-03T23:24:00Z">
            <w:r>
              <w:rPr>
                <w:highlight w:val="white"/>
              </w:rPr>
              <w:t>,</w:t>
            </w:r>
          </w:ins>
        </w:sdtContent>
      </w:sdt>
      <w:r>
        <w:rPr>
          <w:highlight w:val="white"/>
        </w:rPr>
        <w:t xml:space="preserve"> and including 98 species.</w:t>
      </w:r>
      <w:sdt>
        <w:sdtPr>
          <w:tag w:val="goog_rdk_276"/>
          <w:id w:val="507635228"/>
          <w:showingPlcHdr/>
        </w:sdtPr>
        <w:sdtContent>
          <w:r w:rsidR="006C47C8">
            <w:t xml:space="preserve">     </w:t>
          </w:r>
        </w:sdtContent>
      </w:sdt>
    </w:p>
    <w:p w14:paraId="7D78FEEE" w14:textId="276A284E" w:rsidR="00834DF8" w:rsidRDefault="00000000">
      <w:pPr>
        <w:ind w:firstLine="720"/>
      </w:pPr>
      <w:r>
        <w:t xml:space="preserve">We use a fourth-corner, model-based approach (Dray &amp; Legendre, 2008; Brown et al., 2014), which builds on the generalised linear modelling (GLM) framework (Nelder &amp; Wedderburn, 1972) to simultaneously test how the composition of albacore diets (L matrix of species </w:t>
      </w:r>
      <w:r>
        <w:rPr>
          <w:highlight w:val="white"/>
        </w:rPr>
        <w:t>presence/absence</w:t>
      </w:r>
      <w:r>
        <w:t>) differed as a function of two different types of explanatory variables: a</w:t>
      </w:r>
      <w:sdt>
        <w:sdtPr>
          <w:tag w:val="goog_rdk_277"/>
          <w:id w:val="886150503"/>
        </w:sdtPr>
        <w:sdtContent>
          <w:del w:id="599" w:author="Steven Bograd - NOAA Federal" w:date="2023-05-25T21:14:00Z">
            <w:r>
              <w:delText>n</w:delText>
            </w:r>
          </w:del>
        </w:sdtContent>
      </w:sdt>
      <w:r>
        <w:t xml:space="preserve"> </w:t>
      </w:r>
      <w:sdt>
        <w:sdtPr>
          <w:tag w:val="goog_rdk_278"/>
          <w:id w:val="-350573095"/>
        </w:sdtPr>
        <w:sdtContent>
          <w:ins w:id="600" w:author="Cindy Matuch" w:date="2023-05-19T23:46:00Z">
            <w:r>
              <w:t xml:space="preserve">geographic </w:t>
            </w:r>
          </w:ins>
        </w:sdtContent>
      </w:sdt>
      <w:sdt>
        <w:sdtPr>
          <w:tag w:val="goog_rdk_279"/>
          <w:id w:val="-1348780963"/>
        </w:sdtPr>
        <w:sdtContent>
          <w:del w:id="601" w:author="Cindy Matuch" w:date="2023-05-19T23:46:00Z">
            <w:r>
              <w:delText xml:space="preserve">environmental </w:delText>
            </w:r>
          </w:del>
        </w:sdtContent>
      </w:sdt>
      <w:r>
        <w:t xml:space="preserve">variable (R matrix, here containing </w:t>
      </w:r>
      <w:sdt>
        <w:sdtPr>
          <w:tag w:val="goog_rdk_280"/>
          <w:id w:val="221797487"/>
        </w:sdtPr>
        <w:sdtContent>
          <w:del w:id="602" w:author="Cindy Matuch" w:date="2023-05-19T23:46:00Z">
            <w:r>
              <w:delText xml:space="preserve">geographic </w:delText>
            </w:r>
          </w:del>
        </w:sdtContent>
      </w:sdt>
      <w:r>
        <w:t>locations sampled) and prey trait information (Q matrices), producing the trait-</w:t>
      </w:r>
      <w:sdt>
        <w:sdtPr>
          <w:tag w:val="goog_rdk_281"/>
          <w:id w:val="1490441380"/>
        </w:sdtPr>
        <w:sdtContent>
          <w:ins w:id="603" w:author="Cindy Matuch" w:date="2023-05-19T23:47:00Z">
            <w:r>
              <w:t xml:space="preserve">geographic </w:t>
            </w:r>
          </w:ins>
        </w:sdtContent>
      </w:sdt>
      <w:sdt>
        <w:sdtPr>
          <w:tag w:val="goog_rdk_282"/>
          <w:id w:val="1923982446"/>
        </w:sdtPr>
        <w:sdtContent>
          <w:del w:id="604" w:author="Cindy Matuch" w:date="2023-05-19T23:47:00Z">
            <w:r>
              <w:delText>environment</w:delText>
            </w:r>
          </w:del>
        </w:sdtContent>
      </w:sdt>
      <w:del w:id="605" w:author="Natasha Hardy" w:date="2023-06-11T17:44:00Z">
        <w:r w:rsidDel="006C47C8">
          <w:delText xml:space="preserve"> </w:delText>
        </w:r>
      </w:del>
      <w:r>
        <w:t xml:space="preserve">interaction (QxR) or the fourth corner solution to a multi-matrix problem. We </w:t>
      </w:r>
      <w:del w:id="606" w:author="Natasha Hardy" w:date="2023-06-11T17:45:00Z">
        <w:r w:rsidDel="006C47C8">
          <w:delText xml:space="preserve">therefore </w:delText>
        </w:r>
      </w:del>
      <w:r>
        <w:t>built 3 models to test the role of species identity (</w:t>
      </w:r>
      <w:ins w:id="607" w:author="Natasha Hardy" w:date="2023-06-11T17:45:00Z">
        <w:r w:rsidR="006C47C8">
          <w:t xml:space="preserve">with </w:t>
        </w:r>
      </w:ins>
      <w:r>
        <w:t xml:space="preserve">no traits) or two types of trait information (individual trait values Q1 and </w:t>
      </w:r>
      <w:sdt>
        <w:sdtPr>
          <w:tag w:val="goog_rdk_283"/>
          <w:id w:val="1669513961"/>
        </w:sdtPr>
        <w:sdtContent>
          <w:del w:id="608" w:author="Natasha Hardy" w:date="2023-06-10T23:43:00Z">
            <w:r>
              <w:delText xml:space="preserve">seven </w:delText>
            </w:r>
          </w:del>
        </w:sdtContent>
      </w:sdt>
      <w:r>
        <w:t>trait guilds Q2), and geographic location (R) in explaining the presence of prey types (L) across the global data set (Table 2).</w:t>
      </w:r>
    </w:p>
    <w:p w14:paraId="25D8E221" w14:textId="77777777" w:rsidR="00834DF8" w:rsidRDefault="00000000">
      <w:pPr>
        <w:ind w:firstLine="720"/>
        <w:rPr>
          <w:rFonts w:ascii="Times" w:eastAsia="Times" w:hAnsi="Times" w:cs="Times"/>
          <w:shd w:val="clear" w:color="auto" w:fill="E6B8AF"/>
        </w:rPr>
      </w:pPr>
      <w:r>
        <w:t xml:space="preserve">We used a binomial distribution for presence/absence data, analysed via logistic regression (with logit link function) using the </w:t>
      </w:r>
      <w:r>
        <w:rPr>
          <w:i/>
        </w:rPr>
        <w:t>traitglm</w:t>
      </w:r>
      <w:r>
        <w:t xml:space="preserve"> function in the R package </w:t>
      </w:r>
      <w:r>
        <w:rPr>
          <w:i/>
        </w:rPr>
        <w:t>mvabund</w:t>
      </w:r>
      <w:r>
        <w:t xml:space="preserve"> (version 4.1.12) (Wang et al., 2021). We include</w:t>
      </w:r>
      <w:sdt>
        <w:sdtPr>
          <w:tag w:val="goog_rdk_284"/>
          <w:id w:val="-748265269"/>
        </w:sdtPr>
        <w:sdtContent>
          <w:ins w:id="609" w:author="Cindy Matuch" w:date="2023-05-19T23:56:00Z">
            <w:r>
              <w:t>d</w:t>
            </w:r>
          </w:ins>
        </w:sdtContent>
      </w:sdt>
      <w:r>
        <w:t xml:space="preserve"> a species effect in models (i.e., a different intercept term for each species), akin to fitting a random effect variable to account for differences in absolute number of species occurrences (Brown et al., 2014; Wang et al., 2021). Additionally, models were fit with a LASSO penalty, </w:t>
      </w:r>
      <w:r>
        <w:rPr>
          <w:rFonts w:ascii="Times" w:eastAsia="Times" w:hAnsi="Times" w:cs="Times"/>
        </w:rPr>
        <w:t>specifying the fitting method as ‘</w:t>
      </w:r>
      <w:r>
        <w:rPr>
          <w:rFonts w:ascii="Times" w:eastAsia="Times" w:hAnsi="Times" w:cs="Times"/>
          <w:i/>
        </w:rPr>
        <w:t>glm1path’</w:t>
      </w:r>
      <w:r>
        <w:rPr>
          <w:rFonts w:ascii="Times" w:eastAsia="Times" w:hAnsi="Times" w:cs="Times"/>
        </w:rPr>
        <w:t xml:space="preserve">, using penalised likelihood to impose a constraint on estimates of model parameters </w:t>
      </w:r>
      <w:r>
        <w:t>(Hastie et al., 2009; Brown et al., 2014)</w:t>
      </w:r>
      <w:r>
        <w:rPr>
          <w:rFonts w:ascii="Times" w:eastAsia="Times" w:hAnsi="Times" w:cs="Times"/>
        </w:rPr>
        <w:t xml:space="preserve">. This constraint shrinks coefficients to zero when not statistically significant, providing a combined approach for variable selection, p-value adjustment for multiple models, and parameter estimation to evaluate the magnitude and significance of an explanatory variable </w:t>
      </w:r>
      <w:r>
        <w:lastRenderedPageBreak/>
        <w:t>(Hastie et al., 2009)</w:t>
      </w:r>
      <w:r>
        <w:rPr>
          <w:rFonts w:ascii="Times" w:eastAsia="Times" w:hAnsi="Times" w:cs="Times"/>
        </w:rPr>
        <w:t>. Trait-</w:t>
      </w:r>
      <w:sdt>
        <w:sdtPr>
          <w:tag w:val="goog_rdk_285"/>
          <w:id w:val="-1487462559"/>
        </w:sdtPr>
        <w:sdtContent>
          <w:ins w:id="610" w:author="Cindy Matuch" w:date="2023-05-19T23:48:00Z">
            <w:r>
              <w:rPr>
                <w:rFonts w:ascii="Times" w:eastAsia="Times" w:hAnsi="Times" w:cs="Times"/>
              </w:rPr>
              <w:t>geographic</w:t>
            </w:r>
          </w:ins>
        </w:sdtContent>
      </w:sdt>
      <w:sdt>
        <w:sdtPr>
          <w:tag w:val="goog_rdk_286"/>
          <w:id w:val="523828802"/>
        </w:sdtPr>
        <w:sdtContent>
          <w:del w:id="611" w:author="Cindy Matuch" w:date="2023-05-19T23:48:00Z">
            <w:r>
              <w:rPr>
                <w:rFonts w:ascii="Times" w:eastAsia="Times" w:hAnsi="Times" w:cs="Times"/>
              </w:rPr>
              <w:delText>environment</w:delText>
            </w:r>
          </w:del>
        </w:sdtContent>
      </w:sdt>
      <w:r>
        <w:rPr>
          <w:rFonts w:ascii="Times" w:eastAsia="Times" w:hAnsi="Times" w:cs="Times"/>
        </w:rPr>
        <w:t xml:space="preserve"> relationships for individual trait variables and constructed trait guilds were illustrated as heat maps indicating the interaction strength, and positive or negative correlation between trait information and geographies sampled. Model fit was assessed by plotting multivariate residuals against fitted values and plotting quantile-quantile (Q-Q) plots. Multivariate data were previously screened for broad trends using conditional boxplots </w:t>
      </w:r>
      <w:r>
        <w:t>(Zuur et al., 2010),</w:t>
      </w:r>
      <w:r>
        <w:rPr>
          <w:rFonts w:ascii="Times" w:eastAsia="Times" w:hAnsi="Times" w:cs="Times"/>
        </w:rPr>
        <w:t xml:space="preserve"> for overdispersion and outliers by nMDS plots </w:t>
      </w:r>
      <w:r>
        <w:t>(Field et al., 1982)</w:t>
      </w:r>
      <w:r>
        <w:rPr>
          <w:rFonts w:ascii="Times" w:eastAsia="Times" w:hAnsi="Times" w:cs="Times"/>
        </w:rPr>
        <w:t xml:space="preserve"> using </w:t>
      </w:r>
      <w:r>
        <w:rPr>
          <w:rFonts w:ascii="Times" w:eastAsia="Times" w:hAnsi="Times" w:cs="Times"/>
          <w:i/>
        </w:rPr>
        <w:t>vegan</w:t>
      </w:r>
      <w:r>
        <w:rPr>
          <w:rFonts w:ascii="Times" w:eastAsia="Times" w:hAnsi="Times" w:cs="Times"/>
        </w:rPr>
        <w:t>. All model assumptions were met.</w:t>
      </w:r>
    </w:p>
    <w:p w14:paraId="0C67D499" w14:textId="77777777" w:rsidR="00834DF8" w:rsidRDefault="00834DF8"/>
    <w:p w14:paraId="0653A570" w14:textId="77777777" w:rsidR="00834DF8" w:rsidRDefault="00000000">
      <w:pPr>
        <w:pStyle w:val="Heading2"/>
        <w:numPr>
          <w:ilvl w:val="0"/>
          <w:numId w:val="1"/>
        </w:numPr>
      </w:pPr>
      <w:bookmarkStart w:id="612" w:name="_Toc137363815"/>
      <w:r>
        <w:t>Results</w:t>
      </w:r>
      <w:bookmarkEnd w:id="612"/>
    </w:p>
    <w:p w14:paraId="51FE6179" w14:textId="77777777" w:rsidR="00834DF8" w:rsidRDefault="00834DF8">
      <w:pPr>
        <w:rPr>
          <w:rFonts w:ascii="Times" w:eastAsia="Times" w:hAnsi="Times" w:cs="Times"/>
        </w:rPr>
      </w:pPr>
    </w:p>
    <w:p w14:paraId="26EE4A1B" w14:textId="77777777" w:rsidR="00834DF8" w:rsidRDefault="00000000">
      <w:pPr>
        <w:pStyle w:val="Heading3"/>
      </w:pPr>
      <w:bookmarkStart w:id="613" w:name="_Toc137363816"/>
      <w:r>
        <w:t>3.1 Taxonomic</w:t>
      </w:r>
      <w:r>
        <w:rPr>
          <w:color w:val="000000"/>
        </w:rPr>
        <w:t xml:space="preserve"> and trait diversity in albacore diets</w:t>
      </w:r>
      <w:bookmarkEnd w:id="613"/>
    </w:p>
    <w:p w14:paraId="1E9DBDE9" w14:textId="77777777" w:rsidR="00834DF8" w:rsidRDefault="00834DF8">
      <w:pPr>
        <w:rPr>
          <w:rFonts w:ascii="Times" w:eastAsia="Times" w:hAnsi="Times" w:cs="Times"/>
        </w:rPr>
      </w:pPr>
    </w:p>
    <w:p w14:paraId="0928F94A" w14:textId="77777777" w:rsidR="00223122" w:rsidRDefault="00000000">
      <w:pPr>
        <w:rPr>
          <w:ins w:id="614" w:author="Natasha Hardy" w:date="2023-06-11T18:12:00Z"/>
          <w:rFonts w:ascii="Times" w:eastAsia="Times" w:hAnsi="Times" w:cs="Times"/>
          <w:highlight w:val="white"/>
        </w:rPr>
      </w:pPr>
      <w:del w:id="615" w:author="Natasha Hardy" w:date="2023-06-11T18:08:00Z">
        <w:r w:rsidDel="00223122">
          <w:rPr>
            <w:rFonts w:ascii="Times" w:eastAsia="Times" w:hAnsi="Times" w:cs="Times"/>
          </w:rPr>
          <w:delText xml:space="preserve">Our </w:delText>
        </w:r>
      </w:del>
      <w:ins w:id="616" w:author="Natasha Hardy" w:date="2023-06-11T18:08:00Z">
        <w:r w:rsidR="00223122">
          <w:rPr>
            <w:rFonts w:ascii="Times" w:eastAsia="Times" w:hAnsi="Times" w:cs="Times"/>
          </w:rPr>
          <w:t xml:space="preserve">This </w:t>
        </w:r>
      </w:ins>
      <w:r>
        <w:rPr>
          <w:rFonts w:ascii="Times" w:eastAsia="Times" w:hAnsi="Times" w:cs="Times"/>
        </w:rPr>
        <w:t>synthesis reveals the large biodiversity of prey consumed by albacore globally (Figure 1)</w:t>
      </w:r>
      <w:sdt>
        <w:sdtPr>
          <w:tag w:val="goog_rdk_287"/>
          <w:id w:val="-1417855131"/>
        </w:sdtPr>
        <w:sdtContent>
          <w:ins w:id="617" w:author="Natasha Hardy" w:date="2023-06-04T02:29:00Z">
            <w:r>
              <w:rPr>
                <w:rFonts w:ascii="Times" w:eastAsia="Times" w:hAnsi="Times" w:cs="Times"/>
              </w:rPr>
              <w:t xml:space="preserve"> with 308 prey species, and 238 at lower taxonomic resolution (Supplementary Data, Table S7)</w:t>
            </w:r>
          </w:ins>
        </w:sdtContent>
      </w:sdt>
      <w:r>
        <w:rPr>
          <w:rFonts w:ascii="Times" w:eastAsia="Times" w:hAnsi="Times" w:cs="Times"/>
        </w:rPr>
        <w:t xml:space="preserve">. Prey </w:t>
      </w:r>
      <w:sdt>
        <w:sdtPr>
          <w:tag w:val="goog_rdk_288"/>
          <w:id w:val="1503470814"/>
        </w:sdtPr>
        <w:sdtContent>
          <w:ins w:id="618" w:author="Natasha Hardy" w:date="2023-06-06T04:59:00Z">
            <w:r>
              <w:rPr>
                <w:rFonts w:ascii="Times" w:eastAsia="Times" w:hAnsi="Times" w:cs="Times"/>
              </w:rPr>
              <w:t xml:space="preserve">species mainly </w:t>
            </w:r>
          </w:ins>
        </w:sdtContent>
      </w:sdt>
      <w:r>
        <w:rPr>
          <w:rFonts w:ascii="Times" w:eastAsia="Times" w:hAnsi="Times" w:cs="Times"/>
        </w:rPr>
        <w:t>hailed from 7 classes representing 203 families</w:t>
      </w:r>
      <w:sdt>
        <w:sdtPr>
          <w:tag w:val="goog_rdk_289"/>
          <w:id w:val="-1652368028"/>
        </w:sdtPr>
        <w:sdtContent>
          <w:ins w:id="619" w:author="Natasha Hardy" w:date="2023-06-06T05:03:00Z">
            <w:r>
              <w:rPr>
                <w:rFonts w:ascii="Times" w:eastAsia="Times" w:hAnsi="Times" w:cs="Times"/>
              </w:rPr>
              <w:t xml:space="preserve"> in the total dataset including prey identified at coarser taxonomic resolution than species</w:t>
            </w:r>
          </w:ins>
        </w:sdtContent>
      </w:sdt>
      <w:r>
        <w:rPr>
          <w:rFonts w:ascii="Times" w:eastAsia="Times" w:hAnsi="Times" w:cs="Times"/>
        </w:rPr>
        <w:t xml:space="preserve">; </w:t>
      </w:r>
      <w:sdt>
        <w:sdtPr>
          <w:tag w:val="goog_rdk_290"/>
          <w:id w:val="-1202317864"/>
        </w:sdtPr>
        <w:sdtContent>
          <w:del w:id="620" w:author="Natasha Hardy" w:date="2023-06-06T05:03:00Z">
            <w:r>
              <w:rPr>
                <w:rFonts w:ascii="Times" w:eastAsia="Times" w:hAnsi="Times" w:cs="Times"/>
              </w:rPr>
              <w:delText xml:space="preserve">mainly of </w:delText>
            </w:r>
          </w:del>
        </w:sdtContent>
      </w:sdt>
      <w:r>
        <w:rPr>
          <w:rFonts w:ascii="Times" w:eastAsia="Times" w:hAnsi="Times" w:cs="Times"/>
        </w:rPr>
        <w:t>ray-finned fishes (</w:t>
      </w:r>
      <w:sdt>
        <w:sdtPr>
          <w:tag w:val="goog_rdk_291"/>
          <w:id w:val="973326254"/>
        </w:sdtPr>
        <w:sdtContent>
          <w:ins w:id="621" w:author="Natasha Hardy" w:date="2023-06-06T04:59:00Z">
            <w:r>
              <w:rPr>
                <w:rFonts w:ascii="Times" w:eastAsia="Times" w:hAnsi="Times" w:cs="Times"/>
              </w:rPr>
              <w:t xml:space="preserve">Actinopterygii, </w:t>
            </w:r>
          </w:ins>
        </w:sdtContent>
      </w:sdt>
      <w:r>
        <w:rPr>
          <w:rFonts w:ascii="Times" w:eastAsia="Times" w:hAnsi="Times" w:cs="Times"/>
        </w:rPr>
        <w:t xml:space="preserve">n = 108 families of prey), cephalopods (n = 29), and crustaceans (Malacostraca n = 45, Hexanauplia n = 6), and also including pelagic gastropods (n = 6), salps (n = 2), </w:t>
      </w:r>
      <w:sdt>
        <w:sdtPr>
          <w:tag w:val="goog_rdk_292"/>
          <w:id w:val="-868988114"/>
        </w:sdtPr>
        <w:sdtContent>
          <w:del w:id="622" w:author="Natasha Hardy" w:date="2023-06-06T05:00:00Z">
            <w:r>
              <w:rPr>
                <w:rFonts w:ascii="Times" w:eastAsia="Times" w:hAnsi="Times" w:cs="Times"/>
              </w:rPr>
              <w:delText xml:space="preserve">one appendicularian, one branchiopod, </w:delText>
            </w:r>
          </w:del>
        </w:sdtContent>
      </w:sdt>
      <w:r>
        <w:rPr>
          <w:rFonts w:ascii="Times" w:eastAsia="Times" w:hAnsi="Times" w:cs="Times"/>
        </w:rPr>
        <w:t>one hydrozoan</w:t>
      </w:r>
      <w:sdt>
        <w:sdtPr>
          <w:tag w:val="goog_rdk_293"/>
          <w:id w:val="1736423979"/>
        </w:sdtPr>
        <w:sdtContent>
          <w:ins w:id="623" w:author="Natasha Hardy" w:date="2023-06-06T05:00:00Z">
            <w:r>
              <w:rPr>
                <w:rFonts w:ascii="Times" w:eastAsia="Times" w:hAnsi="Times" w:cs="Times"/>
              </w:rPr>
              <w:t xml:space="preserve"> (Figure 3a). In addition to these classes,</w:t>
            </w:r>
          </w:ins>
        </w:sdtContent>
      </w:sdt>
      <w:sdt>
        <w:sdtPr>
          <w:tag w:val="goog_rdk_294"/>
          <w:id w:val="1967465607"/>
        </w:sdtPr>
        <w:sdtContent>
          <w:del w:id="624" w:author="Natasha Hardy" w:date="2023-06-06T05:00:00Z">
            <w:r>
              <w:rPr>
                <w:rFonts w:ascii="Times" w:eastAsia="Times" w:hAnsi="Times" w:cs="Times"/>
              </w:rPr>
              <w:delText>,</w:delText>
            </w:r>
          </w:del>
        </w:sdtContent>
      </w:sdt>
      <w:sdt>
        <w:sdtPr>
          <w:tag w:val="goog_rdk_295"/>
          <w:id w:val="-1483845088"/>
        </w:sdtPr>
        <w:sdtContent>
          <w:ins w:id="625" w:author="Natasha Hardy" w:date="2023-06-06T05:00:00Z">
            <w:r>
              <w:rPr>
                <w:rFonts w:ascii="Times" w:eastAsia="Times" w:hAnsi="Times" w:cs="Times"/>
              </w:rPr>
              <w:t xml:space="preserve"> prey identified at higher taxonomic resolution included</w:t>
            </w:r>
          </w:ins>
        </w:sdtContent>
      </w:sdt>
      <w:r>
        <w:rPr>
          <w:rFonts w:ascii="Times" w:eastAsia="Times" w:hAnsi="Times" w:cs="Times"/>
        </w:rPr>
        <w:t xml:space="preserve"> </w:t>
      </w:r>
      <w:sdt>
        <w:sdtPr>
          <w:tag w:val="goog_rdk_296"/>
          <w:id w:val="-28420527"/>
        </w:sdtPr>
        <w:sdtContent>
          <w:ins w:id="626" w:author="Natasha Hardy" w:date="2023-06-06T05:00:00Z">
            <w:r>
              <w:rPr>
                <w:rFonts w:ascii="Times" w:eastAsia="Times" w:hAnsi="Times" w:cs="Times"/>
              </w:rPr>
              <w:t xml:space="preserve">one appendicularian, one branchiopod, </w:t>
            </w:r>
          </w:ins>
        </w:sdtContent>
      </w:sdt>
      <w:r>
        <w:rPr>
          <w:rFonts w:ascii="Times" w:eastAsia="Times" w:hAnsi="Times" w:cs="Times"/>
        </w:rPr>
        <w:t xml:space="preserve">and one elasmobranch (an unknown Squalidae species) </w:t>
      </w:r>
      <w:sdt>
        <w:sdtPr>
          <w:tag w:val="goog_rdk_297"/>
          <w:id w:val="-1170871789"/>
        </w:sdtPr>
        <w:sdtContent>
          <w:ins w:id="627" w:author="Natasha Hardy" w:date="2023-06-10T23:51:00Z">
            <w:r>
              <w:rPr>
                <w:rFonts w:ascii="Times" w:eastAsia="Times" w:hAnsi="Times" w:cs="Times"/>
              </w:rPr>
              <w:t>(Supplementary Data, Table S7)</w:t>
            </w:r>
          </w:ins>
        </w:sdtContent>
      </w:sdt>
      <w:sdt>
        <w:sdtPr>
          <w:tag w:val="goog_rdk_298"/>
          <w:id w:val="1345438975"/>
        </w:sdtPr>
        <w:sdtContent>
          <w:del w:id="628" w:author="Natasha Hardy" w:date="2023-06-10T23:51:00Z">
            <w:r>
              <w:rPr>
                <w:rFonts w:ascii="Times" w:eastAsia="Times" w:hAnsi="Times" w:cs="Times"/>
              </w:rPr>
              <w:delText>(</w:delText>
            </w:r>
          </w:del>
        </w:sdtContent>
      </w:sdt>
      <w:sdt>
        <w:sdtPr>
          <w:tag w:val="goog_rdk_299"/>
          <w:id w:val="-1389026136"/>
        </w:sdtPr>
        <w:sdtContent>
          <w:customXmlInsRangeStart w:id="629" w:author="Natasha Hardy" w:date="2023-06-03T23:40:00Z"/>
          <w:sdt>
            <w:sdtPr>
              <w:tag w:val="goog_rdk_300"/>
              <w:id w:val="-782798617"/>
            </w:sdtPr>
            <w:sdtContent>
              <w:customXmlInsRangeEnd w:id="629"/>
              <w:ins w:id="630" w:author="Natasha Hardy" w:date="2023-06-03T23:40:00Z">
                <w:del w:id="631" w:author="Natasha Hardy" w:date="2023-06-10T23:51:00Z">
                  <w:r>
                    <w:rPr>
                      <w:rFonts w:ascii="Times" w:eastAsia="Times" w:hAnsi="Times" w:cs="Times"/>
                    </w:rPr>
                    <w:delText>Link to Data Repository</w:delText>
                  </w:r>
                </w:del>
              </w:ins>
              <w:customXmlInsRangeStart w:id="632" w:author="Natasha Hardy" w:date="2023-06-03T23:40:00Z"/>
            </w:sdtContent>
          </w:sdt>
          <w:customXmlInsRangeEnd w:id="632"/>
        </w:sdtContent>
      </w:sdt>
      <w:sdt>
        <w:sdtPr>
          <w:tag w:val="goog_rdk_301"/>
          <w:id w:val="-1686276401"/>
        </w:sdtPr>
        <w:sdtContent/>
      </w:sdt>
      <w:sdt>
        <w:sdtPr>
          <w:tag w:val="goog_rdk_302"/>
          <w:id w:val="-1400891401"/>
        </w:sdtPr>
        <w:sdtContent>
          <w:customXmlInsRangeStart w:id="633" w:author="Natasha Hardy" w:date="2023-06-03T23:39:00Z"/>
          <w:sdt>
            <w:sdtPr>
              <w:tag w:val="goog_rdk_303"/>
              <w:id w:val="871419608"/>
            </w:sdtPr>
            <w:sdtContent>
              <w:customXmlInsRangeEnd w:id="633"/>
              <w:ins w:id="634" w:author="Natasha Hardy" w:date="2023-06-03T23:39:00Z">
                <w:del w:id="635" w:author="Natasha Hardy" w:date="2023-06-10T23:51:00Z">
                  <w:r>
                    <w:rPr>
                      <w:rFonts w:ascii="Times" w:eastAsia="Times" w:hAnsi="Times" w:cs="Times"/>
                    </w:rPr>
                    <w:delText>Figure 2</w:delText>
                  </w:r>
                </w:del>
              </w:ins>
              <w:customXmlInsRangeStart w:id="636" w:author="Natasha Hardy" w:date="2023-06-03T23:39:00Z"/>
            </w:sdtContent>
          </w:sdt>
          <w:customXmlInsRangeEnd w:id="636"/>
        </w:sdtContent>
      </w:sdt>
      <w:sdt>
        <w:sdtPr>
          <w:tag w:val="goog_rdk_304"/>
          <w:id w:val="-1710553578"/>
        </w:sdtPr>
        <w:sdtContent>
          <w:del w:id="637" w:author="Natasha Hardy" w:date="2023-06-10T23:51:00Z">
            <w:r>
              <w:rPr>
                <w:rFonts w:ascii="Times" w:eastAsia="Times" w:hAnsi="Times" w:cs="Times"/>
              </w:rPr>
              <w:delText>Supplementary Information, Figure S3)</w:delText>
            </w:r>
          </w:del>
        </w:sdtContent>
      </w:sdt>
      <w:r>
        <w:rPr>
          <w:rFonts w:ascii="Times" w:eastAsia="Times" w:hAnsi="Times" w:cs="Times"/>
        </w:rPr>
        <w:t xml:space="preserve">. </w:t>
      </w:r>
      <w:sdt>
        <w:sdtPr>
          <w:tag w:val="goog_rdk_305"/>
          <w:id w:val="-1032342611"/>
        </w:sdtPr>
        <w:sdtContent>
          <w:del w:id="638" w:author="Natasha Hardy" w:date="2023-06-03T23:40:00Z">
            <w:r>
              <w:rPr>
                <w:rFonts w:ascii="Times" w:eastAsia="Times" w:hAnsi="Times" w:cs="Times"/>
              </w:rPr>
              <w:delText>Of these, 308 taxa were reported to species level</w:delText>
            </w:r>
          </w:del>
        </w:sdtContent>
      </w:sdt>
      <w:sdt>
        <w:sdtPr>
          <w:tag w:val="goog_rdk_306"/>
          <w:id w:val="-1268778004"/>
        </w:sdtPr>
        <w:sdtContent>
          <w:customXmlInsRangeStart w:id="639" w:author="Natasha Hardy" w:date="2023-06-03T23:40:00Z"/>
          <w:sdt>
            <w:sdtPr>
              <w:tag w:val="goog_rdk_307"/>
              <w:id w:val="-1637713308"/>
            </w:sdtPr>
            <w:sdtContent>
              <w:customXmlInsRangeEnd w:id="639"/>
              <w:ins w:id="640" w:author="Natasha Hardy" w:date="2023-06-03T23:40:00Z">
                <w:del w:id="641" w:author="Natasha Hardy" w:date="2023-06-03T23:40:00Z">
                  <w:r>
                    <w:rPr>
                      <w:rFonts w:ascii="Times" w:eastAsia="Times" w:hAnsi="Times" w:cs="Times"/>
                    </w:rPr>
                    <w:delText xml:space="preserve"> (Figure 2)</w:delText>
                  </w:r>
                </w:del>
              </w:ins>
              <w:customXmlInsRangeStart w:id="642" w:author="Natasha Hardy" w:date="2023-06-03T23:40:00Z"/>
            </w:sdtContent>
          </w:sdt>
          <w:customXmlInsRangeEnd w:id="642"/>
        </w:sdtContent>
      </w:sdt>
      <w:sdt>
        <w:sdtPr>
          <w:tag w:val="goog_rdk_308"/>
          <w:id w:val="39951183"/>
        </w:sdtPr>
        <w:sdtContent>
          <w:del w:id="643" w:author="Natasha Hardy" w:date="2023-06-03T23:40:00Z">
            <w:r>
              <w:rPr>
                <w:rFonts w:ascii="Times" w:eastAsia="Times" w:hAnsi="Times" w:cs="Times"/>
              </w:rPr>
              <w:delText xml:space="preserve">, with a further 279 taxa identified at variable resolutions from genus to order. </w:delText>
            </w:r>
          </w:del>
        </w:sdtContent>
      </w:sdt>
      <w:r>
        <w:rPr>
          <w:rFonts w:ascii="Times" w:eastAsia="Times" w:hAnsi="Times" w:cs="Times"/>
        </w:rPr>
        <w:t xml:space="preserve">Whilst </w:t>
      </w:r>
      <w:sdt>
        <w:sdtPr>
          <w:tag w:val="goog_rdk_309"/>
          <w:id w:val="1978800507"/>
        </w:sdtPr>
        <w:sdtContent>
          <w:del w:id="644" w:author="Natasha Hardy" w:date="2023-06-03T23:41:00Z">
            <w:r>
              <w:rPr>
                <w:rFonts w:ascii="Times" w:eastAsia="Times" w:hAnsi="Times" w:cs="Times"/>
              </w:rPr>
              <w:delText xml:space="preserve">the rate of species accumulation appears to </w:delText>
            </w:r>
          </w:del>
        </w:sdtContent>
      </w:sdt>
      <w:sdt>
        <w:sdtPr>
          <w:tag w:val="goog_rdk_310"/>
          <w:id w:val="674386484"/>
        </w:sdtPr>
        <w:sdtContent>
          <w:customXmlInsRangeStart w:id="645" w:author="Natasha Hardy" w:date="2023-06-03T23:41:00Z"/>
          <w:sdt>
            <w:sdtPr>
              <w:tag w:val="goog_rdk_311"/>
              <w:id w:val="-1108503752"/>
            </w:sdtPr>
            <w:sdtContent>
              <w:customXmlInsRangeEnd w:id="645"/>
              <w:ins w:id="646" w:author="Natasha Hardy" w:date="2023-06-03T23:41:00Z">
                <w:del w:id="647" w:author="Natasha Hardy" w:date="2023-06-03T23:41:00Z">
                  <w:r>
                    <w:rPr>
                      <w:rFonts w:ascii="Times" w:eastAsia="Times" w:hAnsi="Times" w:cs="Times"/>
                    </w:rPr>
                    <w:delText>have decreased in locationsin</w:delText>
                  </w:r>
                </w:del>
              </w:ins>
              <w:customXmlInsRangeStart w:id="648" w:author="Natasha Hardy" w:date="2023-06-03T23:41:00Z"/>
            </w:sdtContent>
          </w:sdt>
          <w:customXmlInsRangeEnd w:id="648"/>
        </w:sdtContent>
      </w:sdt>
      <w:sdt>
        <w:sdtPr>
          <w:tag w:val="goog_rdk_312"/>
          <w:id w:val="-654367678"/>
        </w:sdtPr>
        <w:sdtContent>
          <w:del w:id="649" w:author="Natasha Hardy" w:date="2023-06-03T23:41:00Z">
            <w:r>
              <w:rPr>
                <w:rFonts w:ascii="Times" w:eastAsia="Times" w:hAnsi="Times" w:cs="Times"/>
              </w:rPr>
              <w:delText xml:space="preserve">level off in well-sampled locations </w:delText>
            </w:r>
          </w:del>
        </w:sdtContent>
      </w:sdt>
      <w:sdt>
        <w:sdtPr>
          <w:tag w:val="goog_rdk_313"/>
          <w:id w:val="-668027973"/>
        </w:sdtPr>
        <w:sdtContent>
          <w:customXmlInsRangeStart w:id="650" w:author="Natasha Hardy" w:date="2023-06-03T23:41:00Z"/>
          <w:sdt>
            <w:sdtPr>
              <w:tag w:val="goog_rdk_314"/>
              <w:id w:val="885529829"/>
            </w:sdtPr>
            <w:sdtContent>
              <w:customXmlInsRangeEnd w:id="650"/>
              <w:ins w:id="651" w:author="Natasha Hardy" w:date="2023-06-03T23:41:00Z">
                <w:del w:id="652" w:author="Natasha Hardy" w:date="2023-06-03T23:41:00Z">
                  <w:r>
                    <w:rPr>
                      <w:rFonts w:ascii="Times" w:eastAsia="Times" w:hAnsi="Times" w:cs="Times"/>
                    </w:rPr>
                    <w:delText xml:space="preserve">that , </w:delText>
                  </w:r>
                </w:del>
              </w:ins>
              <w:customXmlInsRangeStart w:id="653" w:author="Natasha Hardy" w:date="2023-06-03T23:41:00Z"/>
            </w:sdtContent>
          </w:sdt>
          <w:customXmlInsRangeEnd w:id="653"/>
        </w:sdtContent>
      </w:sdt>
      <w:sdt>
        <w:sdtPr>
          <w:tag w:val="goog_rdk_315"/>
          <w:id w:val="-2095004657"/>
        </w:sdtPr>
        <w:sdtContent>
          <w:del w:id="654" w:author="Natasha Hardy" w:date="2023-06-03T23:41:00Z">
            <w:r>
              <w:rPr>
                <w:rFonts w:ascii="Times" w:eastAsia="Times" w:hAnsi="Times" w:cs="Times"/>
              </w:rPr>
              <w:delText xml:space="preserve">such as </w:delText>
            </w:r>
          </w:del>
        </w:sdtContent>
      </w:sdt>
      <w:r>
        <w:rPr>
          <w:rFonts w:ascii="Times" w:eastAsia="Times" w:hAnsi="Times" w:cs="Times"/>
        </w:rPr>
        <w:t xml:space="preserve">the North Pacific, North Atlantic, and in the Mediterranean Sea </w:t>
      </w:r>
      <w:sdt>
        <w:sdtPr>
          <w:tag w:val="goog_rdk_316"/>
          <w:id w:val="-889878299"/>
        </w:sdtPr>
        <w:sdtContent>
          <w:ins w:id="655" w:author="Natasha Hardy" w:date="2023-06-04T01:55:00Z">
            <w:r>
              <w:rPr>
                <w:rFonts w:ascii="Times" w:eastAsia="Times" w:hAnsi="Times" w:cs="Times"/>
              </w:rPr>
              <w:t xml:space="preserve">received the greatest sampling effort and the majority of albacore prey known to </w:t>
            </w:r>
          </w:ins>
          <w:ins w:id="656" w:author="Natasha Hardy" w:date="2023-06-11T18:09:00Z">
            <w:r w:rsidR="00223122">
              <w:rPr>
                <w:rFonts w:ascii="Times" w:eastAsia="Times" w:hAnsi="Times" w:cs="Times"/>
              </w:rPr>
              <w:t>date</w:t>
            </w:r>
          </w:ins>
          <w:ins w:id="657" w:author="Natasha Hardy" w:date="2023-06-04T01:55:00Z">
            <w:r>
              <w:rPr>
                <w:rFonts w:ascii="Times" w:eastAsia="Times" w:hAnsi="Times" w:cs="Times"/>
              </w:rPr>
              <w:t xml:space="preserve"> were identified in these regions of the world </w:t>
            </w:r>
          </w:ins>
        </w:sdtContent>
      </w:sdt>
      <w:r>
        <w:rPr>
          <w:rFonts w:ascii="Times" w:eastAsia="Times" w:hAnsi="Times" w:cs="Times"/>
        </w:rPr>
        <w:t>(Figure 1b/c)</w:t>
      </w:r>
      <w:sdt>
        <w:sdtPr>
          <w:tag w:val="goog_rdk_317"/>
          <w:id w:val="629588470"/>
        </w:sdtPr>
        <w:sdtContent>
          <w:ins w:id="658" w:author="Natasha Hardy" w:date="2023-06-03T23:41:00Z">
            <w:r>
              <w:rPr>
                <w:rFonts w:ascii="Times" w:eastAsia="Times" w:hAnsi="Times" w:cs="Times"/>
              </w:rPr>
              <w:t>;</w:t>
            </w:r>
          </w:ins>
        </w:sdtContent>
      </w:sdt>
      <w:sdt>
        <w:sdtPr>
          <w:tag w:val="goog_rdk_318"/>
          <w:id w:val="1427543321"/>
        </w:sdtPr>
        <w:sdtContent>
          <w:del w:id="659" w:author="Natasha Hardy" w:date="2023-06-03T23:41:00Z">
            <w:r>
              <w:rPr>
                <w:rFonts w:ascii="Times" w:eastAsia="Times" w:hAnsi="Times" w:cs="Times"/>
              </w:rPr>
              <w:delText>,</w:delText>
            </w:r>
          </w:del>
        </w:sdtContent>
      </w:sdt>
      <w:r>
        <w:rPr>
          <w:rFonts w:ascii="Times" w:eastAsia="Times" w:hAnsi="Times" w:cs="Times"/>
        </w:rPr>
        <w:t xml:space="preserve"> an unknown and </w:t>
      </w:r>
      <w:sdt>
        <w:sdtPr>
          <w:tag w:val="goog_rdk_319"/>
          <w:id w:val="1013108747"/>
        </w:sdtPr>
        <w:sdtContent>
          <w:ins w:id="660" w:author="Natasha Hardy" w:date="2023-06-04T01:54:00Z">
            <w:r>
              <w:rPr>
                <w:rFonts w:ascii="Times" w:eastAsia="Times" w:hAnsi="Times" w:cs="Times"/>
              </w:rPr>
              <w:t xml:space="preserve">potentially </w:t>
            </w:r>
          </w:ins>
        </w:sdtContent>
      </w:sdt>
      <w:sdt>
        <w:sdtPr>
          <w:tag w:val="goog_rdk_320"/>
          <w:id w:val="-1611039537"/>
        </w:sdtPr>
        <w:sdtContent>
          <w:del w:id="661" w:author="Natasha Hardy" w:date="2023-06-04T01:54:00Z">
            <w:r>
              <w:rPr>
                <w:rFonts w:ascii="Times" w:eastAsia="Times" w:hAnsi="Times" w:cs="Times"/>
              </w:rPr>
              <w:delText xml:space="preserve">likely just as </w:delText>
            </w:r>
          </w:del>
        </w:sdtContent>
      </w:sdt>
      <w:r>
        <w:rPr>
          <w:rFonts w:ascii="Times" w:eastAsia="Times" w:hAnsi="Times" w:cs="Times"/>
        </w:rPr>
        <w:t xml:space="preserve">large diversity of prey remains to be </w:t>
      </w:r>
      <w:sdt>
        <w:sdtPr>
          <w:tag w:val="goog_rdk_321"/>
          <w:id w:val="1969853329"/>
        </w:sdtPr>
        <w:sdtContent>
          <w:ins w:id="662" w:author="Natasha Hardy" w:date="2023-06-04T01:55:00Z">
            <w:r>
              <w:rPr>
                <w:rFonts w:ascii="Times" w:eastAsia="Times" w:hAnsi="Times" w:cs="Times"/>
              </w:rPr>
              <w:t>identified</w:t>
            </w:r>
          </w:ins>
        </w:sdtContent>
      </w:sdt>
      <w:sdt>
        <w:sdtPr>
          <w:tag w:val="goog_rdk_322"/>
          <w:id w:val="-2099704328"/>
        </w:sdtPr>
        <w:sdtContent>
          <w:del w:id="663" w:author="Natasha Hardy" w:date="2023-06-04T01:55:00Z">
            <w:r>
              <w:rPr>
                <w:rFonts w:ascii="Times" w:eastAsia="Times" w:hAnsi="Times" w:cs="Times"/>
              </w:rPr>
              <w:delText>studied</w:delText>
            </w:r>
          </w:del>
        </w:sdtContent>
      </w:sdt>
      <w:r>
        <w:rPr>
          <w:rFonts w:ascii="Times" w:eastAsia="Times" w:hAnsi="Times" w:cs="Times"/>
        </w:rPr>
        <w:t xml:space="preserve"> in the South Pacific, South Atlantic, and Indian Oceans (Figure 1b/c). </w:t>
      </w:r>
      <w:r>
        <w:rPr>
          <w:rFonts w:ascii="Times" w:eastAsia="Times" w:hAnsi="Times" w:cs="Times"/>
          <w:highlight w:val="white"/>
        </w:rPr>
        <w:t>A</w:t>
      </w:r>
      <w:r>
        <w:rPr>
          <w:rFonts w:ascii="Times" w:eastAsia="Times" w:hAnsi="Times" w:cs="Times"/>
        </w:rPr>
        <w:t xml:space="preserve">dditionally, out of </w:t>
      </w:r>
      <w:r>
        <w:rPr>
          <w:rFonts w:ascii="Times" w:eastAsia="Times" w:hAnsi="Times" w:cs="Times"/>
          <w:highlight w:val="white"/>
        </w:rPr>
        <w:t>308 prey species, 201 were observed in &lt; 10% of stomach samples within any study (</w:t>
      </w:r>
      <w:sdt>
        <w:sdtPr>
          <w:tag w:val="goog_rdk_323"/>
          <w:id w:val="921456128"/>
        </w:sdtPr>
        <w:sdtContent>
          <w:ins w:id="664" w:author="Natasha Hardy" w:date="2023-06-03T23:41:00Z">
            <w:r>
              <w:rPr>
                <w:rFonts w:ascii="Times" w:eastAsia="Times" w:hAnsi="Times" w:cs="Times"/>
                <w:highlight w:val="white"/>
              </w:rPr>
              <w:t xml:space="preserve">Supplementary Information, </w:t>
            </w:r>
          </w:ins>
        </w:sdtContent>
      </w:sdt>
      <w:r>
        <w:rPr>
          <w:rFonts w:ascii="Times" w:eastAsia="Times" w:hAnsi="Times" w:cs="Times"/>
          <w:highlight w:val="white"/>
        </w:rPr>
        <w:t xml:space="preserve">Figure S3). </w:t>
      </w:r>
    </w:p>
    <w:p w14:paraId="248B4DCA" w14:textId="2915F80E" w:rsidR="00834DF8" w:rsidRDefault="00000000">
      <w:pPr>
        <w:ind w:firstLine="720"/>
        <w:rPr>
          <w:rFonts w:ascii="Times" w:eastAsia="Times" w:hAnsi="Times" w:cs="Times"/>
        </w:rPr>
        <w:pPrChange w:id="665" w:author="Natasha Hardy" w:date="2023-06-11T18:25:00Z">
          <w:pPr/>
        </w:pPrChange>
      </w:pPr>
      <w:r>
        <w:rPr>
          <w:rFonts w:ascii="Times" w:eastAsia="Times" w:hAnsi="Times" w:cs="Times"/>
          <w:highlight w:val="white"/>
        </w:rPr>
        <w:t xml:space="preserve">Individual traits varied across phylogeny and recurred across unrelated prey taxa (Figure </w:t>
      </w:r>
      <w:sdt>
        <w:sdtPr>
          <w:tag w:val="goog_rdk_324"/>
          <w:id w:val="-1214573234"/>
        </w:sdtPr>
        <w:sdtContent>
          <w:ins w:id="666" w:author="Natasha Hardy" w:date="2023-06-04T01:56:00Z">
            <w:r>
              <w:rPr>
                <w:rFonts w:ascii="Times" w:eastAsia="Times" w:hAnsi="Times" w:cs="Times"/>
                <w:highlight w:val="white"/>
              </w:rPr>
              <w:t>3</w:t>
            </w:r>
          </w:ins>
          <w:ins w:id="667" w:author="Natasha Hardy" w:date="2023-06-11T18:13:00Z">
            <w:r w:rsidR="00223122">
              <w:rPr>
                <w:rFonts w:ascii="Times" w:eastAsia="Times" w:hAnsi="Times" w:cs="Times"/>
              </w:rPr>
              <w:t>a</w:t>
            </w:r>
          </w:ins>
        </w:sdtContent>
      </w:sdt>
      <w:sdt>
        <w:sdtPr>
          <w:tag w:val="goog_rdk_325"/>
          <w:id w:val="-1745330445"/>
        </w:sdtPr>
        <w:sdtContent>
          <w:del w:id="668" w:author="Natasha Hardy" w:date="2023-06-04T01:56:00Z">
            <w:r>
              <w:rPr>
                <w:rFonts w:ascii="Times" w:eastAsia="Times" w:hAnsi="Times" w:cs="Times"/>
                <w:highlight w:val="white"/>
              </w:rPr>
              <w:delText>2</w:delText>
            </w:r>
          </w:del>
        </w:sdtContent>
      </w:sdt>
      <w:r>
        <w:rPr>
          <w:rFonts w:ascii="Times" w:eastAsia="Times" w:hAnsi="Times" w:cs="Times"/>
          <w:highlight w:val="white"/>
        </w:rPr>
        <w:t>).</w:t>
      </w:r>
      <w:ins w:id="669" w:author="Natasha Hardy" w:date="2023-06-11T18:12:00Z">
        <w:r w:rsidR="00223122">
          <w:rPr>
            <w:rFonts w:ascii="Times" w:eastAsia="Times" w:hAnsi="Times" w:cs="Times"/>
          </w:rPr>
          <w:t xml:space="preserve"> </w:t>
        </w:r>
      </w:ins>
      <w:ins w:id="670" w:author="Natasha Hardy" w:date="2023-06-11T18:25:00Z">
        <w:r w:rsidR="003464F3">
          <w:rPr>
            <w:rFonts w:ascii="Times" w:eastAsia="Times" w:hAnsi="Times" w:cs="Times"/>
          </w:rPr>
          <w:t>The d</w:t>
        </w:r>
      </w:ins>
      <w:ins w:id="671" w:author="Natasha Hardy" w:date="2023-06-11T18:12:00Z">
        <w:r w:rsidR="00223122">
          <w:rPr>
            <w:rFonts w:ascii="Times" w:eastAsia="Times" w:hAnsi="Times" w:cs="Times"/>
          </w:rPr>
          <w:t xml:space="preserve">ominant </w:t>
        </w:r>
      </w:ins>
      <w:ins w:id="672" w:author="Natasha Hardy" w:date="2023-06-11T18:25:00Z">
        <w:r w:rsidR="003464F3">
          <w:rPr>
            <w:rFonts w:ascii="Times" w:eastAsia="Times" w:hAnsi="Times" w:cs="Times"/>
          </w:rPr>
          <w:t xml:space="preserve">habitat use </w:t>
        </w:r>
      </w:ins>
      <w:ins w:id="673" w:author="Natasha Hardy" w:date="2023-06-11T18:12:00Z">
        <w:r w:rsidR="00223122">
          <w:rPr>
            <w:rFonts w:ascii="Times" w:eastAsia="Times" w:hAnsi="Times" w:cs="Times"/>
          </w:rPr>
          <w:t>trait values in the prey assemblage were the mo</w:t>
        </w:r>
      </w:ins>
      <w:ins w:id="674" w:author="Natasha Hardy" w:date="2023-06-11T18:13:00Z">
        <w:r w:rsidR="00223122">
          <w:rPr>
            <w:rFonts w:ascii="Times" w:eastAsia="Times" w:hAnsi="Times" w:cs="Times"/>
          </w:rPr>
          <w:t>st characteristic of pelagic and oceanic ecosystems, including epipelagic and mesopelagic vertical habitat use, oceanic and continental shelf horizontal habitat use, seasonal migration and aggregation behaviour and diel vertical migration (Figure 3a).</w:t>
        </w:r>
      </w:ins>
    </w:p>
    <w:p w14:paraId="0F34166D" w14:textId="77777777" w:rsidR="00834DF8" w:rsidRDefault="00834DF8">
      <w:pPr>
        <w:rPr>
          <w:rFonts w:ascii="Times" w:eastAsia="Times" w:hAnsi="Times" w:cs="Times"/>
        </w:rPr>
      </w:pPr>
    </w:p>
    <w:p w14:paraId="5C4D177B" w14:textId="77777777" w:rsidR="00834DF8" w:rsidRDefault="00000000">
      <w:pPr>
        <w:pStyle w:val="Heading3"/>
      </w:pPr>
      <w:bookmarkStart w:id="675" w:name="_Toc137363817"/>
      <w:r>
        <w:t>3.2 Albacore prey trait guilds</w:t>
      </w:r>
      <w:bookmarkEnd w:id="675"/>
    </w:p>
    <w:p w14:paraId="148AB941" w14:textId="77777777" w:rsidR="00834DF8" w:rsidRDefault="00834DF8">
      <w:pPr>
        <w:rPr>
          <w:rFonts w:ascii="Times" w:eastAsia="Times" w:hAnsi="Times" w:cs="Times"/>
        </w:rPr>
      </w:pPr>
    </w:p>
    <w:sdt>
      <w:sdtPr>
        <w:tag w:val="goog_rdk_331"/>
        <w:id w:val="-2001341203"/>
      </w:sdtPr>
      <w:sdtContent>
        <w:p w14:paraId="28F1B7D9" w14:textId="77777777" w:rsidR="00834DF8" w:rsidRDefault="00000000">
          <w:pPr>
            <w:rPr>
              <w:del w:id="676" w:author="Natasha Hardy" w:date="2023-06-03T23:29:00Z"/>
              <w:rFonts w:ascii="Times" w:eastAsia="Times" w:hAnsi="Times" w:cs="Times"/>
              <w:highlight w:val="white"/>
            </w:rPr>
          </w:pPr>
          <w:r>
            <w:t xml:space="preserve">We obtained complete trait information for 292 </w:t>
          </w:r>
          <w:r>
            <w:rPr>
              <w:rFonts w:ascii="Times" w:eastAsia="Times" w:hAnsi="Times" w:cs="Times"/>
            </w:rPr>
            <w:t>prey species and these were optimally classified into seven trait guilds reflecting different combinations of four traits affecting predator-prey encounter processes</w:t>
          </w:r>
          <w:sdt>
            <w:sdtPr>
              <w:tag w:val="goog_rdk_326"/>
              <w:id w:val="-191310455"/>
            </w:sdtPr>
            <w:sdtContent>
              <w:ins w:id="677" w:author="Natasha Hardy" w:date="2023-06-11T00:11:00Z">
                <w:r>
                  <w:rPr>
                    <w:rFonts w:ascii="Times" w:eastAsia="Times" w:hAnsi="Times" w:cs="Times"/>
                  </w:rPr>
                  <w:t>, vertical and horizontal habitat use, seasonal migration and diel migration traits</w:t>
                </w:r>
              </w:ins>
            </w:sdtContent>
          </w:sdt>
          <w:r>
            <w:rPr>
              <w:rFonts w:ascii="Times" w:eastAsia="Times" w:hAnsi="Times" w:cs="Times"/>
            </w:rPr>
            <w:t xml:space="preserve"> (Table 1, Figure 3; Supporting Information, Appendix D, Figures S4 &amp; S5).</w:t>
          </w:r>
          <w:sdt>
            <w:sdtPr>
              <w:tag w:val="goog_rdk_327"/>
              <w:id w:val="1242525852"/>
            </w:sdtPr>
            <w:sdtContent>
              <w:del w:id="678" w:author="Natasha Hardy" w:date="2023-06-03T23:29:00Z">
                <w:r>
                  <w:rPr>
                    <w:rFonts w:ascii="Times" w:eastAsia="Times" w:hAnsi="Times" w:cs="Times"/>
                  </w:rPr>
                  <w:delText xml:space="preserve"> We selected 7 clusters by optimising cluster validation outputs: (1)</w:delText>
                </w:r>
                <w:r>
                  <w:rPr>
                    <w:rFonts w:ascii="Times" w:eastAsia="Times" w:hAnsi="Times" w:cs="Times"/>
                    <w:highlight w:val="white"/>
                  </w:rPr>
                  <w:delText xml:space="preserve"> higher average distance between species clusters </w:delText>
                </w:r>
                <w:r>
                  <w:rPr>
                    <w:rFonts w:ascii="Times" w:eastAsia="Times" w:hAnsi="Times" w:cs="Times"/>
                  </w:rPr>
                  <w:delText>(Rousseeuw, 1987)</w:delText>
                </w:r>
                <w:r>
                  <w:rPr>
                    <w:rFonts w:ascii="Times" w:eastAsia="Times" w:hAnsi="Times" w:cs="Times"/>
                    <w:highlight w:val="white"/>
                  </w:rPr>
                  <w:delText xml:space="preserve">; (2) lower average distance within species clusters </w:delText>
                </w:r>
                <w:r>
                  <w:rPr>
                    <w:rFonts w:ascii="Times" w:eastAsia="Times" w:hAnsi="Times" w:cs="Times"/>
                  </w:rPr>
                  <w:delText>(Handl et al., 2005)</w:delText>
                </w:r>
                <w:r>
                  <w:rPr>
                    <w:rFonts w:ascii="Times" w:eastAsia="Times" w:hAnsi="Times" w:cs="Times"/>
                    <w:highlight w:val="white"/>
                  </w:rPr>
                  <w:delText xml:space="preserve">; (3) high silhouette width coefficient value and Dunny Smith residuals </w:delText>
                </w:r>
                <w:r>
                  <w:rPr>
                    <w:rFonts w:ascii="Times" w:eastAsia="Times" w:hAnsi="Times" w:cs="Times"/>
                  </w:rPr>
                  <w:delText>(Dunn†, 1974; Rousseeuw, 1987)</w:delText>
                </w:r>
                <w:r>
                  <w:rPr>
                    <w:rFonts w:ascii="Times" w:eastAsia="Times" w:hAnsi="Times" w:cs="Times"/>
                    <w:highlight w:val="white"/>
                  </w:rPr>
                  <w:delText xml:space="preserve">; and lastly, (4) optimal evenness or balance of cluster composition indicated by the number of species in each cluster </w:delText>
                </w:r>
                <w:r>
                  <w:delText>(Legendre &amp; Legendre, 1998)</w:delText>
                </w:r>
                <w:r>
                  <w:rPr>
                    <w:rFonts w:ascii="Times" w:eastAsia="Times" w:hAnsi="Times" w:cs="Times"/>
                    <w:highlight w:val="white"/>
                  </w:rPr>
                  <w:delText xml:space="preserve"> </w:delText>
                </w:r>
                <w:r>
                  <w:delText>(Supplementary Data, Table S6)</w:delText>
                </w:r>
                <w:r>
                  <w:rPr>
                    <w:rFonts w:ascii="Times" w:eastAsia="Times" w:hAnsi="Times" w:cs="Times"/>
                    <w:highlight w:val="white"/>
                  </w:rPr>
                  <w:delText>.</w:delText>
                </w:r>
              </w:del>
            </w:sdtContent>
          </w:sdt>
          <w:sdt>
            <w:sdtPr>
              <w:tag w:val="goog_rdk_328"/>
              <w:id w:val="-668785596"/>
            </w:sdtPr>
            <w:sdtContent>
              <w:customXmlInsRangeStart w:id="679" w:author="Natasha Hardy" w:date="2023-06-03T23:29:00Z"/>
              <w:sdt>
                <w:sdtPr>
                  <w:tag w:val="goog_rdk_329"/>
                  <w:id w:val="1505711398"/>
                </w:sdtPr>
                <w:sdtContent>
                  <w:customXmlInsRangeEnd w:id="679"/>
                  <w:ins w:id="680" w:author="Natasha Hardy" w:date="2023-06-03T23:29:00Z">
                    <w:del w:id="681" w:author="Natasha Hardy" w:date="2023-06-03T23:29:00Z">
                      <w:r>
                        <w:rPr>
                          <w:rFonts w:ascii="Times" w:eastAsia="Times" w:hAnsi="Times" w:cs="Times"/>
                          <w:highlight w:val="white"/>
                        </w:rPr>
                        <w:delText xml:space="preserve"> </w:delText>
                      </w:r>
                    </w:del>
                  </w:ins>
                  <w:customXmlInsRangeStart w:id="682" w:author="Natasha Hardy" w:date="2023-06-03T23:29:00Z"/>
                </w:sdtContent>
              </w:sdt>
              <w:customXmlInsRangeEnd w:id="682"/>
            </w:sdtContent>
          </w:sdt>
          <w:sdt>
            <w:sdtPr>
              <w:tag w:val="goog_rdk_330"/>
              <w:id w:val="-1703550357"/>
            </w:sdtPr>
            <w:sdtContent/>
          </w:sdt>
        </w:p>
      </w:sdtContent>
    </w:sdt>
    <w:sdt>
      <w:sdtPr>
        <w:tag w:val="goog_rdk_349"/>
        <w:id w:val="-70432525"/>
      </w:sdtPr>
      <w:sdtContent>
        <w:p w14:paraId="5C26D360" w14:textId="1401FCE8" w:rsidR="00834DF8" w:rsidRDefault="00000000">
          <w:pPr>
            <w:rPr>
              <w:rFonts w:ascii="Times" w:eastAsia="Times" w:hAnsi="Times" w:cs="Times"/>
            </w:rPr>
            <w:pPrChange w:id="683" w:author="Natasha Hardy" w:date="2023-06-03T23:29:00Z">
              <w:pPr>
                <w:ind w:firstLine="720"/>
              </w:pPr>
            </w:pPrChange>
          </w:pPr>
          <w:r>
            <w:rPr>
              <w:rFonts w:ascii="Times" w:eastAsia="Times" w:hAnsi="Times" w:cs="Times"/>
            </w:rPr>
            <w:t xml:space="preserve">The most </w:t>
          </w:r>
          <w:sdt>
            <w:sdtPr>
              <w:tag w:val="goog_rdk_332"/>
              <w:id w:val="-1693993873"/>
            </w:sdtPr>
            <w:sdtContent>
              <w:ins w:id="684" w:author="Natasha Hardy" w:date="2023-06-03T23:33:00Z">
                <w:r>
                  <w:rPr>
                    <w:rFonts w:ascii="Times" w:eastAsia="Times" w:hAnsi="Times" w:cs="Times"/>
                  </w:rPr>
                  <w:t>species rich</w:t>
                </w:r>
              </w:ins>
            </w:sdtContent>
          </w:sdt>
          <w:sdt>
            <w:sdtPr>
              <w:tag w:val="goog_rdk_333"/>
              <w:id w:val="1793399151"/>
            </w:sdtPr>
            <w:sdtContent>
              <w:del w:id="685" w:author="Natasha Hardy" w:date="2023-06-03T23:33:00Z">
                <w:r>
                  <w:rPr>
                    <w:rFonts w:ascii="Times" w:eastAsia="Times" w:hAnsi="Times" w:cs="Times"/>
                  </w:rPr>
                  <w:delText>taxonomically abundant</w:delText>
                </w:r>
              </w:del>
            </w:sdtContent>
          </w:sdt>
          <w:r>
            <w:rPr>
              <w:rFonts w:ascii="Times" w:eastAsia="Times" w:hAnsi="Times" w:cs="Times"/>
            </w:rPr>
            <w:t xml:space="preserve"> trait guild consisted of diel migrating </w:t>
          </w:r>
          <w:sdt>
            <w:sdtPr>
              <w:tag w:val="goog_rdk_334"/>
              <w:id w:val="-112603000"/>
            </w:sdtPr>
            <w:sdtContent>
              <w:r>
                <w:rPr>
                  <w:rFonts w:ascii="Times" w:eastAsia="Times" w:hAnsi="Times" w:cs="Times"/>
                </w:rPr>
                <w:t>mesopelagics</w:t>
              </w:r>
            </w:sdtContent>
          </w:sdt>
          <w:r>
            <w:rPr>
              <w:rFonts w:ascii="Times" w:eastAsia="Times" w:hAnsi="Times" w:cs="Times"/>
            </w:rPr>
            <w:t xml:space="preserve"> (trait guild 2), distinct from the </w:t>
          </w:r>
          <w:sdt>
            <w:sdtPr>
              <w:tag w:val="goog_rdk_335"/>
              <w:id w:val="1611015576"/>
            </w:sdtPr>
            <w:sdtContent>
              <w:ins w:id="686" w:author="Natasha Hardy" w:date="2023-06-03T23:32:00Z">
                <w:r>
                  <w:rPr>
                    <w:rFonts w:ascii="Times" w:eastAsia="Times" w:hAnsi="Times" w:cs="Times"/>
                  </w:rPr>
                  <w:t xml:space="preserve">least species rich </w:t>
                </w:r>
              </w:ins>
            </w:sdtContent>
          </w:sdt>
          <w:r>
            <w:rPr>
              <w:rFonts w:ascii="Times" w:eastAsia="Times" w:hAnsi="Times" w:cs="Times"/>
            </w:rPr>
            <w:t xml:space="preserve">non-diel migrating </w:t>
          </w:r>
          <w:sdt>
            <w:sdtPr>
              <w:tag w:val="goog_rdk_336"/>
              <w:id w:val="-2014986172"/>
            </w:sdtPr>
            <w:sdtContent>
              <w:r>
                <w:rPr>
                  <w:rFonts w:ascii="Times" w:eastAsia="Times" w:hAnsi="Times" w:cs="Times"/>
                </w:rPr>
                <w:t>mesopelagics</w:t>
              </w:r>
            </w:sdtContent>
          </w:sdt>
          <w:r>
            <w:rPr>
              <w:rFonts w:ascii="Times" w:eastAsia="Times" w:hAnsi="Times" w:cs="Times"/>
            </w:rPr>
            <w:t xml:space="preserve"> (1) </w:t>
          </w:r>
          <w:sdt>
            <w:sdtPr>
              <w:tag w:val="goog_rdk_337"/>
              <w:id w:val="1658806986"/>
            </w:sdtPr>
            <w:sdtContent>
              <w:del w:id="687" w:author="Natasha Hardy" w:date="2023-06-03T23:32:00Z">
                <w:r>
                  <w:rPr>
                    <w:rFonts w:ascii="Times" w:eastAsia="Times" w:hAnsi="Times" w:cs="Times"/>
                  </w:rPr>
                  <w:delText xml:space="preserve">and least taxonomically abundant </w:delText>
                </w:r>
              </w:del>
            </w:sdtContent>
          </w:sdt>
          <w:r>
            <w:rPr>
              <w:rFonts w:ascii="Times" w:eastAsia="Times" w:hAnsi="Times" w:cs="Times"/>
            </w:rPr>
            <w:t xml:space="preserve">(Figure </w:t>
          </w:r>
          <w:sdt>
            <w:sdtPr>
              <w:tag w:val="goog_rdk_338"/>
              <w:id w:val="882144175"/>
            </w:sdtPr>
            <w:sdtContent>
              <w:ins w:id="688" w:author="Natasha Hardy" w:date="2023-06-06T04:27:00Z">
                <w:r>
                  <w:rPr>
                    <w:rFonts w:ascii="Times" w:eastAsia="Times" w:hAnsi="Times" w:cs="Times"/>
                  </w:rPr>
                  <w:t>3b</w:t>
                </w:r>
              </w:ins>
            </w:sdtContent>
          </w:sdt>
          <w:sdt>
            <w:sdtPr>
              <w:tag w:val="goog_rdk_339"/>
              <w:id w:val="154665131"/>
            </w:sdtPr>
            <w:sdtContent>
              <w:customXmlInsRangeStart w:id="689" w:author="Natasha Hardy" w:date="2023-06-04T01:56:00Z"/>
              <w:sdt>
                <w:sdtPr>
                  <w:tag w:val="goog_rdk_340"/>
                  <w:id w:val="1452516306"/>
                </w:sdtPr>
                <w:sdtContent>
                  <w:customXmlInsRangeEnd w:id="689"/>
                  <w:ins w:id="690" w:author="Natasha Hardy" w:date="2023-06-04T01:56:00Z">
                    <w:del w:id="691" w:author="Natasha Hardy" w:date="2023-06-06T04:27:00Z">
                      <w:r>
                        <w:rPr>
                          <w:rFonts w:ascii="Times" w:eastAsia="Times" w:hAnsi="Times" w:cs="Times"/>
                        </w:rPr>
                        <w:delText>4</w:delText>
                      </w:r>
                    </w:del>
                  </w:ins>
                  <w:customXmlInsRangeStart w:id="692" w:author="Natasha Hardy" w:date="2023-06-04T01:56:00Z"/>
                </w:sdtContent>
              </w:sdt>
              <w:customXmlInsRangeEnd w:id="692"/>
            </w:sdtContent>
          </w:sdt>
          <w:sdt>
            <w:sdtPr>
              <w:tag w:val="goog_rdk_341"/>
              <w:id w:val="-442297032"/>
            </w:sdtPr>
            <w:sdtContent>
              <w:del w:id="693" w:author="Natasha Hardy" w:date="2023-06-06T04:27:00Z">
                <w:r>
                  <w:rPr>
                    <w:rFonts w:ascii="Times" w:eastAsia="Times" w:hAnsi="Times" w:cs="Times"/>
                  </w:rPr>
                  <w:delText>3</w:delText>
                </w:r>
              </w:del>
            </w:sdtContent>
          </w:sdt>
          <w:r>
            <w:rPr>
              <w:rFonts w:ascii="Times" w:eastAsia="Times" w:hAnsi="Times" w:cs="Times"/>
            </w:rPr>
            <w:t xml:space="preserve">). The second and third most abundant groups included the oceanic (or ‘offshore’) </w:t>
          </w:r>
          <w:sdt>
            <w:sdtPr>
              <w:tag w:val="goog_rdk_342"/>
              <w:id w:val="1337201407"/>
            </w:sdtPr>
            <w:sdtContent>
              <w:r>
                <w:rPr>
                  <w:rFonts w:ascii="Times" w:eastAsia="Times" w:hAnsi="Times" w:cs="Times"/>
                </w:rPr>
                <w:t>epipelagics</w:t>
              </w:r>
            </w:sdtContent>
          </w:sdt>
          <w:r>
            <w:rPr>
              <w:rFonts w:ascii="Times" w:eastAsia="Times" w:hAnsi="Times" w:cs="Times"/>
            </w:rPr>
            <w:t xml:space="preserve"> (5) and coastal and shelf </w:t>
          </w:r>
          <w:sdt>
            <w:sdtPr>
              <w:tag w:val="goog_rdk_343"/>
              <w:id w:val="186876458"/>
            </w:sdtPr>
            <w:sdtContent>
              <w:r>
                <w:rPr>
                  <w:rFonts w:ascii="Times" w:eastAsia="Times" w:hAnsi="Times" w:cs="Times"/>
                </w:rPr>
                <w:t>epipelagics</w:t>
              </w:r>
            </w:sdtContent>
          </w:sdt>
          <w:r>
            <w:rPr>
              <w:rFonts w:ascii="Times" w:eastAsia="Times" w:hAnsi="Times" w:cs="Times"/>
            </w:rPr>
            <w:t xml:space="preserve"> (3), followed by seasonal, continental shelf taxa (6) and resident continental shelf taxa (7)</w:t>
          </w:r>
          <w:ins w:id="694" w:author="Natasha Hardy" w:date="2023-06-11T18:16:00Z">
            <w:r w:rsidR="00223122">
              <w:rPr>
                <w:rFonts w:ascii="Times" w:eastAsia="Times" w:hAnsi="Times" w:cs="Times"/>
              </w:rPr>
              <w:t xml:space="preserve"> </w:t>
            </w:r>
          </w:ins>
          <w:customXmlInsRangeStart w:id="695" w:author="Natasha Hardy" w:date="2023-06-11T18:16:00Z"/>
          <w:sdt>
            <w:sdtPr>
              <w:tag w:val="goog_rdk_337"/>
              <w:id w:val="-595023576"/>
            </w:sdtPr>
            <w:sdtContent>
              <w:customXmlInsRangeEnd w:id="695"/>
              <w:customXmlInsRangeStart w:id="696" w:author="Natasha Hardy" w:date="2023-06-11T18:16:00Z"/>
            </w:sdtContent>
          </w:sdt>
          <w:customXmlInsRangeEnd w:id="696"/>
          <w:ins w:id="697" w:author="Natasha Hardy" w:date="2023-06-11T18:16:00Z">
            <w:r w:rsidR="00223122">
              <w:rPr>
                <w:rFonts w:ascii="Times" w:eastAsia="Times" w:hAnsi="Times" w:cs="Times"/>
              </w:rPr>
              <w:t xml:space="preserve">(Figure </w:t>
            </w:r>
          </w:ins>
          <w:customXmlInsRangeStart w:id="698" w:author="Natasha Hardy" w:date="2023-06-11T18:16:00Z"/>
          <w:sdt>
            <w:sdtPr>
              <w:tag w:val="goog_rdk_338"/>
              <w:id w:val="-1183042089"/>
            </w:sdtPr>
            <w:sdtContent>
              <w:customXmlInsRangeEnd w:id="698"/>
              <w:ins w:id="699" w:author="Natasha Hardy" w:date="2023-06-11T18:16:00Z">
                <w:r w:rsidR="00223122">
                  <w:rPr>
                    <w:rFonts w:ascii="Times" w:eastAsia="Times" w:hAnsi="Times" w:cs="Times"/>
                  </w:rPr>
                  <w:t>3b</w:t>
                </w:r>
              </w:ins>
              <w:customXmlInsRangeStart w:id="700" w:author="Natasha Hardy" w:date="2023-06-11T18:16:00Z"/>
            </w:sdtContent>
          </w:sdt>
          <w:customXmlInsRangeEnd w:id="700"/>
          <w:customXmlInsRangeStart w:id="701" w:author="Natasha Hardy" w:date="2023-06-11T18:16:00Z"/>
          <w:sdt>
            <w:sdtPr>
              <w:tag w:val="goog_rdk_339"/>
              <w:id w:val="-683443012"/>
            </w:sdtPr>
            <w:sdtContent>
              <w:customXmlInsRangeEnd w:id="701"/>
              <w:customXmlInsRangeStart w:id="702" w:author="Natasha Hardy" w:date="2023-06-11T18:16:00Z"/>
              <w:sdt>
                <w:sdtPr>
                  <w:tag w:val="goog_rdk_340"/>
                  <w:id w:val="-1881702299"/>
                </w:sdtPr>
                <w:sdtContent>
                  <w:customXmlInsRangeEnd w:id="702"/>
                  <w:customXmlInsRangeStart w:id="703" w:author="Natasha Hardy" w:date="2023-06-11T18:16:00Z"/>
                </w:sdtContent>
              </w:sdt>
              <w:customXmlInsRangeEnd w:id="703"/>
              <w:customXmlInsRangeStart w:id="704" w:author="Natasha Hardy" w:date="2023-06-11T18:16:00Z"/>
            </w:sdtContent>
          </w:sdt>
          <w:customXmlInsRangeEnd w:id="704"/>
          <w:customXmlInsRangeStart w:id="705" w:author="Natasha Hardy" w:date="2023-06-11T18:16:00Z"/>
          <w:sdt>
            <w:sdtPr>
              <w:tag w:val="goog_rdk_341"/>
              <w:id w:val="-286670274"/>
            </w:sdtPr>
            <w:sdtContent>
              <w:customXmlInsRangeEnd w:id="705"/>
              <w:customXmlInsRangeStart w:id="706" w:author="Natasha Hardy" w:date="2023-06-11T18:16:00Z"/>
            </w:sdtContent>
          </w:sdt>
          <w:customXmlInsRangeEnd w:id="706"/>
          <w:ins w:id="707" w:author="Natasha Hardy" w:date="2023-06-11T18:16:00Z">
            <w:r w:rsidR="00223122">
              <w:rPr>
                <w:rFonts w:ascii="Times" w:eastAsia="Times" w:hAnsi="Times" w:cs="Times"/>
              </w:rPr>
              <w:t>)</w:t>
            </w:r>
          </w:ins>
          <w:r>
            <w:rPr>
              <w:rFonts w:ascii="Times" w:eastAsia="Times" w:hAnsi="Times" w:cs="Times"/>
            </w:rPr>
            <w:t>. Finally, the rarest prey guild globally was the coastal and shelf demersal taxa (4)</w:t>
          </w:r>
          <w:ins w:id="708" w:author="Natasha Hardy" w:date="2023-06-11T18:16:00Z">
            <w:r w:rsidR="00223122">
              <w:rPr>
                <w:rFonts w:ascii="Times" w:eastAsia="Times" w:hAnsi="Times" w:cs="Times"/>
              </w:rPr>
              <w:t xml:space="preserve"> </w:t>
            </w:r>
          </w:ins>
          <w:customXmlInsRangeStart w:id="709" w:author="Natasha Hardy" w:date="2023-06-11T18:16:00Z"/>
          <w:sdt>
            <w:sdtPr>
              <w:tag w:val="goog_rdk_337"/>
              <w:id w:val="-1811944058"/>
            </w:sdtPr>
            <w:sdtContent>
              <w:customXmlInsRangeEnd w:id="709"/>
              <w:customXmlInsRangeStart w:id="710" w:author="Natasha Hardy" w:date="2023-06-11T18:16:00Z"/>
            </w:sdtContent>
          </w:sdt>
          <w:customXmlInsRangeEnd w:id="710"/>
          <w:ins w:id="711" w:author="Natasha Hardy" w:date="2023-06-11T18:16:00Z">
            <w:r w:rsidR="00223122">
              <w:rPr>
                <w:rFonts w:ascii="Times" w:eastAsia="Times" w:hAnsi="Times" w:cs="Times"/>
              </w:rPr>
              <w:t xml:space="preserve">(Figure </w:t>
            </w:r>
          </w:ins>
          <w:customXmlInsRangeStart w:id="712" w:author="Natasha Hardy" w:date="2023-06-11T18:16:00Z"/>
          <w:sdt>
            <w:sdtPr>
              <w:tag w:val="goog_rdk_338"/>
              <w:id w:val="-2018833891"/>
            </w:sdtPr>
            <w:sdtContent>
              <w:customXmlInsRangeEnd w:id="712"/>
              <w:ins w:id="713" w:author="Natasha Hardy" w:date="2023-06-11T18:16:00Z">
                <w:r w:rsidR="00223122">
                  <w:rPr>
                    <w:rFonts w:ascii="Times" w:eastAsia="Times" w:hAnsi="Times" w:cs="Times"/>
                  </w:rPr>
                  <w:t>3b</w:t>
                </w:r>
              </w:ins>
              <w:customXmlInsRangeStart w:id="714" w:author="Natasha Hardy" w:date="2023-06-11T18:16:00Z"/>
            </w:sdtContent>
          </w:sdt>
          <w:customXmlInsRangeEnd w:id="714"/>
          <w:customXmlInsRangeStart w:id="715" w:author="Natasha Hardy" w:date="2023-06-11T18:16:00Z"/>
          <w:sdt>
            <w:sdtPr>
              <w:tag w:val="goog_rdk_339"/>
              <w:id w:val="1245681302"/>
            </w:sdtPr>
            <w:sdtContent>
              <w:customXmlInsRangeEnd w:id="715"/>
              <w:customXmlInsRangeStart w:id="716" w:author="Natasha Hardy" w:date="2023-06-11T18:16:00Z"/>
              <w:sdt>
                <w:sdtPr>
                  <w:tag w:val="goog_rdk_340"/>
                  <w:id w:val="1578858289"/>
                </w:sdtPr>
                <w:sdtContent>
                  <w:customXmlInsRangeEnd w:id="716"/>
                  <w:customXmlInsRangeStart w:id="717" w:author="Natasha Hardy" w:date="2023-06-11T18:16:00Z"/>
                </w:sdtContent>
              </w:sdt>
              <w:customXmlInsRangeEnd w:id="717"/>
              <w:customXmlInsRangeStart w:id="718" w:author="Natasha Hardy" w:date="2023-06-11T18:16:00Z"/>
            </w:sdtContent>
          </w:sdt>
          <w:customXmlInsRangeEnd w:id="718"/>
          <w:customXmlInsRangeStart w:id="719" w:author="Natasha Hardy" w:date="2023-06-11T18:16:00Z"/>
          <w:sdt>
            <w:sdtPr>
              <w:tag w:val="goog_rdk_341"/>
              <w:id w:val="-276258821"/>
            </w:sdtPr>
            <w:sdtContent>
              <w:customXmlInsRangeEnd w:id="719"/>
              <w:customXmlInsRangeStart w:id="720" w:author="Natasha Hardy" w:date="2023-06-11T18:16:00Z"/>
            </w:sdtContent>
          </w:sdt>
          <w:customXmlInsRangeEnd w:id="720"/>
          <w:ins w:id="721" w:author="Natasha Hardy" w:date="2023-06-11T18:16:00Z">
            <w:r w:rsidR="00223122">
              <w:rPr>
                <w:rFonts w:ascii="Times" w:eastAsia="Times" w:hAnsi="Times" w:cs="Times"/>
              </w:rPr>
              <w:t>)</w:t>
            </w:r>
          </w:ins>
          <w:r>
            <w:rPr>
              <w:rFonts w:ascii="Times" w:eastAsia="Times" w:hAnsi="Times" w:cs="Times"/>
            </w:rPr>
            <w:t>. The hierarchical divisive clustering technique for 7 optimal clusters performed well in grouping taxa that are also clustered based on their trait values in multivariate space (</w:t>
          </w:r>
          <w:sdt>
            <w:sdtPr>
              <w:tag w:val="goog_rdk_344"/>
              <w:id w:val="-229692065"/>
            </w:sdtPr>
            <w:sdtContent>
              <w:del w:id="722" w:author="Natasha Hardy" w:date="2023-06-04T01:57:00Z">
                <w:r>
                  <w:rPr>
                    <w:rFonts w:ascii="Times" w:eastAsia="Times" w:hAnsi="Times" w:cs="Times"/>
                  </w:rPr>
                  <w:delText xml:space="preserve">Figure </w:delText>
                </w:r>
              </w:del>
            </w:sdtContent>
          </w:sdt>
          <w:sdt>
            <w:sdtPr>
              <w:tag w:val="goog_rdk_345"/>
              <w:id w:val="937034400"/>
            </w:sdtPr>
            <w:sdtContent>
              <w:customXmlInsRangeStart w:id="723" w:author="Natasha Hardy" w:date="2023-06-04T01:57:00Z"/>
              <w:sdt>
                <w:sdtPr>
                  <w:tag w:val="goog_rdk_346"/>
                  <w:id w:val="-432049347"/>
                </w:sdtPr>
                <w:sdtContent>
                  <w:customXmlInsRangeEnd w:id="723"/>
                  <w:ins w:id="724" w:author="Natasha Hardy" w:date="2023-06-04T01:57:00Z">
                    <w:del w:id="725" w:author="Natasha Hardy" w:date="2023-06-04T01:57:00Z">
                      <w:r>
                        <w:rPr>
                          <w:rFonts w:ascii="Times" w:eastAsia="Times" w:hAnsi="Times" w:cs="Times"/>
                        </w:rPr>
                        <w:delText>4</w:delText>
                      </w:r>
                    </w:del>
                  </w:ins>
                  <w:customXmlInsRangeStart w:id="726" w:author="Natasha Hardy" w:date="2023-06-04T01:57:00Z"/>
                </w:sdtContent>
              </w:sdt>
              <w:customXmlInsRangeEnd w:id="726"/>
            </w:sdtContent>
          </w:sdt>
          <w:sdt>
            <w:sdtPr>
              <w:tag w:val="goog_rdk_347"/>
              <w:id w:val="-320038844"/>
            </w:sdtPr>
            <w:sdtContent>
              <w:del w:id="727" w:author="Natasha Hardy" w:date="2023-06-04T01:57:00Z">
                <w:r>
                  <w:rPr>
                    <w:rFonts w:ascii="Times" w:eastAsia="Times" w:hAnsi="Times" w:cs="Times"/>
                  </w:rPr>
                  <w:delText xml:space="preserve">3b; </w:delText>
                </w:r>
              </w:del>
            </w:sdtContent>
          </w:sdt>
          <w:r>
            <w:rPr>
              <w:rFonts w:ascii="Times" w:eastAsia="Times" w:hAnsi="Times" w:cs="Times"/>
            </w:rPr>
            <w:t>Supplementary Information, Figure</w:t>
          </w:r>
          <w:sdt>
            <w:sdtPr>
              <w:tag w:val="goog_rdk_348"/>
              <w:id w:val="-645898055"/>
            </w:sdtPr>
            <w:sdtContent>
              <w:ins w:id="728" w:author="Natasha Hardy" w:date="2023-06-11T00:24:00Z">
                <w:r>
                  <w:rPr>
                    <w:rFonts w:ascii="Times" w:eastAsia="Times" w:hAnsi="Times" w:cs="Times"/>
                  </w:rPr>
                  <w:t>s S4 and</w:t>
                </w:r>
              </w:ins>
            </w:sdtContent>
          </w:sdt>
          <w:r>
            <w:rPr>
              <w:rFonts w:ascii="Times" w:eastAsia="Times" w:hAnsi="Times" w:cs="Times"/>
            </w:rPr>
            <w:t xml:space="preserve"> S5).</w:t>
          </w:r>
        </w:p>
      </w:sdtContent>
    </w:sdt>
    <w:p w14:paraId="5887F805" w14:textId="77777777" w:rsidR="00834DF8" w:rsidRDefault="00834DF8">
      <w:pPr>
        <w:ind w:firstLine="720"/>
        <w:rPr>
          <w:rFonts w:ascii="Times" w:eastAsia="Times" w:hAnsi="Times" w:cs="Times"/>
        </w:rPr>
      </w:pPr>
    </w:p>
    <w:p w14:paraId="7342B21A" w14:textId="77777777" w:rsidR="00834DF8" w:rsidRDefault="00000000">
      <w:pPr>
        <w:pStyle w:val="Heading3"/>
      </w:pPr>
      <w:bookmarkStart w:id="729" w:name="_Toc137363818"/>
      <w:r>
        <w:t>3.3 Historical trait-based albacore diet composition</w:t>
      </w:r>
      <w:bookmarkEnd w:id="729"/>
    </w:p>
    <w:p w14:paraId="60B78AED" w14:textId="77777777" w:rsidR="00834DF8" w:rsidRDefault="00834DF8"/>
    <w:p w14:paraId="7C598D1F" w14:textId="36763542" w:rsidR="00834DF8" w:rsidDel="003464F3" w:rsidRDefault="00000000">
      <w:pPr>
        <w:rPr>
          <w:del w:id="730" w:author="Natasha Hardy" w:date="2023-06-11T18:18:00Z"/>
        </w:rPr>
      </w:pPr>
      <w:r>
        <w:t>Almost all trait guilds were observed in albacore diets in nearly all locations sampled (Figure 4)</w:t>
      </w:r>
      <w:sdt>
        <w:sdtPr>
          <w:tag w:val="goog_rdk_350"/>
          <w:id w:val="-168950021"/>
        </w:sdtPr>
        <w:sdtContent>
          <w:del w:id="731" w:author="Cindy Matuch" w:date="2023-05-19T23:56:00Z">
            <w:r>
              <w:delText xml:space="preserve"> </w:delText>
            </w:r>
          </w:del>
        </w:sdtContent>
      </w:sdt>
      <w:r>
        <w:t xml:space="preserve">. </w:t>
      </w:r>
      <w:sdt>
        <w:sdtPr>
          <w:tag w:val="goog_rdk_351"/>
          <w:id w:val="479045483"/>
        </w:sdtPr>
        <w:sdtContent>
          <w:ins w:id="732" w:author="Natasha Hardy" w:date="2023-06-04T00:35:00Z">
            <w:r>
              <w:t>Albacore diet composition from t</w:t>
            </w:r>
          </w:ins>
        </w:sdtContent>
      </w:sdt>
      <w:sdt>
        <w:sdtPr>
          <w:tag w:val="goog_rdk_352"/>
          <w:id w:val="373433106"/>
        </w:sdtPr>
        <w:sdtContent>
          <w:del w:id="733" w:author="Natasha Hardy" w:date="2023-06-04T00:35:00Z">
            <w:r>
              <w:delText>T</w:delText>
            </w:r>
          </w:del>
        </w:sdtContent>
      </w:sdt>
      <w:r>
        <w:t xml:space="preserve">he Mediterranean was characterised by </w:t>
      </w:r>
      <w:sdt>
        <w:sdtPr>
          <w:tag w:val="goog_rdk_353"/>
          <w:id w:val="-1216196401"/>
        </w:sdtPr>
        <w:sdtContent>
          <w:ins w:id="734" w:author="Natasha Hardy" w:date="2023-06-04T00:35:00Z">
            <w:r>
              <w:t>consistent</w:t>
            </w:r>
          </w:ins>
        </w:sdtContent>
      </w:sdt>
      <w:sdt>
        <w:sdtPr>
          <w:tag w:val="goog_rdk_354"/>
          <w:id w:val="1747923865"/>
        </w:sdtPr>
        <w:sdtContent>
          <w:del w:id="735" w:author="Natasha Hardy" w:date="2023-06-04T00:35:00Z">
            <w:r>
              <w:delText>a relatively</w:delText>
            </w:r>
          </w:del>
        </w:sdtContent>
      </w:sdt>
      <w:r>
        <w:t xml:space="preserve"> high </w:t>
      </w:r>
      <w:sdt>
        <w:sdtPr>
          <w:tag w:val="goog_rdk_355"/>
          <w:id w:val="-911546963"/>
        </w:sdtPr>
        <w:sdtContent>
          <w:ins w:id="736" w:author="Natasha Hardy" w:date="2023-06-04T00:35:00Z">
            <w:r>
              <w:t>reliance on</w:t>
            </w:r>
          </w:ins>
        </w:sdtContent>
      </w:sdt>
      <w:sdt>
        <w:sdtPr>
          <w:tag w:val="goog_rdk_356"/>
          <w:id w:val="-2139642229"/>
        </w:sdtPr>
        <w:sdtContent>
          <w:del w:id="737" w:author="Natasha Hardy" w:date="2023-06-04T00:35:00Z">
            <w:r>
              <w:delText>contribution of samples containing</w:delText>
            </w:r>
          </w:del>
        </w:sdtContent>
      </w:sdt>
      <w:r>
        <w:t xml:space="preserve"> seasonal shelf taxa, with </w:t>
      </w:r>
      <w:sdt>
        <w:sdtPr>
          <w:tag w:val="goog_rdk_357"/>
          <w:id w:val="-2126763916"/>
        </w:sdtPr>
        <w:sdtContent>
          <w:ins w:id="738" w:author="Natasha Hardy" w:date="2023-06-04T00:36:00Z">
            <w:r>
              <w:t>differing temporal patterns of contribution to diets</w:t>
            </w:r>
          </w:ins>
        </w:sdtContent>
      </w:sdt>
      <w:sdt>
        <w:sdtPr>
          <w:tag w:val="goog_rdk_358"/>
          <w:id w:val="789790962"/>
        </w:sdtPr>
        <w:sdtContent>
          <w:del w:id="739" w:author="Natasha Hardy" w:date="2023-06-04T00:36:00Z">
            <w:r>
              <w:delText>pulses</w:delText>
            </w:r>
          </w:del>
        </w:sdtContent>
      </w:sdt>
      <w:r>
        <w:t xml:space="preserve"> of resident shelf taxa, diel migrating mesopelagics and oceanic epipelagics at different points in time (Figure 4). </w:t>
      </w:r>
      <w:sdt>
        <w:sdtPr>
          <w:tag w:val="goog_rdk_359"/>
          <w:id w:val="-865602821"/>
        </w:sdtPr>
        <w:sdtContent>
          <w:ins w:id="740" w:author="Natasha Hardy" w:date="2023-06-04T00:41:00Z">
            <w:r>
              <w:t xml:space="preserve">Throughout the historical period assessed, </w:t>
            </w:r>
          </w:ins>
        </w:sdtContent>
      </w:sdt>
      <w:r>
        <w:t xml:space="preserve">North Atlantic samples were </w:t>
      </w:r>
      <w:sdt>
        <w:sdtPr>
          <w:tag w:val="goog_rdk_360"/>
          <w:id w:val="-160161671"/>
        </w:sdtPr>
        <w:sdtContent>
          <w:del w:id="741" w:author="Natasha Hardy" w:date="2023-06-04T00:38:00Z">
            <w:r>
              <w:delText xml:space="preserve">also </w:delText>
            </w:r>
          </w:del>
        </w:sdtContent>
      </w:sdt>
      <w:r>
        <w:t xml:space="preserve">characterised by </w:t>
      </w:r>
      <w:sdt>
        <w:sdtPr>
          <w:tag w:val="goog_rdk_361"/>
          <w:id w:val="275756940"/>
        </w:sdtPr>
        <w:sdtContent>
          <w:ins w:id="742" w:author="Natasha Hardy" w:date="2023-06-04T00:38:00Z">
            <w:r>
              <w:t xml:space="preserve">consistent </w:t>
            </w:r>
          </w:ins>
        </w:sdtContent>
      </w:sdt>
      <w:r>
        <w:t xml:space="preserve">high prevalence of samples containing </w:t>
      </w:r>
      <w:sdt>
        <w:sdtPr>
          <w:tag w:val="goog_rdk_362"/>
          <w:id w:val="-551145045"/>
        </w:sdtPr>
        <w:sdtContent>
          <w:del w:id="743" w:author="Natasha Hardy" w:date="2023-06-04T00:38:00Z">
            <w:r>
              <w:delText xml:space="preserve">the </w:delText>
            </w:r>
          </w:del>
        </w:sdtContent>
      </w:sdt>
      <w:r>
        <w:t xml:space="preserve">seasonal shelf taxa </w:t>
      </w:r>
      <w:sdt>
        <w:sdtPr>
          <w:tag w:val="goog_rdk_363"/>
          <w:id w:val="-849024099"/>
        </w:sdtPr>
        <w:sdtContent>
          <w:del w:id="744" w:author="Natasha Hardy" w:date="2023-06-04T00:39:00Z">
            <w:r>
              <w:delText xml:space="preserve">and resident shelf taxa </w:delText>
            </w:r>
          </w:del>
        </w:sdtContent>
      </w:sdt>
      <w:r>
        <w:t>(Figures 4 &amp; 5)</w:t>
      </w:r>
      <w:sdt>
        <w:sdtPr>
          <w:tag w:val="goog_rdk_364"/>
          <w:id w:val="1256318129"/>
        </w:sdtPr>
        <w:sdtContent>
          <w:ins w:id="745" w:author="Natasha Hardy" w:date="2023-06-04T00:39:00Z">
            <w:r>
              <w:t>.</w:t>
            </w:r>
          </w:ins>
        </w:sdtContent>
      </w:sdt>
      <w:sdt>
        <w:sdtPr>
          <w:tag w:val="goog_rdk_365"/>
          <w:id w:val="-888876866"/>
        </w:sdtPr>
        <w:sdtContent>
          <w:del w:id="746" w:author="Cindy Matuch" w:date="2023-05-19T23:57:00Z">
            <w:r>
              <w:delText>,</w:delText>
            </w:r>
          </w:del>
        </w:sdtContent>
      </w:sdt>
      <w:sdt>
        <w:sdtPr>
          <w:tag w:val="goog_rdk_366"/>
          <w:id w:val="1984576861"/>
        </w:sdtPr>
        <w:sdtContent>
          <w:del w:id="747" w:author="Natasha Hardy" w:date="2023-06-04T00:39:00Z">
            <w:r>
              <w:delText xml:space="preserve"> the latter group mainly prevalent in</w:delText>
            </w:r>
          </w:del>
        </w:sdtContent>
      </w:sdt>
      <w:r>
        <w:t xml:space="preserve"> </w:t>
      </w:r>
      <w:sdt>
        <w:sdtPr>
          <w:tag w:val="goog_rdk_367"/>
          <w:id w:val="2059045870"/>
        </w:sdtPr>
        <w:sdtContent>
          <w:ins w:id="748" w:author="Natasha Hardy" w:date="2023-06-04T00:39:00Z">
            <w:r>
              <w:t xml:space="preserve">North Atlantic diet composition from </w:t>
            </w:r>
          </w:ins>
        </w:sdtContent>
      </w:sdt>
      <w:r>
        <w:t>earlier 1930’s samples</w:t>
      </w:r>
      <w:sdt>
        <w:sdtPr>
          <w:tag w:val="goog_rdk_368"/>
          <w:id w:val="-1727058175"/>
        </w:sdtPr>
        <w:sdtContent>
          <w:ins w:id="749" w:author="Natasha Hardy" w:date="2023-06-04T00:39:00Z">
            <w:r>
              <w:t xml:space="preserve"> were characterised</w:t>
            </w:r>
          </w:ins>
        </w:sdtContent>
      </w:sdt>
      <w:r>
        <w:t xml:space="preserve"> </w:t>
      </w:r>
      <w:sdt>
        <w:sdtPr>
          <w:tag w:val="goog_rdk_369"/>
          <w:id w:val="2043933986"/>
        </w:sdtPr>
        <w:sdtContent>
          <w:ins w:id="750" w:author="Natasha Hardy" w:date="2023-06-04T00:40:00Z">
            <w:r>
              <w:t>by a mix of most trait guilds</w:t>
            </w:r>
          </w:ins>
          <w:customXmlInsRangeStart w:id="751" w:author="Natasha Hardy" w:date="2023-06-04T00:40:00Z"/>
          <w:sdt>
            <w:sdtPr>
              <w:tag w:val="goog_rdk_370"/>
              <w:id w:val="-1838913240"/>
            </w:sdtPr>
            <w:sdtContent>
              <w:customXmlInsRangeEnd w:id="751"/>
              <w:ins w:id="752" w:author="Natasha Hardy" w:date="2023-06-04T00:40:00Z">
                <w:del w:id="753" w:author="Natasha Hardy" w:date="2023-06-04T00:37:00Z">
                  <w:r>
                    <w:delText xml:space="preserve"> </w:delText>
                  </w:r>
                </w:del>
              </w:ins>
              <w:customXmlInsRangeStart w:id="754" w:author="Natasha Hardy" w:date="2023-06-04T00:40:00Z"/>
            </w:sdtContent>
          </w:sdt>
          <w:customXmlInsRangeEnd w:id="754"/>
        </w:sdtContent>
      </w:sdt>
      <w:sdt>
        <w:sdtPr>
          <w:tag w:val="goog_rdk_371"/>
          <w:id w:val="-1934435032"/>
        </w:sdtPr>
        <w:sdtContent>
          <w:del w:id="755" w:author="Natasha Hardy" w:date="2023-06-04T00:37:00Z">
            <w:r>
              <w:delText>alongside consistent albeit relatively low prevalence of non-diel migrating mesopelagics at that time</w:delText>
            </w:r>
          </w:del>
        </w:sdtContent>
      </w:sdt>
      <w:r>
        <w:t xml:space="preserve">. From 1968 however, North Atlantic </w:t>
      </w:r>
      <w:sdt>
        <w:sdtPr>
          <w:tag w:val="goog_rdk_372"/>
          <w:id w:val="-1251650993"/>
        </w:sdtPr>
        <w:sdtContent>
          <w:ins w:id="756" w:author="Natasha Hardy" w:date="2023-06-04T00:37:00Z">
            <w:r>
              <w:t>diets varied</w:t>
            </w:r>
          </w:ins>
        </w:sdtContent>
      </w:sdt>
      <w:sdt>
        <w:sdtPr>
          <w:tag w:val="goog_rdk_373"/>
          <w:id w:val="-465281515"/>
        </w:sdtPr>
        <w:sdtContent>
          <w:del w:id="757" w:author="Natasha Hardy" w:date="2023-06-04T00:37:00Z">
            <w:r>
              <w:delText>samples oscillate</w:delText>
            </w:r>
          </w:del>
        </w:sdtContent>
      </w:sdt>
      <w:r>
        <w:t xml:space="preserve"> </w:t>
      </w:r>
      <w:sdt>
        <w:sdtPr>
          <w:tag w:val="goog_rdk_374"/>
          <w:id w:val="-1872144040"/>
        </w:sdtPr>
        <w:sdtContent>
          <w:ins w:id="758" w:author="Natasha Hardy" w:date="2023-06-04T00:41:00Z">
            <w:r>
              <w:t xml:space="preserve">mainly in </w:t>
            </w:r>
          </w:ins>
        </w:sdtContent>
      </w:sdt>
      <w:sdt>
        <w:sdtPr>
          <w:tag w:val="goog_rdk_375"/>
          <w:id w:val="-901522616"/>
        </w:sdtPr>
        <w:sdtContent>
          <w:del w:id="759" w:author="Natasha Hardy" w:date="2023-06-04T00:41:00Z">
            <w:r>
              <w:delText xml:space="preserve">between higher </w:delText>
            </w:r>
          </w:del>
        </w:sdtContent>
      </w:sdt>
      <w:r>
        <w:t xml:space="preserve">contributions of the seasonal shelf taxa, coast and shelf </w:t>
      </w:r>
      <w:sdt>
        <w:sdtPr>
          <w:tag w:val="goog_rdk_376"/>
          <w:id w:val="-1072506026"/>
        </w:sdtPr>
        <w:sdtContent>
          <w:r>
            <w:t>epipelagics</w:t>
          </w:r>
        </w:sdtContent>
      </w:sdt>
      <w:r>
        <w:t xml:space="preserve"> and oceanic </w:t>
      </w:r>
      <w:sdt>
        <w:sdtPr>
          <w:tag w:val="goog_rdk_377"/>
          <w:id w:val="-564566681"/>
        </w:sdtPr>
        <w:sdtContent>
          <w:r>
            <w:t>epipelagics</w:t>
          </w:r>
        </w:sdtContent>
      </w:sdt>
      <w:r>
        <w:t xml:space="preserve">. These guilds </w:t>
      </w:r>
      <w:sdt>
        <w:sdtPr>
          <w:tag w:val="goog_rdk_378"/>
          <w:id w:val="-424655043"/>
        </w:sdtPr>
        <w:sdtContent>
          <w:ins w:id="760" w:author="Natasha Hardy" w:date="2023-06-04T00:42:00Z">
            <w:r>
              <w:t xml:space="preserve">and the diel migrating </w:t>
            </w:r>
          </w:ins>
          <w:sdt>
            <w:sdtPr>
              <w:tag w:val="goog_rdk_379"/>
              <w:id w:val="1964688726"/>
            </w:sdtPr>
            <w:sdtContent>
              <w:ins w:id="761" w:author="Natasha Hardy" w:date="2023-06-04T00:42:00Z">
                <w:r>
                  <w:t>mesopelagics</w:t>
                </w:r>
              </w:ins>
            </w:sdtContent>
          </w:sdt>
          <w:ins w:id="762" w:author="Natasha Hardy" w:date="2023-06-04T00:42:00Z">
            <w:r>
              <w:t xml:space="preserve"> </w:t>
            </w:r>
          </w:ins>
        </w:sdtContent>
      </w:sdt>
      <w:r>
        <w:t xml:space="preserve">were also </w:t>
      </w:r>
      <w:sdt>
        <w:sdtPr>
          <w:tag w:val="goog_rdk_380"/>
          <w:id w:val="1247142642"/>
        </w:sdtPr>
        <w:sdtContent>
          <w:ins w:id="763" w:author="Natasha Hardy" w:date="2023-06-04T00:43:00Z">
            <w:r>
              <w:t>common</w:t>
            </w:r>
          </w:ins>
        </w:sdtContent>
      </w:sdt>
      <w:sdt>
        <w:sdtPr>
          <w:tag w:val="goog_rdk_381"/>
          <w:id w:val="-1231304854"/>
        </w:sdtPr>
        <w:sdtContent>
          <w:del w:id="764" w:author="Natasha Hardy" w:date="2023-06-04T00:43:00Z">
            <w:r>
              <w:delText>highly prevalent</w:delText>
            </w:r>
          </w:del>
        </w:sdtContent>
      </w:sdt>
      <w:r>
        <w:t xml:space="preserve"> in North Pacific diets, </w:t>
      </w:r>
      <w:sdt>
        <w:sdtPr>
          <w:tag w:val="goog_rdk_382"/>
          <w:id w:val="-1675798839"/>
        </w:sdtPr>
        <w:sdtContent>
          <w:ins w:id="765" w:author="Natasha Hardy" w:date="2023-06-04T00:44:00Z">
            <w:r>
              <w:t>with greater relative contribution to diets of</w:t>
            </w:r>
          </w:ins>
        </w:sdtContent>
      </w:sdt>
      <w:sdt>
        <w:sdtPr>
          <w:tag w:val="goog_rdk_383"/>
          <w:id w:val="-1062857243"/>
        </w:sdtPr>
        <w:sdtContent>
          <w:del w:id="766" w:author="Natasha Hardy" w:date="2023-06-04T00:44:00Z">
            <w:r>
              <w:delText>and samples from this basin were also characterised by oscillations between</w:delText>
            </w:r>
          </w:del>
        </w:sdtContent>
      </w:sdt>
      <w:r>
        <w:t xml:space="preserve"> coast and shelf </w:t>
      </w:r>
      <w:sdt>
        <w:sdtPr>
          <w:tag w:val="goog_rdk_384"/>
          <w:id w:val="768662590"/>
        </w:sdtPr>
        <w:sdtContent>
          <w:r>
            <w:t>epipelagics</w:t>
          </w:r>
        </w:sdtContent>
      </w:sdt>
      <w:r>
        <w:t xml:space="preserve"> and oceanic </w:t>
      </w:r>
      <w:sdt>
        <w:sdtPr>
          <w:tag w:val="goog_rdk_385"/>
          <w:id w:val="-1421254036"/>
        </w:sdtPr>
        <w:sdtContent>
          <w:r>
            <w:t>epipelagics</w:t>
          </w:r>
        </w:sdtContent>
      </w:sdt>
      <w:r>
        <w:t xml:space="preserve"> </w:t>
      </w:r>
      <w:sdt>
        <w:sdtPr>
          <w:tag w:val="goog_rdk_386"/>
          <w:id w:val="304364753"/>
        </w:sdtPr>
        <w:sdtContent>
          <w:ins w:id="767" w:author="Natasha Hardy" w:date="2023-06-04T00:44:00Z">
            <w:r>
              <w:t xml:space="preserve">than in other ocean basins </w:t>
            </w:r>
          </w:ins>
        </w:sdtContent>
      </w:sdt>
      <w:r>
        <w:t>(Figures 4 &amp; 5)</w:t>
      </w:r>
      <w:sdt>
        <w:sdtPr>
          <w:tag w:val="goog_rdk_387"/>
          <w:id w:val="1712763702"/>
        </w:sdtPr>
        <w:sdtContent>
          <w:del w:id="768" w:author="Natasha Hardy" w:date="2023-06-04T00:31:00Z">
            <w:r>
              <w:delText>,</w:delText>
            </w:r>
          </w:del>
        </w:sdtContent>
      </w:sdt>
      <w:r>
        <w:t xml:space="preserve">. </w:t>
      </w:r>
      <w:sdt>
        <w:sdtPr>
          <w:tag w:val="goog_rdk_388"/>
          <w:id w:val="612333191"/>
        </w:sdtPr>
        <w:sdtContent>
          <w:del w:id="769" w:author="Natasha Hardy" w:date="2023-06-04T00:47:00Z">
            <w:r>
              <w:delText xml:space="preserve">Oceanic </w:delText>
            </w:r>
          </w:del>
          <w:sdt>
            <w:sdtPr>
              <w:tag w:val="goog_rdk_389"/>
              <w:id w:val="2141756670"/>
            </w:sdtPr>
            <w:sdtContent>
              <w:del w:id="770" w:author="Natasha Hardy" w:date="2023-06-04T00:47:00Z">
                <w:r>
                  <w:delText>epipelagics</w:delText>
                </w:r>
              </w:del>
            </w:sdtContent>
          </w:sdt>
          <w:del w:id="771" w:author="Natasha Hardy" w:date="2023-06-04T00:47:00Z">
            <w:r>
              <w:delText xml:space="preserve"> appeared to dominate </w:delText>
            </w:r>
          </w:del>
        </w:sdtContent>
      </w:sdt>
      <w:r>
        <w:t>South Pacific sampl</w:t>
      </w:r>
      <w:sdt>
        <w:sdtPr>
          <w:tag w:val="goog_rdk_390"/>
          <w:id w:val="2033908795"/>
        </w:sdtPr>
        <w:sdtContent>
          <w:ins w:id="772" w:author="Natasha Hardy" w:date="2023-06-04T00:46:00Z">
            <w:r>
              <w:t>es were characterised by varying composition of oceanic epipelagics, non-diel migrating mesopelagics, seasonal and resident continental shelf species.</w:t>
            </w:r>
          </w:ins>
        </w:sdtContent>
      </w:sdt>
      <w:sdt>
        <w:sdtPr>
          <w:tag w:val="goog_rdk_391"/>
          <w:id w:val="-536814193"/>
        </w:sdtPr>
        <w:sdtContent>
          <w:del w:id="773" w:author="Natasha Hardy" w:date="2023-06-04T00:46:00Z">
            <w:r>
              <w:delText xml:space="preserve">ing in most years, with intermittent higher prevalences of seasonal shelf taxa and non-diel migrating </w:delText>
            </w:r>
          </w:del>
          <w:sdt>
            <w:sdtPr>
              <w:tag w:val="goog_rdk_392"/>
              <w:id w:val="-505518375"/>
            </w:sdtPr>
            <w:sdtContent>
              <w:del w:id="774" w:author="Natasha Hardy" w:date="2023-06-04T00:46:00Z">
                <w:r>
                  <w:delText>mesopelagics</w:delText>
                </w:r>
              </w:del>
            </w:sdtContent>
          </w:sdt>
        </w:sdtContent>
      </w:sdt>
      <w:del w:id="775" w:author="Natasha Hardy" w:date="2023-06-11T18:16:00Z">
        <w:r w:rsidDel="00223122">
          <w:delText>.</w:delText>
        </w:r>
      </w:del>
      <w:r>
        <w:t xml:space="preserve"> Notably in this region, a relatively high contribution of unclassified species were observed in albacore diets lacking complete trait information. Indian Ocean observations were few in number, and diets varied including two </w:t>
      </w:r>
      <w:sdt>
        <w:sdtPr>
          <w:tag w:val="goog_rdk_393"/>
          <w:id w:val="331107685"/>
        </w:sdtPr>
        <w:sdtContent>
          <w:ins w:id="776" w:author="Natasha Hardy" w:date="2023-06-04T00:32:00Z">
            <w:r>
              <w:t>sampling periods</w:t>
            </w:r>
          </w:ins>
        </w:sdtContent>
      </w:sdt>
      <w:sdt>
        <w:sdtPr>
          <w:tag w:val="goog_rdk_394"/>
          <w:id w:val="1703662667"/>
        </w:sdtPr>
        <w:sdtContent>
          <w:del w:id="777" w:author="Natasha Hardy" w:date="2023-06-04T00:32:00Z">
            <w:r>
              <w:delText>important seasons</w:delText>
            </w:r>
          </w:del>
        </w:sdtContent>
      </w:sdt>
      <w:r>
        <w:t xml:space="preserve"> </w:t>
      </w:r>
      <w:sdt>
        <w:sdtPr>
          <w:tag w:val="goog_rdk_395"/>
          <w:id w:val="-1177813768"/>
        </w:sdtPr>
        <w:sdtContent>
          <w:ins w:id="778" w:author="Natasha Hardy" w:date="2023-06-04T00:32:00Z">
            <w:r>
              <w:t>containing mixed composition of nearly all trait guilds</w:t>
            </w:r>
          </w:ins>
        </w:sdtContent>
      </w:sdt>
      <w:sdt>
        <w:sdtPr>
          <w:tag w:val="goog_rdk_396"/>
          <w:id w:val="362949700"/>
        </w:sdtPr>
        <w:sdtContent>
          <w:del w:id="779" w:author="Natasha Hardy" w:date="2023-06-04T00:32:00Z">
            <w:r>
              <w:delText>for resident shelf taxa</w:delText>
            </w:r>
          </w:del>
        </w:sdtContent>
      </w:sdt>
      <w:r>
        <w:t xml:space="preserve">, </w:t>
      </w:r>
      <w:sdt>
        <w:sdtPr>
          <w:tag w:val="goog_rdk_397"/>
          <w:id w:val="1963079677"/>
        </w:sdtPr>
        <w:sdtContent>
          <w:ins w:id="780" w:author="Natasha Hardy" w:date="2023-06-04T00:33:00Z">
            <w:r>
              <w:t xml:space="preserve">while </w:t>
            </w:r>
          </w:ins>
        </w:sdtContent>
      </w:sdt>
      <w:r>
        <w:t xml:space="preserve">one </w:t>
      </w:r>
      <w:sdt>
        <w:sdtPr>
          <w:tag w:val="goog_rdk_398"/>
          <w:id w:val="1090816833"/>
        </w:sdtPr>
        <w:sdtContent>
          <w:ins w:id="781" w:author="Natasha Hardy" w:date="2023-06-04T00:33:00Z">
            <w:r>
              <w:t>sampling period</w:t>
            </w:r>
          </w:ins>
        </w:sdtContent>
      </w:sdt>
      <w:sdt>
        <w:sdtPr>
          <w:tag w:val="goog_rdk_399"/>
          <w:id w:val="-1478375355"/>
        </w:sdtPr>
        <w:sdtContent>
          <w:del w:id="782" w:author="Natasha Hardy" w:date="2023-06-04T00:33:00Z">
            <w:r>
              <w:delText>season</w:delText>
            </w:r>
          </w:del>
        </w:sdtContent>
      </w:sdt>
      <w:r>
        <w:t xml:space="preserve"> </w:t>
      </w:r>
      <w:sdt>
        <w:sdtPr>
          <w:tag w:val="goog_rdk_400"/>
          <w:id w:val="1886603555"/>
        </w:sdtPr>
        <w:sdtContent>
          <w:ins w:id="783" w:author="Natasha Hardy" w:date="2023-06-04T00:49:00Z">
            <w:r>
              <w:t xml:space="preserve">was </w:t>
            </w:r>
          </w:ins>
        </w:sdtContent>
      </w:sdt>
      <w:r>
        <w:t xml:space="preserve">dominated by coast and shelf </w:t>
      </w:r>
      <w:sdt>
        <w:sdtPr>
          <w:tag w:val="goog_rdk_401"/>
          <w:id w:val="221022975"/>
        </w:sdtPr>
        <w:sdtContent>
          <w:r>
            <w:t>epipelagics</w:t>
          </w:r>
        </w:sdtContent>
      </w:sdt>
      <w:sdt>
        <w:sdtPr>
          <w:tag w:val="goog_rdk_402"/>
          <w:id w:val="-1261213116"/>
        </w:sdtPr>
        <w:sdtContent>
          <w:del w:id="784" w:author="Natasha Hardy" w:date="2023-06-04T00:33:00Z">
            <w:r>
              <w:delText>, and consistent but low prevalences of non-diel migrating mesopelagics</w:delText>
            </w:r>
          </w:del>
        </w:sdtContent>
      </w:sdt>
      <w:r>
        <w:t>.</w:t>
      </w:r>
      <w:ins w:id="785" w:author="Natasha Hardy" w:date="2023-06-11T18:18:00Z">
        <w:r w:rsidR="003464F3">
          <w:t xml:space="preserve"> </w:t>
        </w:r>
      </w:ins>
      <w:del w:id="786" w:author="Natasha Hardy" w:date="2023-06-11T18:18:00Z">
        <w:r w:rsidDel="003464F3">
          <w:delText xml:space="preserve"> </w:delText>
        </w:r>
      </w:del>
    </w:p>
    <w:sdt>
      <w:sdtPr>
        <w:tag w:val="goog_rdk_415"/>
        <w:id w:val="1469236840"/>
      </w:sdtPr>
      <w:sdtContent>
        <w:p w14:paraId="1287D51A" w14:textId="6BB7263A" w:rsidR="00834DF8" w:rsidRDefault="00000000">
          <w:pPr>
            <w:rPr>
              <w:ins w:id="787" w:author="Natasha Hardy" w:date="2023-06-11T00:27:00Z"/>
            </w:rPr>
            <w:pPrChange w:id="788" w:author="Natasha Hardy" w:date="2023-06-11T18:18:00Z">
              <w:pPr>
                <w:ind w:firstLine="720"/>
              </w:pPr>
            </w:pPrChange>
          </w:pPr>
          <w:r>
            <w:t xml:space="preserve">Overall, non-diel migrating </w:t>
          </w:r>
          <w:sdt>
            <w:sdtPr>
              <w:tag w:val="goog_rdk_403"/>
              <w:id w:val="443435651"/>
            </w:sdtPr>
            <w:sdtContent>
              <w:r>
                <w:t>mesopelagics</w:t>
              </w:r>
            </w:sdtContent>
          </w:sdt>
          <w:r>
            <w:t xml:space="preserve"> were primarily observed in diets prior to 1950’s samples from the North Atlantic and </w:t>
          </w:r>
          <w:sdt>
            <w:sdtPr>
              <w:tag w:val="goog_rdk_404"/>
              <w:id w:val="-728295893"/>
            </w:sdtPr>
            <w:sdtContent>
              <w:del w:id="789" w:author="Natasha Hardy" w:date="2023-06-04T00:51:00Z">
                <w:r>
                  <w:delText xml:space="preserve">with high prevalence </w:delText>
                </w:r>
              </w:del>
            </w:sdtContent>
          </w:sdt>
          <w:r>
            <w:t>in select years in the mid-2010</w:t>
          </w:r>
          <w:sdt>
            <w:sdtPr>
              <w:tag w:val="goog_rdk_405"/>
              <w:id w:val="-1445073107"/>
            </w:sdtPr>
            <w:sdtContent>
              <w:ins w:id="790" w:author="Natasha Hardy" w:date="2023-06-11T00:27:00Z">
                <w:r>
                  <w:t>’</w:t>
                </w:r>
              </w:ins>
            </w:sdtContent>
          </w:sdt>
          <w:r>
            <w:t xml:space="preserve">s in the Indian </w:t>
          </w:r>
          <w:ins w:id="791" w:author="Natasha Hardy" w:date="2023-06-11T18:17:00Z">
            <w:r w:rsidR="003464F3">
              <w:t xml:space="preserve">Ocean </w:t>
            </w:r>
          </w:ins>
          <w:r>
            <w:lastRenderedPageBreak/>
            <w:t>and South Pacific</w:t>
          </w:r>
          <w:del w:id="792" w:author="Natasha Hardy" w:date="2023-06-11T18:17:00Z">
            <w:r w:rsidDel="003464F3">
              <w:delText xml:space="preserve"> Oceans</w:delText>
            </w:r>
          </w:del>
          <w:r>
            <w:t>. The coast and shelf demersals were the rarest group across geographies,</w:t>
          </w:r>
          <w:del w:id="793" w:author="Natasha Hardy" w:date="2023-06-11T18:18:00Z">
            <w:r w:rsidDel="003464F3">
              <w:delText xml:space="preserve"> and</w:delText>
            </w:r>
          </w:del>
          <w:r>
            <w:t xml:space="preserve"> observed </w:t>
          </w:r>
          <w:sdt>
            <w:sdtPr>
              <w:tag w:val="goog_rdk_406"/>
              <w:id w:val="-462735379"/>
            </w:sdtPr>
            <w:sdtContent>
              <w:ins w:id="794" w:author="Natasha Hardy" w:date="2023-06-04T00:58:00Z">
                <w:r>
                  <w:t>primarily</w:t>
                </w:r>
              </w:ins>
            </w:sdtContent>
          </w:sdt>
          <w:sdt>
            <w:sdtPr>
              <w:tag w:val="goog_rdk_407"/>
              <w:id w:val="-1103498466"/>
            </w:sdtPr>
            <w:sdtContent>
              <w:del w:id="795" w:author="Natasha Hardy" w:date="2023-06-04T00:58:00Z">
                <w:r>
                  <w:delText>mainly</w:delText>
                </w:r>
              </w:del>
            </w:sdtContent>
          </w:sdt>
          <w:r>
            <w:t xml:space="preserve"> in North Pacific samples </w:t>
          </w:r>
          <w:sdt>
            <w:sdtPr>
              <w:tag w:val="goog_rdk_408"/>
              <w:id w:val="694269526"/>
            </w:sdtPr>
            <w:sdtContent>
              <w:ins w:id="796" w:author="Natasha Hardy" w:date="2023-06-04T00:58:00Z">
                <w:r>
                  <w:t>from</w:t>
                </w:r>
              </w:ins>
            </w:sdtContent>
          </w:sdt>
          <w:sdt>
            <w:sdtPr>
              <w:tag w:val="goog_rdk_409"/>
              <w:id w:val="1590737184"/>
            </w:sdtPr>
            <w:sdtContent>
              <w:del w:id="797" w:author="Natasha Hardy" w:date="2023-06-04T00:58:00Z">
                <w:r>
                  <w:delText>in the</w:delText>
                </w:r>
              </w:del>
            </w:sdtContent>
          </w:sdt>
          <w:r>
            <w:t xml:space="preserve"> 194</w:t>
          </w:r>
          <w:sdt>
            <w:sdtPr>
              <w:tag w:val="goog_rdk_410"/>
              <w:id w:val="1750764464"/>
            </w:sdtPr>
            <w:sdtContent>
              <w:ins w:id="798" w:author="Natasha Hardy" w:date="2023-06-04T00:58:00Z">
                <w:r>
                  <w:t>6</w:t>
                </w:r>
              </w:ins>
            </w:sdtContent>
          </w:sdt>
          <w:sdt>
            <w:sdtPr>
              <w:tag w:val="goog_rdk_411"/>
              <w:id w:val="785006445"/>
            </w:sdtPr>
            <w:sdtContent>
              <w:del w:id="799" w:author="Natasha Hardy" w:date="2023-06-04T00:58:00Z">
                <w:r>
                  <w:delText>0’s</w:delText>
                </w:r>
              </w:del>
            </w:sdtContent>
          </w:sdt>
          <w:r>
            <w:t xml:space="preserve"> and North Atlantic samples from 1957. </w:t>
          </w:r>
          <w:sdt>
            <w:sdtPr>
              <w:tag w:val="goog_rdk_412"/>
              <w:id w:val="-2059770956"/>
            </w:sdtPr>
            <w:sdtContent>
              <w:del w:id="800" w:author="Natasha Hardy" w:date="2023-06-04T00:50:00Z">
                <w:r>
                  <w:delText xml:space="preserve">Due to low sample sizes, data from locations in the South Pacific, South Atlantic, and Indian Oceans are illustrated (Figure 4) but were not used in further trait-based models. </w:delText>
                </w:r>
              </w:del>
            </w:sdtContent>
          </w:sdt>
          <w:sdt>
            <w:sdtPr>
              <w:tag w:val="goog_rdk_413"/>
              <w:id w:val="1097682920"/>
            </w:sdtPr>
            <w:sdtContent>
              <w:ins w:id="801" w:author="Natasha Hardy" w:date="2023-06-04T00:50:00Z">
                <w:r>
                  <w:t xml:space="preserve"> </w:t>
                </w:r>
              </w:ins>
            </w:sdtContent>
          </w:sdt>
          <w:sdt>
            <w:sdtPr>
              <w:tag w:val="goog_rdk_414"/>
              <w:id w:val="-1081054590"/>
            </w:sdtPr>
            <w:sdtContent/>
          </w:sdt>
        </w:p>
      </w:sdtContent>
    </w:sdt>
    <w:sdt>
      <w:sdtPr>
        <w:tag w:val="goog_rdk_437"/>
        <w:id w:val="-821417601"/>
      </w:sdtPr>
      <w:sdtContent>
        <w:p w14:paraId="0006FD39" w14:textId="77777777" w:rsidR="00834DF8" w:rsidRDefault="00000000">
          <w:pPr>
            <w:ind w:firstLine="720"/>
          </w:pPr>
          <w:sdt>
            <w:sdtPr>
              <w:tag w:val="goog_rdk_417"/>
              <w:id w:val="-353106852"/>
            </w:sdtPr>
            <w:sdtContent>
              <w:ins w:id="802" w:author="Natasha Hardy" w:date="2023-06-04T00:50:00Z">
                <w:r>
                  <w:t>Underlying t</w:t>
                </w:r>
              </w:ins>
            </w:sdtContent>
          </w:sdt>
          <w:sdt>
            <w:sdtPr>
              <w:tag w:val="goog_rdk_418"/>
              <w:id w:val="-1816021818"/>
            </w:sdtPr>
            <w:sdtContent>
              <w:del w:id="803" w:author="Natasha Hardy" w:date="2023-06-04T00:50:00Z">
                <w:r>
                  <w:delText>T</w:delText>
                </w:r>
              </w:del>
            </w:sdtContent>
          </w:sdt>
          <w:r>
            <w:t>axonomic variation in regional dietary signatures (Supplementary Information, Figure S</w:t>
          </w:r>
          <w:sdt>
            <w:sdtPr>
              <w:tag w:val="goog_rdk_419"/>
              <w:id w:val="-2104105698"/>
            </w:sdtPr>
            <w:sdtContent>
              <w:ins w:id="804" w:author="Natasha Hardy" w:date="2023-06-11T00:24:00Z">
                <w:r>
                  <w:t>6</w:t>
                </w:r>
              </w:ins>
            </w:sdtContent>
          </w:sdt>
          <w:sdt>
            <w:sdtPr>
              <w:tag w:val="goog_rdk_420"/>
              <w:id w:val="427927988"/>
            </w:sdtPr>
            <w:sdtContent>
              <w:del w:id="805" w:author="Natasha Hardy" w:date="2023-06-11T00:24:00Z">
                <w:r>
                  <w:delText>5</w:delText>
                </w:r>
              </w:del>
            </w:sdtContent>
          </w:sdt>
          <w:r>
            <w:t xml:space="preserve">) was significantly </w:t>
          </w:r>
          <w:sdt>
            <w:sdtPr>
              <w:tag w:val="goog_rdk_421"/>
              <w:id w:val="-973982465"/>
            </w:sdtPr>
            <w:sdtContent>
              <w:ins w:id="806" w:author="Natasha Hardy" w:date="2023-06-04T00:51:00Z">
                <w:r>
                  <w:t>explained</w:t>
                </w:r>
              </w:ins>
            </w:sdtContent>
          </w:sdt>
          <w:sdt>
            <w:sdtPr>
              <w:tag w:val="goog_rdk_422"/>
              <w:id w:val="1667514628"/>
            </w:sdtPr>
            <w:sdtContent>
              <w:del w:id="807" w:author="Natasha Hardy" w:date="2023-06-04T00:51:00Z">
                <w:r>
                  <w:delText>mediated</w:delText>
                </w:r>
              </w:del>
            </w:sdtContent>
          </w:sdt>
          <w:r>
            <w:t xml:space="preserve"> by </w:t>
          </w:r>
          <w:sdt>
            <w:sdtPr>
              <w:tag w:val="goog_rdk_423"/>
              <w:id w:val="2005863415"/>
            </w:sdtPr>
            <w:sdtContent>
              <w:ins w:id="808" w:author="Natasha Hardy" w:date="2023-05-19T21:24:00Z">
                <w:r>
                  <w:t xml:space="preserve">both </w:t>
                </w:r>
              </w:ins>
            </w:sdtContent>
          </w:sdt>
          <w:r>
            <w:t>trait information and trait guilds, particularly for samples from the North Pacific and the Mediterranean</w:t>
          </w:r>
          <w:sdt>
            <w:sdtPr>
              <w:tag w:val="goog_rdk_424"/>
              <w:id w:val="1163432119"/>
            </w:sdtPr>
            <w:sdtContent>
              <w:ins w:id="809" w:author="Natasha Hardy" w:date="2023-06-04T00:55:00Z">
                <w:r>
                  <w:t>, although correlation coefficients for notable relationships ranged from 0.1–0.2</w:t>
                </w:r>
              </w:ins>
            </w:sdtContent>
          </w:sdt>
          <w:r>
            <w:t xml:space="preserve"> (Figure 5). The model built on individual trait information provides results on significance testing of </w:t>
          </w:r>
          <w:sdt>
            <w:sdtPr>
              <w:tag w:val="goog_rdk_425"/>
              <w:id w:val="713777573"/>
            </w:sdtPr>
            <w:sdtContent>
              <w:ins w:id="810" w:author="Natasha Hardy" w:date="2023-06-04T00:53:00Z">
                <w:r>
                  <w:t xml:space="preserve">each </w:t>
                </w:r>
              </w:ins>
            </w:sdtContent>
          </w:sdt>
          <w:r>
            <w:t>individual trait</w:t>
          </w:r>
          <w:sdt>
            <w:sdtPr>
              <w:tag w:val="goog_rdk_426"/>
              <w:id w:val="1347743450"/>
            </w:sdtPr>
            <w:sdtContent>
              <w:del w:id="811" w:author="Natasha Hardy" w:date="2023-06-04T00:53:00Z">
                <w:r>
                  <w:delText xml:space="preserve"> information</w:delText>
                </w:r>
              </w:del>
            </w:sdtContent>
          </w:sdt>
          <w:r>
            <w:t>, while the model built on trait guilds assumes all traits used to build those guilds are of interest</w:t>
          </w:r>
          <w:sdt>
            <w:sdtPr>
              <w:tag w:val="goog_rdk_427"/>
              <w:id w:val="1137218180"/>
            </w:sdtPr>
            <w:sdtContent>
              <w:ins w:id="812" w:author="Natasha Hardy" w:date="2023-06-04T00:53:00Z">
                <w:r>
                  <w:t>. It is useful to observe that the results of both models are congruent, and thus both approaches are likely interchangeable in this context</w:t>
                </w:r>
              </w:ins>
              <w:customXmlInsRangeStart w:id="813" w:author="Natasha Hardy" w:date="2023-06-04T00:53:00Z"/>
              <w:sdt>
                <w:sdtPr>
                  <w:tag w:val="goog_rdk_428"/>
                  <w:id w:val="-2032636336"/>
                </w:sdtPr>
                <w:sdtContent>
                  <w:customXmlInsRangeEnd w:id="813"/>
                  <w:ins w:id="814" w:author="Natasha Hardy" w:date="2023-06-04T00:53:00Z">
                    <w:del w:id="815" w:author="Natasha Hardy" w:date="2023-06-04T00:53:00Z">
                      <w:r>
                        <w:delText>,</w:delText>
                      </w:r>
                    </w:del>
                  </w:ins>
                  <w:customXmlInsRangeStart w:id="816" w:author="Natasha Hardy" w:date="2023-06-04T00:53:00Z"/>
                </w:sdtContent>
              </w:sdt>
              <w:customXmlInsRangeEnd w:id="816"/>
            </w:sdtContent>
          </w:sdt>
          <w:sdt>
            <w:sdtPr>
              <w:tag w:val="goog_rdk_429"/>
              <w:id w:val="759112830"/>
            </w:sdtPr>
            <w:sdtContent>
              <w:del w:id="817" w:author="Natasha Hardy" w:date="2023-06-04T00:53:00Z">
                <w:r>
                  <w:delText xml:space="preserve"> </w:delText>
                </w:r>
              </w:del>
            </w:sdtContent>
          </w:sdt>
          <w:sdt>
            <w:sdtPr>
              <w:tag w:val="goog_rdk_430"/>
              <w:id w:val="-1162085755"/>
            </w:sdtPr>
            <w:sdtContent>
              <w:customXmlInsRangeStart w:id="818" w:author="Natasha Hardy" w:date="2023-06-04T00:53:00Z"/>
              <w:sdt>
                <w:sdtPr>
                  <w:tag w:val="goog_rdk_431"/>
                  <w:id w:val="1464544973"/>
                </w:sdtPr>
                <w:sdtContent>
                  <w:customXmlInsRangeEnd w:id="818"/>
                  <w:ins w:id="819" w:author="Natasha Hardy" w:date="2023-06-04T00:53:00Z">
                    <w:del w:id="820" w:author="Natasha Hardy" w:date="2023-06-04T00:53:00Z">
                      <w:r>
                        <w:delText xml:space="preserve">thus </w:delText>
                      </w:r>
                    </w:del>
                  </w:ins>
                  <w:customXmlInsRangeStart w:id="821" w:author="Natasha Hardy" w:date="2023-06-04T00:53:00Z"/>
                </w:sdtContent>
              </w:sdt>
              <w:customXmlInsRangeEnd w:id="821"/>
            </w:sdtContent>
          </w:sdt>
          <w:sdt>
            <w:sdtPr>
              <w:tag w:val="goog_rdk_432"/>
              <w:id w:val="565763738"/>
            </w:sdtPr>
            <w:sdtContent>
              <w:del w:id="822" w:author="Natasha Hardy" w:date="2023-06-04T00:53:00Z">
                <w:r>
                  <w:delText xml:space="preserve">and </w:delText>
                </w:r>
              </w:del>
            </w:sdtContent>
          </w:sdt>
          <w:sdt>
            <w:sdtPr>
              <w:tag w:val="goog_rdk_433"/>
              <w:id w:val="-1521384451"/>
            </w:sdtPr>
            <w:sdtContent>
              <w:customXmlInsRangeStart w:id="823" w:author="Natasha Hardy" w:date="2023-06-04T00:53:00Z"/>
              <w:sdt>
                <w:sdtPr>
                  <w:tag w:val="goog_rdk_434"/>
                  <w:id w:val="832491244"/>
                </w:sdtPr>
                <w:sdtContent>
                  <w:customXmlInsRangeEnd w:id="823"/>
                  <w:ins w:id="824" w:author="Natasha Hardy" w:date="2023-06-04T00:53:00Z">
                    <w:del w:id="825" w:author="Natasha Hardy" w:date="2023-06-04T00:53:00Z">
                      <w:r>
                        <w:delText xml:space="preserve"> thus </w:delText>
                      </w:r>
                    </w:del>
                  </w:ins>
                  <w:customXmlInsRangeStart w:id="826" w:author="Natasha Hardy" w:date="2023-06-04T00:53:00Z"/>
                </w:sdtContent>
              </w:sdt>
              <w:customXmlInsRangeEnd w:id="826"/>
            </w:sdtContent>
          </w:sdt>
          <w:sdt>
            <w:sdtPr>
              <w:tag w:val="goog_rdk_435"/>
              <w:id w:val="149032077"/>
            </w:sdtPr>
            <w:sdtContent>
              <w:sdt>
                <w:sdtPr>
                  <w:tag w:val="goog_rdk_436"/>
                  <w:id w:val="-478156704"/>
                </w:sdtPr>
                <w:sdtContent>
                  <w:del w:id="827" w:author="Natasha Hardy" w:date="2023-06-04T00:53:00Z">
                    <w:r>
                      <w:delText>represent</w:delText>
                    </w:r>
                  </w:del>
                </w:sdtContent>
              </w:sdt>
              <w:del w:id="828" w:author="Natasha Hardy" w:date="2023-06-04T00:53:00Z">
                <w:r>
                  <w:delText xml:space="preserve"> an additional way to handle diverse species and trait information</w:delText>
                </w:r>
              </w:del>
            </w:sdtContent>
          </w:sdt>
          <w:r>
            <w:t>.</w:t>
          </w:r>
        </w:p>
      </w:sdtContent>
    </w:sdt>
    <w:p w14:paraId="272D1EB8" w14:textId="77777777" w:rsidR="00834DF8" w:rsidRDefault="00834DF8">
      <w:pPr>
        <w:rPr>
          <w:rFonts w:ascii="Times" w:eastAsia="Times" w:hAnsi="Times" w:cs="Times"/>
        </w:rPr>
      </w:pPr>
    </w:p>
    <w:p w14:paraId="0900365D" w14:textId="77777777" w:rsidR="00834DF8" w:rsidRDefault="00000000">
      <w:pPr>
        <w:pStyle w:val="Heading2"/>
        <w:numPr>
          <w:ilvl w:val="0"/>
          <w:numId w:val="1"/>
        </w:numPr>
      </w:pPr>
      <w:bookmarkStart w:id="829" w:name="_Toc137363819"/>
      <w:r>
        <w:t>Discussion</w:t>
      </w:r>
      <w:bookmarkEnd w:id="829"/>
    </w:p>
    <w:p w14:paraId="683253C4" w14:textId="77777777" w:rsidR="00834DF8" w:rsidRDefault="00834DF8"/>
    <w:p w14:paraId="6DC47911" w14:textId="77777777" w:rsidR="00834DF8" w:rsidRDefault="00000000">
      <w:pPr>
        <w:pStyle w:val="Heading3"/>
      </w:pPr>
      <w:bookmarkStart w:id="830" w:name="_Toc137363820"/>
      <w:r>
        <w:t>4.1 Synthesis of albacore diet diversity and historical trait relationships</w:t>
      </w:r>
      <w:bookmarkEnd w:id="830"/>
    </w:p>
    <w:p w14:paraId="25656C7A" w14:textId="77777777" w:rsidR="00834DF8" w:rsidRDefault="00834DF8"/>
    <w:p w14:paraId="3EFF3BFE" w14:textId="5B8C6293" w:rsidR="00834DF8" w:rsidRDefault="00000000">
      <w:pPr>
        <w:rPr>
          <w:rFonts w:ascii="Times" w:eastAsia="Times" w:hAnsi="Times" w:cs="Times"/>
        </w:rPr>
      </w:pPr>
      <w:r>
        <w:rPr>
          <w:rFonts w:ascii="Times" w:eastAsia="Times" w:hAnsi="Times" w:cs="Times"/>
        </w:rPr>
        <w:t>We reconstructed historical resource use for albacore tuna (</w:t>
      </w:r>
      <w:r>
        <w:rPr>
          <w:rFonts w:ascii="Times" w:eastAsia="Times" w:hAnsi="Times" w:cs="Times"/>
          <w:i/>
        </w:rPr>
        <w:t>Thunnus alalunga</w:t>
      </w:r>
      <w:r>
        <w:rPr>
          <w:rFonts w:ascii="Times" w:eastAsia="Times" w:hAnsi="Times" w:cs="Times"/>
        </w:rPr>
        <w:t>) globally, highlighting biodiverse diets in this predator (n = 308 prey identified to species, plus an additional 2</w:t>
      </w:r>
      <w:sdt>
        <w:sdtPr>
          <w:tag w:val="goog_rdk_438"/>
          <w:id w:val="993607171"/>
        </w:sdtPr>
        <w:sdtContent>
          <w:ins w:id="831" w:author="Natasha Hardy" w:date="2023-06-11T00:27:00Z">
            <w:r>
              <w:rPr>
                <w:rFonts w:ascii="Times" w:eastAsia="Times" w:hAnsi="Times" w:cs="Times"/>
              </w:rPr>
              <w:t>38</w:t>
            </w:r>
          </w:ins>
        </w:sdtContent>
      </w:sdt>
      <w:sdt>
        <w:sdtPr>
          <w:tag w:val="goog_rdk_439"/>
          <w:id w:val="1258569392"/>
        </w:sdtPr>
        <w:sdtContent>
          <w:del w:id="832" w:author="Natasha Hardy" w:date="2023-06-11T00:27:00Z">
            <w:r>
              <w:rPr>
                <w:rFonts w:ascii="Times" w:eastAsia="Times" w:hAnsi="Times" w:cs="Times"/>
              </w:rPr>
              <w:delText>79</w:delText>
            </w:r>
          </w:del>
        </w:sdtContent>
      </w:sdt>
      <w:r>
        <w:rPr>
          <w:rFonts w:ascii="Times" w:eastAsia="Times" w:hAnsi="Times" w:cs="Times"/>
        </w:rPr>
        <w:t xml:space="preserve"> prey taxa identified to genus or higher). We quantitatively synthesised this large prey diversity into 7 functional trait guilds using four sets of traits influencing predator-prey encounter rates: prey </w:t>
      </w:r>
      <w:sdt>
        <w:sdtPr>
          <w:tag w:val="goog_rdk_440"/>
          <w:id w:val="1143242108"/>
        </w:sdtPr>
        <w:sdtContent>
          <w:ins w:id="833" w:author="Natasha Hardy" w:date="2023-06-06T05:06:00Z">
            <w:r>
              <w:rPr>
                <w:rFonts w:ascii="Times" w:eastAsia="Times" w:hAnsi="Times" w:cs="Times"/>
              </w:rPr>
              <w:t xml:space="preserve">vertical and horizontal </w:t>
            </w:r>
          </w:ins>
        </w:sdtContent>
      </w:sdt>
      <w:r>
        <w:rPr>
          <w:rFonts w:ascii="Times" w:eastAsia="Times" w:hAnsi="Times" w:cs="Times"/>
        </w:rPr>
        <w:t xml:space="preserve">habitat association, seasonal and diel vertical migration behaviour. </w:t>
      </w:r>
      <w:sdt>
        <w:sdtPr>
          <w:tag w:val="goog_rdk_441"/>
          <w:id w:val="1405495758"/>
        </w:sdtPr>
        <w:sdtContent>
          <w:ins w:id="834" w:author="Natasha Hardy" w:date="2023-06-11T00:29:00Z">
            <w:r>
              <w:rPr>
                <w:rFonts w:ascii="Times" w:eastAsia="Times" w:hAnsi="Times" w:cs="Times"/>
              </w:rPr>
              <w:t xml:space="preserve">Trait guilds included: diel migrating mesopelagics, non-diel migrating mesopelagics, oceanic epipelagics, coastal and shelf epipelagics, coastal and shelf demersal taxa, seasonal continental </w:t>
            </w:r>
          </w:ins>
          <w:ins w:id="835" w:author="Natasha Hardy" w:date="2023-06-11T19:04:00Z">
            <w:r w:rsidR="008B0D47">
              <w:rPr>
                <w:rFonts w:ascii="Times" w:eastAsia="Times" w:hAnsi="Times" w:cs="Times"/>
              </w:rPr>
              <w:t>shelf,</w:t>
            </w:r>
          </w:ins>
          <w:ins w:id="836" w:author="Natasha Hardy" w:date="2023-06-11T00:29:00Z">
            <w:r>
              <w:rPr>
                <w:rFonts w:ascii="Times" w:eastAsia="Times" w:hAnsi="Times" w:cs="Times"/>
              </w:rPr>
              <w:t xml:space="preserve"> and resident continental shelf taxa</w:t>
            </w:r>
          </w:ins>
          <w:ins w:id="837" w:author="Natasha Hardy" w:date="2023-06-11T18:20:00Z">
            <w:r w:rsidR="003464F3">
              <w:rPr>
                <w:rFonts w:ascii="Times" w:eastAsia="Times" w:hAnsi="Times" w:cs="Times"/>
              </w:rPr>
              <w:t>.</w:t>
            </w:r>
          </w:ins>
          <w:ins w:id="838" w:author="Natasha Hardy" w:date="2023-06-11T00:29:00Z">
            <w:r>
              <w:rPr>
                <w:rFonts w:ascii="Times" w:eastAsia="Times" w:hAnsi="Times" w:cs="Times"/>
              </w:rPr>
              <w:t xml:space="preserve"> </w:t>
            </w:r>
          </w:ins>
        </w:sdtContent>
      </w:sdt>
      <w:r>
        <w:rPr>
          <w:rFonts w:ascii="Times" w:eastAsia="Times" w:hAnsi="Times" w:cs="Times"/>
        </w:rPr>
        <w:t xml:space="preserve">Importantly, this study identifies </w:t>
      </w:r>
      <w:r>
        <w:rPr>
          <w:rFonts w:ascii="Times" w:eastAsia="Times" w:hAnsi="Times" w:cs="Times"/>
        </w:rPr>
        <w:lastRenderedPageBreak/>
        <w:t xml:space="preserve">both taxonomic and trait-based variability in diets of albacore tuna </w:t>
      </w:r>
      <w:del w:id="839" w:author="Natasha Hardy" w:date="2023-06-11T18:20:00Z">
        <w:r w:rsidDel="003464F3">
          <w:rPr>
            <w:rFonts w:ascii="Times" w:eastAsia="Times" w:hAnsi="Times" w:cs="Times"/>
          </w:rPr>
          <w:delText>globally, and</w:delText>
        </w:r>
      </w:del>
      <w:ins w:id="840" w:author="Natasha Hardy" w:date="2023-06-11T18:20:00Z">
        <w:r w:rsidR="003464F3">
          <w:rPr>
            <w:rFonts w:ascii="Times" w:eastAsia="Times" w:hAnsi="Times" w:cs="Times"/>
          </w:rPr>
          <w:t>globally and</w:t>
        </w:r>
      </w:ins>
      <w:r>
        <w:rPr>
          <w:rFonts w:ascii="Times" w:eastAsia="Times" w:hAnsi="Times" w:cs="Times"/>
        </w:rPr>
        <w:t xml:space="preserve"> identifies trait-based dietary signatures in albacore beyond taxonomic variability.</w:t>
      </w:r>
    </w:p>
    <w:sdt>
      <w:sdtPr>
        <w:tag w:val="goog_rdk_447"/>
        <w:id w:val="-1975286551"/>
      </w:sdtPr>
      <w:sdtContent>
        <w:p w14:paraId="60AD578A" w14:textId="7F103ABD" w:rsidR="00834DF8" w:rsidRDefault="00000000">
          <w:pPr>
            <w:rPr>
              <w:ins w:id="841" w:author="Natasha Hardy" w:date="2023-05-19T21:36:00Z"/>
              <w:rFonts w:ascii="Times" w:eastAsia="Times" w:hAnsi="Times" w:cs="Times"/>
            </w:rPr>
          </w:pPr>
          <w:r>
            <w:rPr>
              <w:rFonts w:ascii="Times" w:eastAsia="Times" w:hAnsi="Times" w:cs="Times"/>
            </w:rPr>
            <w:tab/>
          </w:r>
          <w:r>
            <w:rPr>
              <w:rFonts w:ascii="Times" w:eastAsia="Times" w:hAnsi="Times" w:cs="Times"/>
              <w:highlight w:val="white"/>
            </w:rPr>
            <w:t xml:space="preserve">Our results indicate that both trait information and constructed </w:t>
          </w:r>
          <w:r>
            <w:rPr>
              <w:rFonts w:ascii="Times" w:eastAsia="Times" w:hAnsi="Times" w:cs="Times"/>
            </w:rPr>
            <w:t xml:space="preserve">functional trait guilds serve as useful </w:t>
          </w:r>
          <w:del w:id="842" w:author="Natasha Hardy" w:date="2023-06-11T18:20:00Z">
            <w:r w:rsidDel="003464F3">
              <w:rPr>
                <w:rFonts w:ascii="Times" w:eastAsia="Times" w:hAnsi="Times" w:cs="Times"/>
              </w:rPr>
              <w:delText xml:space="preserve">and rapid </w:delText>
            </w:r>
          </w:del>
          <w:r>
            <w:rPr>
              <w:rFonts w:ascii="Times" w:eastAsia="Times" w:hAnsi="Times" w:cs="Times"/>
            </w:rPr>
            <w:t xml:space="preserve">classification tools for tracking large-scale shifts in albacore diets in time and space. Importantly, trait-based frameworks enable functional simplification of diverse prey and functionally redundant food web linkages </w:t>
          </w:r>
          <w:r>
            <w:t>(Link, 2007)</w:t>
          </w:r>
          <w:r>
            <w:rPr>
              <w:rFonts w:ascii="Times" w:eastAsia="Times" w:hAnsi="Times" w:cs="Times"/>
            </w:rPr>
            <w:t xml:space="preserve">, especially </w:t>
          </w:r>
          <w:sdt>
            <w:sdtPr>
              <w:tag w:val="goog_rdk_442"/>
              <w:id w:val="119187405"/>
            </w:sdtPr>
            <w:sdtContent>
              <w:ins w:id="843" w:author="Natasha Hardy" w:date="2023-05-19T21:28:00Z">
                <w:r>
                  <w:rPr>
                    <w:rFonts w:ascii="Times" w:eastAsia="Times" w:hAnsi="Times" w:cs="Times"/>
                  </w:rPr>
                  <w:t>for</w:t>
                </w:r>
              </w:ins>
            </w:sdtContent>
          </w:sdt>
          <w:sdt>
            <w:sdtPr>
              <w:tag w:val="goog_rdk_443"/>
              <w:id w:val="-872149368"/>
            </w:sdtPr>
            <w:sdtContent>
              <w:del w:id="844" w:author="Natasha Hardy" w:date="2023-05-19T21:28:00Z">
                <w:r>
                  <w:rPr>
                    <w:rFonts w:ascii="Times" w:eastAsia="Times" w:hAnsi="Times" w:cs="Times"/>
                  </w:rPr>
                  <w:delText>involving</w:delText>
                </w:r>
              </w:del>
            </w:sdtContent>
          </w:sdt>
          <w:r>
            <w:rPr>
              <w:rFonts w:ascii="Times" w:eastAsia="Times" w:hAnsi="Times" w:cs="Times"/>
            </w:rPr>
            <w:t xml:space="preserve"> highly migratory pelagic predators. </w:t>
          </w:r>
          <w:sdt>
            <w:sdtPr>
              <w:tag w:val="goog_rdk_444"/>
              <w:id w:val="-1303775998"/>
            </w:sdtPr>
            <w:sdtContent>
              <w:ins w:id="845" w:author="Natasha Hardy" w:date="2023-05-19T21:36:00Z">
                <w:r>
                  <w:rPr>
                    <w:rFonts w:ascii="Times" w:eastAsia="Times" w:hAnsi="Times" w:cs="Times"/>
                  </w:rPr>
                  <w:t xml:space="preserve">Here, we display the results of two models: 1) built using individual trait information which provides results on significance testing of individual trait information when assessing individual trait importance is needed, and 2) </w:t>
                </w:r>
              </w:ins>
            </w:sdtContent>
          </w:sdt>
          <w:sdt>
            <w:sdtPr>
              <w:tag w:val="goog_rdk_445"/>
              <w:id w:val="-1152450818"/>
            </w:sdtPr>
            <w:sdtContent>
              <w:ins w:id="846" w:author="Steven Bograd - NOAA Federal" w:date="2023-05-25T21:45:00Z">
                <w:r>
                  <w:rPr>
                    <w:rFonts w:ascii="Times" w:eastAsia="Times" w:hAnsi="Times" w:cs="Times"/>
                  </w:rPr>
                  <w:t xml:space="preserve">built </w:t>
                </w:r>
              </w:ins>
            </w:sdtContent>
          </w:sdt>
          <w:sdt>
            <w:sdtPr>
              <w:tag w:val="goog_rdk_446"/>
              <w:id w:val="-1282332013"/>
            </w:sdtPr>
            <w:sdtContent>
              <w:ins w:id="847" w:author="Natasha Hardy" w:date="2023-05-19T21:36:00Z">
                <w:r>
                  <w:rPr>
                    <w:rFonts w:ascii="Times" w:eastAsia="Times" w:hAnsi="Times" w:cs="Times"/>
                  </w:rPr>
                  <w:t xml:space="preserve">on trait guilds where the user has assessed that a functional grouping of traits </w:t>
                </w:r>
              </w:ins>
              <w:ins w:id="848" w:author="Natasha Hardy" w:date="2023-06-11T18:21:00Z">
                <w:r w:rsidR="003464F3">
                  <w:rPr>
                    <w:rFonts w:ascii="Times" w:eastAsia="Times" w:hAnsi="Times" w:cs="Times"/>
                  </w:rPr>
                  <w:t>is</w:t>
                </w:r>
              </w:ins>
              <w:ins w:id="849" w:author="Natasha Hardy" w:date="2023-05-19T21:36:00Z">
                <w:r>
                  <w:rPr>
                    <w:rFonts w:ascii="Times" w:eastAsia="Times" w:hAnsi="Times" w:cs="Times"/>
                  </w:rPr>
                  <w:t xml:space="preserve"> needed. While the results of both models</w:t>
                </w:r>
              </w:ins>
              <w:ins w:id="850" w:author="Natasha Hardy" w:date="2023-06-11T18:21:00Z">
                <w:r w:rsidR="003464F3">
                  <w:rPr>
                    <w:rFonts w:ascii="Times" w:eastAsia="Times" w:hAnsi="Times" w:cs="Times"/>
                  </w:rPr>
                  <w:t>,</w:t>
                </w:r>
              </w:ins>
              <w:ins w:id="851" w:author="Natasha Hardy" w:date="2023-05-19T21:36:00Z">
                <w:r>
                  <w:rPr>
                    <w:rFonts w:ascii="Times" w:eastAsia="Times" w:hAnsi="Times" w:cs="Times"/>
                  </w:rPr>
                  <w:t xml:space="preserve"> run simultaneously</w:t>
                </w:r>
              </w:ins>
              <w:ins w:id="852" w:author="Natasha Hardy" w:date="2023-06-11T18:21:00Z">
                <w:r w:rsidR="003464F3">
                  <w:rPr>
                    <w:rFonts w:ascii="Times" w:eastAsia="Times" w:hAnsi="Times" w:cs="Times"/>
                  </w:rPr>
                  <w:t>,</w:t>
                </w:r>
              </w:ins>
              <w:ins w:id="853" w:author="Natasha Hardy" w:date="2023-05-19T21:36:00Z">
                <w:r>
                  <w:rPr>
                    <w:rFonts w:ascii="Times" w:eastAsia="Times" w:hAnsi="Times" w:cs="Times"/>
                  </w:rPr>
                  <w:t xml:space="preserve"> supported each other, the individual trait information provided higher resolution information on specifically which levels of trait variables most explained variance in diet composition and for each ocean basin assessed in this meta-analysis. It is encouraging that the model built on trait guilds produced similar results, the foundation of which were individual traits, because this lends support to projects that have needed to simplify diversity in diet analyses through quantitatively or qualitatively clustering prey species into guilds.</w:t>
                </w:r>
              </w:ins>
            </w:sdtContent>
          </w:sdt>
        </w:p>
      </w:sdtContent>
    </w:sdt>
    <w:sdt>
      <w:sdtPr>
        <w:tag w:val="goog_rdk_469"/>
        <w:id w:val="733203590"/>
      </w:sdtPr>
      <w:sdtContent>
        <w:p w14:paraId="750421EC" w14:textId="77777777" w:rsidR="00834DF8" w:rsidRDefault="00000000">
          <w:pPr>
            <w:ind w:firstLine="720"/>
            <w:rPr>
              <w:ins w:id="854" w:author="Natasha Hardy" w:date="2023-05-19T21:57:00Z"/>
              <w:del w:id="855" w:author="Natasha Hardy" w:date="2023-06-11T00:40:00Z"/>
              <w:rFonts w:ascii="Times" w:eastAsia="Times" w:hAnsi="Times" w:cs="Times"/>
            </w:rPr>
          </w:pPr>
          <w:sdt>
            <w:sdtPr>
              <w:tag w:val="goog_rdk_449"/>
              <w:id w:val="998543178"/>
            </w:sdtPr>
            <w:sdtContent>
              <w:customXmlInsRangeStart w:id="856" w:author="Natasha Hardy" w:date="2023-05-19T21:36:00Z"/>
              <w:sdt>
                <w:sdtPr>
                  <w:tag w:val="goog_rdk_450"/>
                  <w:id w:val="691649960"/>
                </w:sdtPr>
                <w:sdtContent>
                  <w:customXmlInsRangeEnd w:id="856"/>
                  <w:ins w:id="857" w:author="Natasha Hardy" w:date="2023-05-19T21:36:00Z">
                    <w:del w:id="858" w:author="Natasha Hardy" w:date="2023-06-11T00:40:00Z">
                      <w:r>
                        <w:rPr>
                          <w:rFonts w:ascii="Times" w:eastAsia="Times" w:hAnsi="Times" w:cs="Times"/>
                        </w:rPr>
                        <w:delText xml:space="preserve">Additionally, due to the rarity of some species in the data contributing to model overdispersion, both the models built to assess the relationships between trait information and trait guilds in explaining diet composition variance used 98 species that occurred more than 3 times in the diet composition database. This number was still much larger than that which we would have included in taxonomic-based models without trait information. For example, in the fields of </w:delText>
                      </w:r>
                    </w:del>
                  </w:ins>
                  <w:customXmlInsRangeStart w:id="859" w:author="Natasha Hardy" w:date="2023-05-19T21:36:00Z"/>
                </w:sdtContent>
              </w:sdt>
              <w:customXmlInsRangeEnd w:id="859"/>
            </w:sdtContent>
          </w:sdt>
          <w:sdt>
            <w:sdtPr>
              <w:tag w:val="goog_rdk_451"/>
              <w:id w:val="1467544786"/>
            </w:sdtPr>
            <w:sdtContent>
              <w:del w:id="860" w:author="Natasha Hardy" w:date="2023-06-11T00:40:00Z">
                <w:r>
                  <w:rPr>
                    <w:rFonts w:ascii="Times" w:eastAsia="Times" w:hAnsi="Times" w:cs="Times"/>
                  </w:rPr>
                  <w:delText>A trait</w:delText>
                </w:r>
              </w:del>
            </w:sdtContent>
          </w:sdt>
          <w:sdt>
            <w:sdtPr>
              <w:tag w:val="goog_rdk_452"/>
              <w:id w:val="1116343452"/>
            </w:sdtPr>
            <w:sdtContent>
              <w:customXmlInsRangeStart w:id="861" w:author="Natasha Hardy" w:date="2023-05-19T21:28:00Z"/>
              <w:sdt>
                <w:sdtPr>
                  <w:tag w:val="goog_rdk_453"/>
                  <w:id w:val="-1956011860"/>
                </w:sdtPr>
                <w:sdtContent>
                  <w:customXmlInsRangeEnd w:id="861"/>
                  <w:ins w:id="862" w:author="Natasha Hardy" w:date="2023-05-19T21:28:00Z">
                    <w:del w:id="863" w:author="Natasha Hardy" w:date="2023-06-11T00:40:00Z">
                      <w:r>
                        <w:rPr>
                          <w:rFonts w:ascii="Times" w:eastAsia="Times" w:hAnsi="Times" w:cs="Times"/>
                        </w:rPr>
                        <w:delText>-based</w:delText>
                      </w:r>
                    </w:del>
                  </w:ins>
                  <w:customXmlInsRangeStart w:id="864" w:author="Natasha Hardy" w:date="2023-05-19T21:28:00Z"/>
                </w:sdtContent>
              </w:sdt>
              <w:customXmlInsRangeEnd w:id="864"/>
            </w:sdtContent>
          </w:sdt>
          <w:sdt>
            <w:sdtPr>
              <w:tag w:val="goog_rdk_454"/>
              <w:id w:val="176319471"/>
            </w:sdtPr>
            <w:sdtContent>
              <w:del w:id="865" w:author="Natasha Hardy" w:date="2023-06-11T00:40:00Z">
                <w:r>
                  <w:rPr>
                    <w:rFonts w:ascii="Times" w:eastAsia="Times" w:hAnsi="Times" w:cs="Times"/>
                  </w:rPr>
                  <w:delText xml:space="preserve">s approach may be of particular use for retaining data on diets containing less common species in analysis such as species distribution models and network-based food web models, </w:delText>
                </w:r>
              </w:del>
            </w:sdtContent>
          </w:sdt>
          <w:sdt>
            <w:sdtPr>
              <w:tag w:val="goog_rdk_455"/>
              <w:id w:val="1098070743"/>
            </w:sdtPr>
            <w:sdtContent>
              <w:customXmlInsRangeStart w:id="866" w:author="Natasha Hardy" w:date="2023-05-19T21:46:00Z"/>
              <w:sdt>
                <w:sdtPr>
                  <w:tag w:val="goog_rdk_456"/>
                  <w:id w:val="26620294"/>
                </w:sdtPr>
                <w:sdtContent>
                  <w:customXmlInsRangeEnd w:id="866"/>
                  <w:ins w:id="867" w:author="Natasha Hardy" w:date="2023-05-19T21:46:00Z">
                    <w:del w:id="868" w:author="Natasha Hardy" w:date="2023-06-11T00:40:00Z">
                      <w:r>
                        <w:rPr>
                          <w:rFonts w:ascii="Times" w:eastAsia="Times" w:hAnsi="Times" w:cs="Times"/>
                        </w:rPr>
                        <w:delText>rare species</w:delText>
                      </w:r>
                    </w:del>
                  </w:ins>
                  <w:customXmlInsRangeStart w:id="869" w:author="Natasha Hardy" w:date="2023-05-19T21:46:00Z"/>
                </w:sdtContent>
              </w:sdt>
              <w:customXmlInsRangeEnd w:id="869"/>
            </w:sdtContent>
          </w:sdt>
          <w:sdt>
            <w:sdtPr>
              <w:tag w:val="goog_rdk_457"/>
              <w:id w:val="-1567569665"/>
            </w:sdtPr>
            <w:sdtContent>
              <w:del w:id="870" w:author="Natasha Hardy" w:date="2023-06-11T00:40:00Z">
                <w:r>
                  <w:rPr>
                    <w:rFonts w:ascii="Times" w:eastAsia="Times" w:hAnsi="Times" w:cs="Times"/>
                  </w:rPr>
                  <w:delText xml:space="preserve">as these </w:delText>
                </w:r>
              </w:del>
            </w:sdtContent>
          </w:sdt>
          <w:sdt>
            <w:sdtPr>
              <w:tag w:val="goog_rdk_458"/>
              <w:id w:val="-430980274"/>
            </w:sdtPr>
            <w:sdtContent>
              <w:customXmlInsRangeStart w:id="871" w:author="Natasha Hardy" w:date="2023-06-11T00:40:00Z"/>
              <w:sdt>
                <w:sdtPr>
                  <w:tag w:val="goog_rdk_459"/>
                  <w:id w:val="879521511"/>
                </w:sdtPr>
                <w:sdtContent>
                  <w:customXmlInsRangeEnd w:id="871"/>
                  <w:ins w:id="872" w:author="Natasha Hardy" w:date="2023-06-11T00:40:00Z">
                    <w:del w:id="873" w:author="Natasha Hardy" w:date="2023-06-11T00:40:00Z">
                      <w:r>
                        <w:rPr>
                          <w:rFonts w:ascii="Times" w:eastAsia="Times" w:hAnsi="Times" w:cs="Times"/>
                        </w:rPr>
                        <w:delText xml:space="preserve">below pre-determined occurrence or abundance thresholds are </w:delText>
                      </w:r>
                    </w:del>
                  </w:ins>
                  <w:customXmlInsRangeStart w:id="874" w:author="Natasha Hardy" w:date="2023-06-11T00:40:00Z"/>
                </w:sdtContent>
              </w:sdt>
              <w:customXmlInsRangeEnd w:id="874"/>
            </w:sdtContent>
          </w:sdt>
          <w:sdt>
            <w:sdtPr>
              <w:tag w:val="goog_rdk_460"/>
              <w:id w:val="-476225342"/>
            </w:sdtPr>
            <w:sdtContent>
              <w:del w:id="875" w:author="Natasha Hardy" w:date="2023-06-11T00:40:00Z">
                <w:r>
                  <w:rPr>
                    <w:rFonts w:ascii="Times" w:eastAsia="Times" w:hAnsi="Times" w:cs="Times"/>
                  </w:rPr>
                  <w:delText>typically risk being excluded from analyses seeking to investigate predator-prey interactions due to insufficient data or insufficient weighting of these species in models</w:delText>
                </w:r>
              </w:del>
            </w:sdtContent>
          </w:sdt>
          <w:sdt>
            <w:sdtPr>
              <w:tag w:val="goog_rdk_461"/>
              <w:id w:val="1338656245"/>
            </w:sdtPr>
            <w:sdtContent>
              <w:customXmlInsRangeStart w:id="876" w:author="Natasha Hardy" w:date="2023-06-11T00:40:00Z"/>
              <w:sdt>
                <w:sdtPr>
                  <w:tag w:val="goog_rdk_462"/>
                  <w:id w:val="1045025084"/>
                </w:sdtPr>
                <w:sdtContent>
                  <w:customXmlInsRangeEnd w:id="876"/>
                  <w:ins w:id="877" w:author="Natasha Hardy" w:date="2023-06-11T00:40:00Z">
                    <w:del w:id="878" w:author="Natasha Hardy" w:date="2023-06-11T00:40:00Z">
                      <w:r>
                        <w:rPr>
                          <w:rFonts w:ascii="Times" w:eastAsia="Times" w:hAnsi="Times" w:cs="Times"/>
                        </w:rPr>
                        <w:delText xml:space="preserve"> (Nickels et al., 2022)</w:delText>
                      </w:r>
                    </w:del>
                  </w:ins>
                  <w:customXmlInsRangeStart w:id="879" w:author="Natasha Hardy" w:date="2023-06-11T00:40:00Z"/>
                </w:sdtContent>
              </w:sdt>
              <w:customXmlInsRangeEnd w:id="879"/>
            </w:sdtContent>
          </w:sdt>
          <w:sdt>
            <w:sdtPr>
              <w:tag w:val="goog_rdk_463"/>
              <w:id w:val="497092589"/>
            </w:sdtPr>
            <w:sdtContent>
              <w:del w:id="880" w:author="Natasha Hardy" w:date="2023-06-11T00:40:00Z">
                <w:r>
                  <w:rPr>
                    <w:rFonts w:ascii="Times" w:eastAsia="Times" w:hAnsi="Times" w:cs="Times"/>
                  </w:rPr>
                  <w:delText>. Rare prey species likely contribute to diet characterization in sharing forms of traits likely to be consumed with more common prey species</w:delText>
                </w:r>
              </w:del>
            </w:sdtContent>
          </w:sdt>
          <w:sdt>
            <w:sdtPr>
              <w:tag w:val="goog_rdk_464"/>
              <w:id w:val="-1349258525"/>
            </w:sdtPr>
            <w:sdtContent>
              <w:customXmlInsRangeStart w:id="881" w:author="Natasha Hardy" w:date="2023-06-11T00:41:00Z"/>
              <w:sdt>
                <w:sdtPr>
                  <w:tag w:val="goog_rdk_465"/>
                  <w:id w:val="1565605835"/>
                </w:sdtPr>
                <w:sdtContent>
                  <w:customXmlInsRangeEnd w:id="881"/>
                  <w:ins w:id="882" w:author="Natasha Hardy" w:date="2023-06-11T00:41:00Z">
                    <w:del w:id="883" w:author="Natasha Hardy" w:date="2023-06-11T00:40:00Z">
                      <w:r>
                        <w:rPr>
                          <w:rFonts w:ascii="Times" w:eastAsia="Times" w:hAnsi="Times" w:cs="Times"/>
                        </w:rPr>
                        <w:delText>; functional and trait-based methods better enable their retention in predator-prey interaction modelling</w:delText>
                      </w:r>
                    </w:del>
                  </w:ins>
                  <w:customXmlInsRangeStart w:id="884" w:author="Natasha Hardy" w:date="2023-06-11T00:41:00Z"/>
                </w:sdtContent>
              </w:sdt>
              <w:customXmlInsRangeEnd w:id="884"/>
            </w:sdtContent>
          </w:sdt>
          <w:sdt>
            <w:sdtPr>
              <w:tag w:val="goog_rdk_466"/>
              <w:id w:val="1734508796"/>
            </w:sdtPr>
            <w:sdtContent>
              <w:del w:id="885" w:author="Natasha Hardy" w:date="2023-06-11T00:40:00Z">
                <w:r>
                  <w:rPr>
                    <w:rFonts w:ascii="Times" w:eastAsia="Times" w:hAnsi="Times" w:cs="Times"/>
                  </w:rPr>
                  <w:delText xml:space="preserve">. Thus, trait values or trait guilds are more tractable analytical currencies for ecologists in the context of changing species distributions and trophic interactions (Green et al., 2022). </w:delText>
                </w:r>
              </w:del>
            </w:sdtContent>
          </w:sdt>
          <w:sdt>
            <w:sdtPr>
              <w:tag w:val="goog_rdk_467"/>
              <w:id w:val="-1171867261"/>
            </w:sdtPr>
            <w:sdtContent>
              <w:customXmlInsRangeStart w:id="886" w:author="Natasha Hardy" w:date="2023-05-19T21:57:00Z"/>
              <w:sdt>
                <w:sdtPr>
                  <w:tag w:val="goog_rdk_468"/>
                  <w:id w:val="-1350407501"/>
                </w:sdtPr>
                <w:sdtContent>
                  <w:customXmlInsRangeEnd w:id="886"/>
                  <w:customXmlInsRangeStart w:id="887" w:author="Natasha Hardy" w:date="2023-05-19T21:57:00Z"/>
                </w:sdtContent>
              </w:sdt>
              <w:customXmlInsRangeEnd w:id="887"/>
            </w:sdtContent>
          </w:sdt>
        </w:p>
      </w:sdtContent>
    </w:sdt>
    <w:sdt>
      <w:sdtPr>
        <w:tag w:val="goog_rdk_475"/>
        <w:id w:val="1536623465"/>
      </w:sdtPr>
      <w:sdtContent>
        <w:p w14:paraId="3A963DF1" w14:textId="00F1C7FA" w:rsidR="00834DF8" w:rsidDel="003464F3" w:rsidRDefault="00000000">
          <w:pPr>
            <w:ind w:firstLine="720"/>
            <w:rPr>
              <w:del w:id="888" w:author="Natasha Hardy" w:date="2023-06-11T18:21:00Z"/>
              <w:rFonts w:ascii="Times" w:eastAsia="Times" w:hAnsi="Times" w:cs="Times"/>
              <w:highlight w:val="white"/>
            </w:rPr>
            <w:pPrChange w:id="889" w:author="Natasha Hardy" w:date="2023-05-19T21:36:00Z">
              <w:pPr/>
            </w:pPrChange>
          </w:pPr>
          <w:customXmlDelRangeStart w:id="890" w:author="Natasha Hardy" w:date="2023-06-11T18:21:00Z"/>
          <w:sdt>
            <w:sdtPr>
              <w:tag w:val="goog_rdk_471"/>
              <w:id w:val="-1677656521"/>
            </w:sdtPr>
            <w:sdtContent>
              <w:customXmlDelRangeEnd w:id="890"/>
              <w:del w:id="891" w:author="Natasha Hardy" w:date="2023-05-19T21:56:00Z">
                <w:r>
                  <w:rPr>
                    <w:rFonts w:ascii="Times" w:eastAsia="Times" w:hAnsi="Times" w:cs="Times"/>
                  </w:rPr>
                  <w:delText xml:space="preserve">In applying traits to analysing ecological interactions, it will be important to quantify the extent to which traits recur across unrelated taxa (i.e. phylogenetically conserved or not) </w:delText>
                </w:r>
                <w:r>
                  <w:delText>(Ives &amp; Helmus, 2011)</w:delText>
                </w:r>
                <w:r>
                  <w:rPr>
                    <w:rFonts w:ascii="Times" w:eastAsia="Times" w:hAnsi="Times" w:cs="Times"/>
                  </w:rPr>
                  <w:delText xml:space="preserve">. </w:delText>
                </w:r>
                <w:r>
                  <w:rPr>
                    <w:highlight w:val="white"/>
                  </w:rPr>
                  <w:delText>Trait and phylogenetic</w:delText>
                </w:r>
                <w:r>
                  <w:delText xml:space="preserve"> information are likely not </w:delText>
                </w:r>
              </w:del>
              <w:customXmlDelRangeStart w:id="892" w:author="Natasha Hardy" w:date="2023-06-11T18:21:00Z"/>
            </w:sdtContent>
          </w:sdt>
          <w:customXmlDelRangeEnd w:id="892"/>
          <w:customXmlDelRangeStart w:id="893" w:author="Natasha Hardy" w:date="2023-06-11T18:21:00Z"/>
          <w:sdt>
            <w:sdtPr>
              <w:tag w:val="goog_rdk_472"/>
              <w:id w:val="295104149"/>
            </w:sdtPr>
            <w:sdtContent>
              <w:customXmlDelRangeEnd w:id="893"/>
              <w:customXmlDelRangeStart w:id="894" w:author="Natasha Hardy" w:date="2023-06-11T18:21:00Z"/>
            </w:sdtContent>
          </w:sdt>
          <w:customXmlDelRangeEnd w:id="894"/>
          <w:customXmlDelRangeStart w:id="895" w:author="Natasha Hardy" w:date="2023-06-11T18:21:00Z"/>
          <w:sdt>
            <w:sdtPr>
              <w:tag w:val="goog_rdk_474"/>
              <w:id w:val="817700046"/>
            </w:sdtPr>
            <w:sdtContent>
              <w:customXmlDelRangeEnd w:id="895"/>
              <w:del w:id="896" w:author="Natasha Hardy" w:date="2023-05-19T21:56:00Z">
                <w:r>
                  <w:delText>redundant and ideally should both be accounted for in modelling frameworks (Ovaskainen et al., 2017), as both provide different and useful information in characterising trophic interactions between albacore and their prey.</w:delText>
                </w:r>
              </w:del>
              <w:customXmlDelRangeStart w:id="897" w:author="Natasha Hardy" w:date="2023-06-11T18:21:00Z"/>
            </w:sdtContent>
          </w:sdt>
          <w:customXmlDelRangeEnd w:id="897"/>
        </w:p>
      </w:sdtContent>
    </w:sdt>
    <w:p w14:paraId="30D30CE9" w14:textId="64B1A5C4" w:rsidR="00834DF8" w:rsidRDefault="00000000">
      <w:pPr>
        <w:ind w:firstLine="720"/>
        <w:rPr>
          <w:rFonts w:ascii="Times" w:eastAsia="Times" w:hAnsi="Times" w:cs="Times"/>
        </w:rPr>
        <w:pPrChange w:id="898" w:author="Natasha Hardy" w:date="2023-06-11T18:21:00Z">
          <w:pPr/>
        </w:pPrChange>
      </w:pPr>
      <w:del w:id="899" w:author="Natasha Hardy" w:date="2023-06-11T18:22:00Z">
        <w:r w:rsidDel="003464F3">
          <w:rPr>
            <w:rFonts w:ascii="Times" w:eastAsia="Times" w:hAnsi="Times" w:cs="Times"/>
            <w:highlight w:val="white"/>
          </w:rPr>
          <w:tab/>
        </w:r>
      </w:del>
      <w:r>
        <w:rPr>
          <w:rFonts w:ascii="Times" w:eastAsia="Times" w:hAnsi="Times" w:cs="Times"/>
          <w:highlight w:val="white"/>
        </w:rPr>
        <w:t>Traits have proven useful in describing albacore foraging dynamics in prior studies</w:t>
      </w:r>
      <w:sdt>
        <w:sdtPr>
          <w:tag w:val="goog_rdk_476"/>
          <w:id w:val="273914079"/>
        </w:sdtPr>
        <w:sdtContent>
          <w:ins w:id="900" w:author="Natasha Hardy" w:date="2023-05-19T21:58:00Z">
            <w:r>
              <w:rPr>
                <w:rFonts w:ascii="Times" w:eastAsia="Times" w:hAnsi="Times" w:cs="Times"/>
                <w:highlight w:val="white"/>
              </w:rPr>
              <w:t xml:space="preserve"> of tuna diets</w:t>
            </w:r>
          </w:ins>
          <w:ins w:id="901" w:author="Natasha Hardy" w:date="2023-06-11T18:28:00Z">
            <w:r w:rsidR="00D05117">
              <w:rPr>
                <w:rFonts w:ascii="Times" w:eastAsia="Times" w:hAnsi="Times" w:cs="Times"/>
              </w:rPr>
              <w:t xml:space="preserve"> (Young et al., 2010)</w:t>
            </w:r>
          </w:ins>
        </w:sdtContent>
      </w:sdt>
      <w:r>
        <w:rPr>
          <w:rFonts w:ascii="Times" w:eastAsia="Times" w:hAnsi="Times" w:cs="Times"/>
          <w:highlight w:val="white"/>
        </w:rPr>
        <w:t xml:space="preserve">. In the South Pacific, previous studies describe </w:t>
      </w:r>
      <w:r>
        <w:rPr>
          <w:rFonts w:ascii="Times" w:eastAsia="Times" w:hAnsi="Times" w:cs="Times"/>
        </w:rPr>
        <w:t xml:space="preserve">albacore diets as largely consisting of mesopelagic and epipelagic prey, and to a lesser extent include surface migrating bathypelagic and coastal reef-associated taxa </w:t>
      </w:r>
      <w:r>
        <w:t>(Allain, 2005; Allain et al., 2012;</w:t>
      </w:r>
      <w:sdt>
        <w:sdtPr>
          <w:tag w:val="goog_rdk_477"/>
          <w:id w:val="258034928"/>
        </w:sdtPr>
        <w:sdtContent>
          <w:ins w:id="902" w:author="Cindy Matuch" w:date="2023-05-19T23:34:00Z">
            <w:r>
              <w:t xml:space="preserve"> Olson et al.,</w:t>
            </w:r>
          </w:ins>
        </w:sdtContent>
      </w:sdt>
      <w:sdt>
        <w:sdtPr>
          <w:tag w:val="goog_rdk_478"/>
          <w:id w:val="-413935834"/>
        </w:sdtPr>
        <w:sdtContent>
          <w:ins w:id="903" w:author="Cindy Matuch" w:date="2023-05-19T23:35:00Z">
            <w:r>
              <w:t xml:space="preserve"> </w:t>
            </w:r>
          </w:ins>
        </w:sdtContent>
      </w:sdt>
      <w:sdt>
        <w:sdtPr>
          <w:tag w:val="goog_rdk_479"/>
          <w:id w:val="951745011"/>
        </w:sdtPr>
        <w:sdtContent>
          <w:del w:id="904" w:author="Cindy Matuch" w:date="2023-05-19T23:35:00Z">
            <w:r>
              <w:delText xml:space="preserve"> </w:delText>
            </w:r>
          </w:del>
        </w:sdtContent>
      </w:sdt>
      <w:sdt>
        <w:sdtPr>
          <w:tag w:val="goog_rdk_480"/>
          <w:id w:val="-1202865991"/>
        </w:sdtPr>
        <w:sdtContent>
          <w:ins w:id="905" w:author="Cindy Matuch" w:date="2023-05-19T23:35:00Z">
            <w:r>
              <w:t xml:space="preserve">2016; </w:t>
            </w:r>
          </w:ins>
        </w:sdtContent>
      </w:sdt>
      <w:r>
        <w:t>Young et al., 2010)</w:t>
      </w:r>
      <w:r>
        <w:rPr>
          <w:rFonts w:ascii="Times" w:eastAsia="Times" w:hAnsi="Times" w:cs="Times"/>
        </w:rPr>
        <w:t xml:space="preserve">. Albacore diets in the Indian Ocean have previously been characterised by a reliance on mixed epipelagic to mesopelagic resident prey stocks </w:t>
      </w:r>
      <w:r>
        <w:t xml:space="preserve">(Romanov et </w:t>
      </w:r>
      <w:r>
        <w:lastRenderedPageBreak/>
        <w:t>al., 2020)</w:t>
      </w:r>
      <w:r>
        <w:rPr>
          <w:rFonts w:ascii="Times" w:eastAsia="Times" w:hAnsi="Times" w:cs="Times"/>
        </w:rPr>
        <w:t>. Our reanalysis of these data within the global synthesis corroborated and extended these previous descriptive observations.</w:t>
      </w:r>
    </w:p>
    <w:p w14:paraId="2BA30FA0" w14:textId="2498C0C2" w:rsidR="00834DF8" w:rsidRDefault="00000000">
      <w:pPr>
        <w:ind w:firstLine="720"/>
        <w:rPr>
          <w:rFonts w:ascii="Times" w:eastAsia="Times" w:hAnsi="Times" w:cs="Times"/>
        </w:rPr>
      </w:pPr>
      <w:r>
        <w:rPr>
          <w:rFonts w:ascii="Times" w:eastAsia="Times" w:hAnsi="Times" w:cs="Times"/>
        </w:rPr>
        <w:t xml:space="preserve">Trait information was rarely used in an explanatory capacity in the North Pacific, North Atlantic and Mediterranean. Most studies from the North Atlantic and Mediterranean, home to some of the earliest and most detailed investigations of albacore diets (especially from the 1930’s; </w:t>
      </w:r>
      <w:r>
        <w:t>Bouxin &amp; Legendre, 1936; Legendre, 1934, 1940)</w:t>
      </w:r>
      <w:r>
        <w:rPr>
          <w:rFonts w:ascii="Times" w:eastAsia="Times" w:hAnsi="Times" w:cs="Times"/>
        </w:rPr>
        <w:t xml:space="preserve">, categorised the diets of albacore as ‘specialised’ </w:t>
      </w:r>
      <w:r>
        <w:t>(Consoli et al., 2008)</w:t>
      </w:r>
      <w:r>
        <w:rPr>
          <w:rFonts w:ascii="Times" w:eastAsia="Times" w:hAnsi="Times" w:cs="Times"/>
        </w:rPr>
        <w:t xml:space="preserve">, of narrow trophic niche width </w:t>
      </w:r>
      <w:r>
        <w:t>(Teffer et al., 2015)</w:t>
      </w:r>
      <w:r>
        <w:rPr>
          <w:rFonts w:ascii="Times" w:eastAsia="Times" w:hAnsi="Times" w:cs="Times"/>
        </w:rPr>
        <w:t xml:space="preserve">, </w:t>
      </w:r>
      <w:sdt>
        <w:sdtPr>
          <w:tag w:val="goog_rdk_481"/>
          <w:id w:val="84190117"/>
        </w:sdtPr>
        <w:sdtContent>
          <w:ins w:id="906" w:author="Natasha Hardy" w:date="2023-06-04T01:29:00Z">
            <w:r>
              <w:rPr>
                <w:rFonts w:ascii="Times" w:eastAsia="Times" w:hAnsi="Times" w:cs="Times"/>
              </w:rPr>
              <w:t xml:space="preserve">and </w:t>
            </w:r>
          </w:ins>
        </w:sdtContent>
      </w:sdt>
      <w:r>
        <w:rPr>
          <w:rFonts w:ascii="Times" w:eastAsia="Times" w:hAnsi="Times" w:cs="Times"/>
        </w:rPr>
        <w:t xml:space="preserve">of short food chain length and low trophic adaptability </w:t>
      </w:r>
      <w:r>
        <w:t>(Pethybridge et al., 2018)</w:t>
      </w:r>
      <w:r>
        <w:rPr>
          <w:rFonts w:ascii="Times" w:eastAsia="Times" w:hAnsi="Times" w:cs="Times"/>
        </w:rPr>
        <w:t xml:space="preserve"> compared to the longer food chain lengths and higher trophic complexity of Pacific tuna diets. Our re</w:t>
      </w:r>
      <w:sdt>
        <w:sdtPr>
          <w:tag w:val="goog_rdk_482"/>
          <w:id w:val="1484352621"/>
        </w:sdtPr>
        <w:sdtContent>
          <w:ins w:id="907" w:author="Natasha Hardy" w:date="2023-06-11T00:52:00Z">
            <w:r>
              <w:rPr>
                <w:rFonts w:ascii="Times" w:eastAsia="Times" w:hAnsi="Times" w:cs="Times"/>
              </w:rPr>
              <w:t>-</w:t>
            </w:r>
          </w:ins>
        </w:sdtContent>
      </w:sdt>
      <w:r>
        <w:rPr>
          <w:rFonts w:ascii="Times" w:eastAsia="Times" w:hAnsi="Times" w:cs="Times"/>
        </w:rPr>
        <w:t xml:space="preserve">analysis of the same data </w:t>
      </w:r>
      <w:sdt>
        <w:sdtPr>
          <w:tag w:val="goog_rdk_483"/>
          <w:id w:val="-536343979"/>
        </w:sdtPr>
        <w:sdtContent>
          <w:ins w:id="908" w:author="Natasha Hardy" w:date="2023-05-19T21:59:00Z">
            <w:r>
              <w:rPr>
                <w:rFonts w:ascii="Times" w:eastAsia="Times" w:hAnsi="Times" w:cs="Times"/>
              </w:rPr>
              <w:t xml:space="preserve">substantiates earlier observations and </w:t>
            </w:r>
          </w:ins>
        </w:sdtContent>
      </w:sdt>
      <w:r>
        <w:rPr>
          <w:rFonts w:ascii="Times" w:eastAsia="Times" w:hAnsi="Times" w:cs="Times"/>
        </w:rPr>
        <w:t xml:space="preserve">found that three </w:t>
      </w:r>
      <w:del w:id="909" w:author="Natasha Hardy" w:date="2023-06-11T18:26:00Z">
        <w:r w:rsidDel="003464F3">
          <w:rPr>
            <w:rFonts w:ascii="Times" w:eastAsia="Times" w:hAnsi="Times" w:cs="Times"/>
          </w:rPr>
          <w:delText xml:space="preserve">habitat </w:delText>
        </w:r>
      </w:del>
      <w:r>
        <w:rPr>
          <w:rFonts w:ascii="Times" w:eastAsia="Times" w:hAnsi="Times" w:cs="Times"/>
        </w:rPr>
        <w:t xml:space="preserve">trait guilds </w:t>
      </w:r>
      <w:ins w:id="910" w:author="Natasha Hardy" w:date="2023-06-11T18:26:00Z">
        <w:r w:rsidR="003464F3">
          <w:rPr>
            <w:rFonts w:ascii="Times" w:eastAsia="Times" w:hAnsi="Times" w:cs="Times"/>
          </w:rPr>
          <w:t xml:space="preserve">based on habitat-use </w:t>
        </w:r>
      </w:ins>
      <w:r>
        <w:rPr>
          <w:rFonts w:ascii="Times" w:eastAsia="Times" w:hAnsi="Times" w:cs="Times"/>
        </w:rPr>
        <w:t>accounted for a large proportion of diet composition observations from the North Atlantic and Mediterranean.</w:t>
      </w:r>
      <w:r>
        <w:t xml:space="preserve"> </w:t>
      </w:r>
      <w:r>
        <w:rPr>
          <w:rFonts w:ascii="Times" w:eastAsia="Times" w:hAnsi="Times" w:cs="Times"/>
        </w:rPr>
        <w:t xml:space="preserve">Mediterranean samples were especially dominated by </w:t>
      </w:r>
      <w:del w:id="911" w:author="Natasha Hardy" w:date="2023-06-11T18:26:00Z">
        <w:r w:rsidDel="003464F3">
          <w:rPr>
            <w:rFonts w:ascii="Times" w:eastAsia="Times" w:hAnsi="Times" w:cs="Times"/>
          </w:rPr>
          <w:delText xml:space="preserve">two trait guilds overall: the </w:delText>
        </w:r>
      </w:del>
      <w:r>
        <w:rPr>
          <w:rFonts w:ascii="Times" w:eastAsia="Times" w:hAnsi="Times" w:cs="Times"/>
        </w:rPr>
        <w:t xml:space="preserve">seasonal and resident continental shelf taxa. However, in the North Atlantic dominant prey trait guilds shifted over time, and the detailed taxonomic identification by Bouxin and Legendre in the 1930’s revealed particularly trait-diverse diet composition. </w:t>
      </w:r>
      <w:r>
        <w:t>Trait guilds identified in sampl</w:t>
      </w:r>
      <w:sdt>
        <w:sdtPr>
          <w:tag w:val="goog_rdk_484"/>
          <w:id w:val="-1755657915"/>
        </w:sdtPr>
        <w:sdtContent>
          <w:ins w:id="912" w:author="Natasha Hardy" w:date="2023-06-04T01:16:00Z">
            <w:r>
              <w:t>es</w:t>
            </w:r>
          </w:ins>
          <w:ins w:id="913" w:author="Natasha Hardy" w:date="2023-06-11T18:27:00Z">
            <w:r w:rsidR="00D05117">
              <w:t xml:space="preserve"> </w:t>
            </w:r>
          </w:ins>
        </w:sdtContent>
      </w:sdt>
      <w:sdt>
        <w:sdtPr>
          <w:tag w:val="goog_rdk_485"/>
          <w:id w:val="-1282328379"/>
        </w:sdtPr>
        <w:sdtContent>
          <w:del w:id="914" w:author="Natasha Hardy" w:date="2023-06-04T01:16:00Z">
            <w:r>
              <w:delText xml:space="preserve">ing locations </w:delText>
            </w:r>
          </w:del>
        </w:sdtContent>
      </w:sdt>
      <w:r>
        <w:t xml:space="preserve">from the North Atlantic and North Pacific were also more diverse than observed elsewhere, and included </w:t>
      </w:r>
      <w:sdt>
        <w:sdtPr>
          <w:tag w:val="goog_rdk_486"/>
          <w:id w:val="678623032"/>
        </w:sdtPr>
        <w:sdtContent>
          <w:ins w:id="915" w:author="Natasha Hardy" w:date="2023-06-04T01:16:00Z">
            <w:r>
              <w:t>frequent</w:t>
            </w:r>
          </w:ins>
        </w:sdtContent>
      </w:sdt>
      <w:sdt>
        <w:sdtPr>
          <w:tag w:val="goog_rdk_487"/>
          <w:id w:val="2109459948"/>
        </w:sdtPr>
        <w:sdtContent>
          <w:del w:id="916" w:author="Natasha Hardy" w:date="2023-06-04T01:16:00Z">
            <w:r>
              <w:rPr>
                <w:rFonts w:ascii="Times" w:eastAsia="Times" w:hAnsi="Times" w:cs="Times"/>
              </w:rPr>
              <w:delText>prevalent</w:delText>
            </w:r>
          </w:del>
        </w:sdtContent>
      </w:sdt>
      <w:r>
        <w:rPr>
          <w:rFonts w:ascii="Times" w:eastAsia="Times" w:hAnsi="Times" w:cs="Times"/>
        </w:rPr>
        <w:t xml:space="preserve"> consumption of </w:t>
      </w:r>
      <w:ins w:id="917" w:author="Natasha Hardy" w:date="2023-06-11T18:27:00Z">
        <w:r w:rsidR="00D05117">
          <w:rPr>
            <w:rFonts w:ascii="Times" w:eastAsia="Times" w:hAnsi="Times" w:cs="Times"/>
          </w:rPr>
          <w:t xml:space="preserve">and shifts between </w:t>
        </w:r>
      </w:ins>
      <w:r>
        <w:rPr>
          <w:rFonts w:ascii="Times" w:eastAsia="Times" w:hAnsi="Times" w:cs="Times"/>
        </w:rPr>
        <w:t>continental shelf, offshore to coastal, mesopelagic and epipelagic trait guilds.</w:t>
      </w:r>
    </w:p>
    <w:sdt>
      <w:sdtPr>
        <w:tag w:val="goog_rdk_492"/>
        <w:id w:val="-746730715"/>
      </w:sdtPr>
      <w:sdtContent>
        <w:p w14:paraId="299B43D2" w14:textId="614C7EAB" w:rsidR="00834DF8" w:rsidRDefault="00000000">
          <w:pPr>
            <w:ind w:firstLine="720"/>
            <w:rPr>
              <w:ins w:id="918" w:author="Natasha Hardy" w:date="2023-06-04T01:20:00Z"/>
              <w:rFonts w:ascii="Times" w:eastAsia="Times" w:hAnsi="Times" w:cs="Times"/>
            </w:rPr>
          </w:pPr>
          <w:r>
            <w:rPr>
              <w:rFonts w:ascii="Times" w:eastAsia="Times" w:hAnsi="Times" w:cs="Times"/>
            </w:rPr>
            <w:t xml:space="preserve">We posit that investigating trait-based diet shifts in albacore will be a powerful framework for tracking foraging responses to environmental variability. Our </w:t>
          </w:r>
          <w:sdt>
            <w:sdtPr>
              <w:tag w:val="goog_rdk_488"/>
              <w:id w:val="1307506791"/>
            </w:sdtPr>
            <w:sdtContent>
              <w:ins w:id="919" w:author="Natasha Hardy" w:date="2023-06-04T01:18:00Z">
                <w:r>
                  <w:rPr>
                    <w:rFonts w:ascii="Times" w:eastAsia="Times" w:hAnsi="Times" w:cs="Times"/>
                  </w:rPr>
                  <w:t>study</w:t>
                </w:r>
              </w:ins>
            </w:sdtContent>
          </w:sdt>
          <w:sdt>
            <w:sdtPr>
              <w:tag w:val="goog_rdk_489"/>
              <w:id w:val="-84305195"/>
            </w:sdtPr>
            <w:sdtContent>
              <w:del w:id="920" w:author="Natasha Hardy" w:date="2023-06-04T01:18:00Z">
                <w:r>
                  <w:rPr>
                    <w:rFonts w:ascii="Times" w:eastAsia="Times" w:hAnsi="Times" w:cs="Times"/>
                  </w:rPr>
                  <w:delText>review</w:delText>
                </w:r>
              </w:del>
            </w:sdtContent>
          </w:sdt>
          <w:r>
            <w:rPr>
              <w:rFonts w:ascii="Times" w:eastAsia="Times" w:hAnsi="Times" w:cs="Times"/>
            </w:rPr>
            <w:t xml:space="preserve"> shows clear differences in trait-based diet composition across </w:t>
          </w:r>
          <w:sdt>
            <w:sdtPr>
              <w:tag w:val="goog_rdk_490"/>
              <w:id w:val="1058442373"/>
            </w:sdtPr>
            <w:sdtContent>
              <w:ins w:id="921" w:author="Natasha Hardy" w:date="2023-06-11T00:54:00Z">
                <w:r>
                  <w:rPr>
                    <w:rFonts w:ascii="Times" w:eastAsia="Times" w:hAnsi="Times" w:cs="Times"/>
                  </w:rPr>
                  <w:t xml:space="preserve">the </w:t>
                </w:r>
              </w:ins>
            </w:sdtContent>
          </w:sdt>
          <w:r>
            <w:rPr>
              <w:rFonts w:ascii="Times" w:eastAsia="Times" w:hAnsi="Times" w:cs="Times"/>
            </w:rPr>
            <w:t xml:space="preserve">years and locations sampled. </w:t>
          </w:r>
          <w:sdt>
            <w:sdtPr>
              <w:tag w:val="goog_rdk_491"/>
              <w:id w:val="757491450"/>
            </w:sdtPr>
            <w:sdtContent>
              <w:ins w:id="922" w:author="Natasha Hardy" w:date="2023-06-04T01:20:00Z">
                <w:r>
                  <w:rPr>
                    <w:rFonts w:ascii="Times" w:eastAsia="Times" w:hAnsi="Times" w:cs="Times"/>
                  </w:rPr>
                  <w:t xml:space="preserve">It may be that the productivity of individual species alternates and shifts across environmental gradients and inter-annual cycles, whilst that of trait guilds may be more stable and offer predictive insights </w:t>
                </w:r>
                <w:r>
                  <w:rPr>
                    <w:rFonts w:ascii="Times" w:eastAsia="Times" w:hAnsi="Times" w:cs="Times"/>
                  </w:rPr>
                  <w:lastRenderedPageBreak/>
                  <w:t xml:space="preserve">(e.g., the productivity of mesopelagics and coastal to </w:t>
                </w:r>
              </w:ins>
              <w:ins w:id="923" w:author="Natasha Hardy" w:date="2023-06-11T19:06:00Z">
                <w:r w:rsidR="008B0D47">
                  <w:rPr>
                    <w:rFonts w:ascii="Times" w:eastAsia="Times" w:hAnsi="Times" w:cs="Times"/>
                  </w:rPr>
                  <w:t>shelf</w:t>
                </w:r>
              </w:ins>
              <w:ins w:id="924" w:author="Natasha Hardy" w:date="2023-06-04T01:20:00Z">
                <w:r>
                  <w:rPr>
                    <w:rFonts w:ascii="Times" w:eastAsia="Times" w:hAnsi="Times" w:cs="Times"/>
                  </w:rPr>
                  <w:t xml:space="preserve"> epipelagics in relation to environmental shifts).</w:t>
                </w:r>
              </w:ins>
              <w:ins w:id="925" w:author="Natasha Hardy" w:date="2023-06-11T22:57:00Z">
                <w:r w:rsidR="001E737F">
                  <w:rPr>
                    <w:rFonts w:ascii="Times" w:eastAsia="Times" w:hAnsi="Times" w:cs="Times"/>
                  </w:rPr>
                  <w:t xml:space="preserve"> </w:t>
                </w:r>
                <w:r w:rsidR="001E737F">
                  <w:rPr>
                    <w:rFonts w:ascii="Times" w:eastAsia="Times" w:hAnsi="Times" w:cs="Times"/>
                  </w:rPr>
                  <w:t xml:space="preserve">Further, linkages between traits that describe prey habitat use and migratory behaviour, alongside prey taxonomy, to their contribution to predator </w:t>
                </w:r>
                <w:r w:rsidR="001E737F" w:rsidRPr="00DF3B97">
                  <w:t xml:space="preserve">provides an </w:t>
                </w:r>
                <w:r w:rsidR="001E737F">
                  <w:t>important inference for</w:t>
                </w:r>
                <w:r w:rsidR="001E737F" w:rsidRPr="00DF3B97">
                  <w:t xml:space="preserve"> spatial and temporal </w:t>
                </w:r>
                <w:r w:rsidR="001E737F">
                  <w:t>variabilit</w:t>
                </w:r>
                <w:r w:rsidR="001E737F" w:rsidRPr="00DF3B97">
                  <w:t xml:space="preserve">y of </w:t>
                </w:r>
                <w:r w:rsidR="001E737F">
                  <w:t xml:space="preserve">forage for </w:t>
                </w:r>
                <w:r w:rsidR="001E737F" w:rsidRPr="00DF3B97">
                  <w:t xml:space="preserve">predators </w:t>
                </w:r>
                <w:r w:rsidR="001E737F">
                  <w:t>and may</w:t>
                </w:r>
                <w:r w:rsidR="001E737F" w:rsidRPr="00DF3B97">
                  <w:t xml:space="preserve"> contribute to identification of foraging hotspots</w:t>
                </w:r>
                <w:r w:rsidR="001E737F">
                  <w:t xml:space="preserve"> in large pelagic ecosystems</w:t>
                </w:r>
              </w:ins>
            </w:sdtContent>
          </w:sdt>
        </w:p>
      </w:sdtContent>
    </w:sdt>
    <w:p w14:paraId="448588D6" w14:textId="77777777" w:rsidR="00834DF8" w:rsidRDefault="00000000">
      <w:pPr>
        <w:ind w:firstLine="720"/>
        <w:rPr>
          <w:rFonts w:ascii="Times" w:eastAsia="Times" w:hAnsi="Times" w:cs="Times"/>
        </w:rPr>
      </w:pPr>
      <w:sdt>
        <w:sdtPr>
          <w:tag w:val="goog_rdk_494"/>
          <w:id w:val="-118529449"/>
        </w:sdtPr>
        <w:sdtContent>
          <w:customXmlInsRangeStart w:id="926" w:author="Natasha Hardy" w:date="2023-06-04T01:20:00Z"/>
          <w:sdt>
            <w:sdtPr>
              <w:tag w:val="goog_rdk_495"/>
              <w:id w:val="-1389873028"/>
            </w:sdtPr>
            <w:sdtContent>
              <w:customXmlInsRangeEnd w:id="926"/>
              <w:customXmlInsRangeStart w:id="927" w:author="Natasha Hardy" w:date="2023-06-04T01:20:00Z"/>
            </w:sdtContent>
          </w:sdt>
          <w:customXmlInsRangeEnd w:id="927"/>
          <w:sdt>
            <w:sdtPr>
              <w:tag w:val="goog_rdk_496"/>
              <w:id w:val="1365329979"/>
            </w:sdtPr>
            <w:sdtContent>
              <w:ins w:id="928" w:author="Natasha Hardy" w:date="2023-06-04T01:20:00Z">
                <w:del w:id="929" w:author="Natasha Hardy" w:date="2023-06-11T01:15:00Z">
                  <w:r>
                    <w:rPr>
                      <w:rFonts w:ascii="Times" w:eastAsia="Times" w:hAnsi="Times" w:cs="Times"/>
                      <w:highlight w:val="yellow"/>
                      <w:rPrChange w:id="930" w:author="Natasha Hardy" w:date="2023-06-04T01:21:00Z">
                        <w:rPr>
                          <w:rFonts w:ascii="Times" w:eastAsia="Times" w:hAnsi="Times" w:cs="Times"/>
                        </w:rPr>
                      </w:rPrChange>
                    </w:rPr>
                    <w:delText xml:space="preserve">To further </w:delText>
                  </w:r>
                </w:del>
              </w:ins>
            </w:sdtContent>
          </w:sdt>
          <w:customXmlInsRangeStart w:id="931" w:author="Natasha Hardy" w:date="2023-06-04T01:20:00Z"/>
          <w:customXmlDelRangeStart w:id="932" w:author="Natasha Hardy" w:date="2023-06-11T01:15:00Z"/>
          <w:sdt>
            <w:sdtPr>
              <w:tag w:val="goog_rdk_497"/>
              <w:id w:val="1423528088"/>
            </w:sdtPr>
            <w:sdtContent>
              <w:customXmlInsRangeEnd w:id="931"/>
              <w:customXmlDelRangeEnd w:id="932"/>
              <w:ins w:id="933" w:author="Natasha Hardy" w:date="2023-06-04T01:20:00Z">
                <w:del w:id="934" w:author="Natasha Hardy" w:date="2023-06-11T01:15:00Z">
                  <w:r>
                    <w:rPr>
                      <w:rFonts w:ascii="Times" w:eastAsia="Times" w:hAnsi="Times" w:cs="Times"/>
                      <w:highlight w:val="yellow"/>
                      <w:rPrChange w:id="935" w:author="Natasha Hardy" w:date="2023-06-04T01:21:00Z">
                        <w:rPr>
                          <w:rFonts w:ascii="Times" w:eastAsia="Times" w:hAnsi="Times" w:cs="Times"/>
                        </w:rPr>
                      </w:rPrChange>
                    </w:rPr>
                    <w:delText>investigate</w:delText>
                  </w:r>
                </w:del>
              </w:ins>
              <w:customXmlInsRangeStart w:id="936" w:author="Natasha Hardy" w:date="2023-06-04T01:20:00Z"/>
              <w:customXmlDelRangeStart w:id="937" w:author="Natasha Hardy" w:date="2023-06-11T01:15:00Z"/>
            </w:sdtContent>
          </w:sdt>
          <w:customXmlInsRangeEnd w:id="936"/>
          <w:customXmlDelRangeEnd w:id="937"/>
          <w:customXmlInsRangeStart w:id="938" w:author="Natasha Hardy" w:date="2023-06-04T01:20:00Z"/>
          <w:customXmlDelRangeStart w:id="939" w:author="Natasha Hardy" w:date="2023-06-11T01:15:00Z"/>
          <w:sdt>
            <w:sdtPr>
              <w:tag w:val="goog_rdk_498"/>
              <w:id w:val="450517183"/>
            </w:sdtPr>
            <w:sdtContent>
              <w:customXmlInsRangeEnd w:id="938"/>
              <w:customXmlDelRangeEnd w:id="939"/>
              <w:ins w:id="940" w:author="Natasha Hardy" w:date="2023-06-04T01:20:00Z">
                <w:del w:id="941" w:author="Natasha Hardy" w:date="2023-06-11T01:15:00Z">
                  <w:r>
                    <w:rPr>
                      <w:rFonts w:ascii="Times" w:eastAsia="Times" w:hAnsi="Times" w:cs="Times"/>
                      <w:highlight w:val="yellow"/>
                      <w:rPrChange w:id="942" w:author="Natasha Hardy" w:date="2023-06-04T01:21:00Z">
                        <w:rPr>
                          <w:rFonts w:ascii="Times" w:eastAsia="Times" w:hAnsi="Times" w:cs="Times"/>
                        </w:rPr>
                      </w:rPrChange>
                    </w:rPr>
                    <w:delText>i</w:delText>
                  </w:r>
                </w:del>
              </w:ins>
              <w:customXmlInsRangeStart w:id="943" w:author="Natasha Hardy" w:date="2023-06-04T01:20:00Z"/>
              <w:customXmlDelRangeStart w:id="944" w:author="Natasha Hardy" w:date="2023-06-11T01:15:00Z"/>
            </w:sdtContent>
          </w:sdt>
          <w:customXmlInsRangeEnd w:id="943"/>
          <w:customXmlDelRangeEnd w:id="944"/>
        </w:sdtContent>
      </w:sdt>
      <w:sdt>
        <w:sdtPr>
          <w:tag w:val="goog_rdk_499"/>
          <w:id w:val="719403701"/>
        </w:sdtPr>
        <w:sdtContent>
          <w:sdt>
            <w:sdtPr>
              <w:tag w:val="goog_rdk_500"/>
              <w:id w:val="112264755"/>
            </w:sdtPr>
            <w:sdtContent>
              <w:del w:id="945" w:author="Natasha Hardy" w:date="2023-06-11T01:15:00Z">
                <w:r>
                  <w:rPr>
                    <w:rFonts w:ascii="Times" w:eastAsia="Times" w:hAnsi="Times" w:cs="Times"/>
                    <w:highlight w:val="yellow"/>
                    <w:rPrChange w:id="946" w:author="Natasha Hardy" w:date="2023-06-04T01:21:00Z">
                      <w:rPr>
                        <w:rFonts w:ascii="Times" w:eastAsia="Times" w:hAnsi="Times" w:cs="Times"/>
                      </w:rPr>
                    </w:rPrChange>
                  </w:rPr>
                  <w:delText>Investigating</w:delText>
                </w:r>
              </w:del>
            </w:sdtContent>
          </w:sdt>
          <w:customXmlDelRangeStart w:id="947" w:author="Natasha Hardy" w:date="2023-06-11T01:15:00Z"/>
          <w:sdt>
            <w:sdtPr>
              <w:tag w:val="goog_rdk_501"/>
              <w:id w:val="410592848"/>
            </w:sdtPr>
            <w:sdtContent>
              <w:customXmlDelRangeEnd w:id="947"/>
              <w:del w:id="948" w:author="Natasha Hardy" w:date="2023-06-11T01:15:00Z">
                <w:r>
                  <w:rPr>
                    <w:rFonts w:ascii="Times" w:eastAsia="Times" w:hAnsi="Times" w:cs="Times"/>
                    <w:highlight w:val="yellow"/>
                    <w:rPrChange w:id="949" w:author="Natasha Hardy" w:date="2023-06-04T01:21:00Z">
                      <w:rPr>
                        <w:rFonts w:ascii="Times" w:eastAsia="Times" w:hAnsi="Times" w:cs="Times"/>
                      </w:rPr>
                    </w:rPrChange>
                  </w:rPr>
                  <w:delText xml:space="preserve"> </w:delText>
                </w:r>
              </w:del>
              <w:customXmlDelRangeStart w:id="950" w:author="Natasha Hardy" w:date="2023-06-11T01:15:00Z"/>
            </w:sdtContent>
          </w:sdt>
          <w:customXmlDelRangeEnd w:id="950"/>
        </w:sdtContent>
      </w:sdt>
      <w:sdt>
        <w:sdtPr>
          <w:tag w:val="goog_rdk_502"/>
          <w:id w:val="761878498"/>
        </w:sdtPr>
        <w:sdtContent>
          <w:customXmlInsRangeStart w:id="951" w:author="Natasha Hardy" w:date="2023-06-04T01:20:00Z"/>
          <w:sdt>
            <w:sdtPr>
              <w:tag w:val="goog_rdk_503"/>
              <w:id w:val="1976721272"/>
            </w:sdtPr>
            <w:sdtContent>
              <w:customXmlInsRangeEnd w:id="951"/>
              <w:customXmlInsRangeStart w:id="952" w:author="Natasha Hardy" w:date="2023-06-04T01:20:00Z"/>
            </w:sdtContent>
          </w:sdt>
          <w:customXmlInsRangeEnd w:id="952"/>
          <w:sdt>
            <w:sdtPr>
              <w:tag w:val="goog_rdk_504"/>
              <w:id w:val="-777948296"/>
            </w:sdtPr>
            <w:sdtContent>
              <w:ins w:id="953" w:author="Natasha Hardy" w:date="2023-06-04T01:20:00Z">
                <w:del w:id="954" w:author="Natasha Hardy" w:date="2023-06-11T01:15:00Z">
                  <w:r>
                    <w:rPr>
                      <w:rFonts w:ascii="Times" w:eastAsia="Times" w:hAnsi="Times" w:cs="Times"/>
                      <w:highlight w:val="yellow"/>
                      <w:rPrChange w:id="955" w:author="Natasha Hardy" w:date="2023-06-04T01:21:00Z">
                        <w:rPr>
                          <w:rFonts w:ascii="Times" w:eastAsia="Times" w:hAnsi="Times" w:cs="Times"/>
                        </w:rPr>
                      </w:rPrChange>
                    </w:rPr>
                    <w:delText>how</w:delText>
                  </w:r>
                </w:del>
              </w:ins>
            </w:sdtContent>
          </w:sdt>
        </w:sdtContent>
      </w:sdt>
      <w:sdt>
        <w:sdtPr>
          <w:tag w:val="goog_rdk_505"/>
          <w:id w:val="-551998372"/>
        </w:sdtPr>
        <w:sdtContent>
          <w:sdt>
            <w:sdtPr>
              <w:tag w:val="goog_rdk_506"/>
              <w:id w:val="-969202296"/>
            </w:sdtPr>
            <w:sdtContent>
              <w:del w:id="956" w:author="Natasha Hardy" w:date="2023-06-11T01:15:00Z">
                <w:r>
                  <w:rPr>
                    <w:rFonts w:ascii="Times" w:eastAsia="Times" w:hAnsi="Times" w:cs="Times"/>
                    <w:highlight w:val="yellow"/>
                    <w:rPrChange w:id="957" w:author="Natasha Hardy" w:date="2023-06-04T01:21:00Z">
                      <w:rPr>
                        <w:rFonts w:ascii="Times" w:eastAsia="Times" w:hAnsi="Times" w:cs="Times"/>
                      </w:rPr>
                    </w:rPrChange>
                  </w:rPr>
                  <w:delText>the extent to which</w:delText>
                </w:r>
              </w:del>
            </w:sdtContent>
          </w:sdt>
          <w:customXmlDelRangeStart w:id="958" w:author="Natasha Hardy" w:date="2023-06-11T01:15:00Z"/>
          <w:sdt>
            <w:sdtPr>
              <w:tag w:val="goog_rdk_507"/>
              <w:id w:val="364100516"/>
            </w:sdtPr>
            <w:sdtContent>
              <w:customXmlDelRangeEnd w:id="958"/>
              <w:del w:id="959" w:author="Natasha Hardy" w:date="2023-06-11T01:15:00Z">
                <w:r>
                  <w:rPr>
                    <w:rFonts w:ascii="Times" w:eastAsia="Times" w:hAnsi="Times" w:cs="Times"/>
                    <w:highlight w:val="yellow"/>
                    <w:rPrChange w:id="960" w:author="Natasha Hardy" w:date="2023-06-04T01:21:00Z">
                      <w:rPr>
                        <w:rFonts w:ascii="Times" w:eastAsia="Times" w:hAnsi="Times" w:cs="Times"/>
                      </w:rPr>
                    </w:rPrChange>
                  </w:rPr>
                  <w:delText xml:space="preserve"> </w:delText>
                </w:r>
              </w:del>
              <w:customXmlDelRangeStart w:id="961" w:author="Natasha Hardy" w:date="2023-06-11T01:15:00Z"/>
            </w:sdtContent>
          </w:sdt>
          <w:customXmlDelRangeEnd w:id="961"/>
        </w:sdtContent>
      </w:sdt>
      <w:sdt>
        <w:sdtPr>
          <w:tag w:val="goog_rdk_508"/>
          <w:id w:val="1916125620"/>
        </w:sdtPr>
        <w:sdtContent>
          <w:customXmlInsRangeStart w:id="962" w:author="Natasha Hardy" w:date="2023-06-04T01:21:00Z"/>
          <w:sdt>
            <w:sdtPr>
              <w:tag w:val="goog_rdk_509"/>
              <w:id w:val="223796751"/>
            </w:sdtPr>
            <w:sdtContent>
              <w:customXmlInsRangeEnd w:id="962"/>
              <w:customXmlInsRangeStart w:id="963" w:author="Natasha Hardy" w:date="2023-06-04T01:21:00Z"/>
            </w:sdtContent>
          </w:sdt>
          <w:customXmlInsRangeEnd w:id="963"/>
          <w:sdt>
            <w:sdtPr>
              <w:tag w:val="goog_rdk_510"/>
              <w:id w:val="1208693418"/>
            </w:sdtPr>
            <w:sdtContent>
              <w:ins w:id="964" w:author="Natasha Hardy" w:date="2023-06-04T01:21:00Z">
                <w:del w:id="965" w:author="Natasha Hardy" w:date="2023-06-11T01:15:00Z">
                  <w:r>
                    <w:rPr>
                      <w:rFonts w:ascii="Times" w:eastAsia="Times" w:hAnsi="Times" w:cs="Times"/>
                      <w:highlight w:val="yellow"/>
                      <w:rPrChange w:id="966" w:author="Natasha Hardy" w:date="2023-06-04T01:21:00Z">
                        <w:rPr>
                          <w:rFonts w:ascii="Times" w:eastAsia="Times" w:hAnsi="Times" w:cs="Times"/>
                        </w:rPr>
                      </w:rPrChange>
                    </w:rPr>
                    <w:delText>varying</w:delText>
                  </w:r>
                </w:del>
              </w:ins>
            </w:sdtContent>
          </w:sdt>
        </w:sdtContent>
      </w:sdt>
      <w:sdt>
        <w:sdtPr>
          <w:tag w:val="goog_rdk_511"/>
          <w:id w:val="-362751046"/>
        </w:sdtPr>
        <w:sdtContent>
          <w:sdt>
            <w:sdtPr>
              <w:tag w:val="goog_rdk_512"/>
              <w:id w:val="1793944244"/>
            </w:sdtPr>
            <w:sdtContent>
              <w:del w:id="967" w:author="Natasha Hardy" w:date="2023-06-11T01:15:00Z">
                <w:r>
                  <w:rPr>
                    <w:rFonts w:ascii="Times" w:eastAsia="Times" w:hAnsi="Times" w:cs="Times"/>
                    <w:highlight w:val="yellow"/>
                    <w:rPrChange w:id="968" w:author="Natasha Hardy" w:date="2023-06-04T01:21:00Z">
                      <w:rPr>
                        <w:rFonts w:ascii="Times" w:eastAsia="Times" w:hAnsi="Times" w:cs="Times"/>
                      </w:rPr>
                    </w:rPrChange>
                  </w:rPr>
                  <w:delText>the</w:delText>
                </w:r>
              </w:del>
            </w:sdtContent>
          </w:sdt>
          <w:customXmlDelRangeStart w:id="969" w:author="Natasha Hardy" w:date="2023-06-11T01:15:00Z"/>
          <w:sdt>
            <w:sdtPr>
              <w:tag w:val="goog_rdk_513"/>
              <w:id w:val="-574584738"/>
            </w:sdtPr>
            <w:sdtContent>
              <w:customXmlDelRangeEnd w:id="969"/>
              <w:del w:id="970" w:author="Natasha Hardy" w:date="2023-06-11T01:15:00Z">
                <w:r>
                  <w:rPr>
                    <w:rFonts w:ascii="Times" w:eastAsia="Times" w:hAnsi="Times" w:cs="Times"/>
                    <w:highlight w:val="yellow"/>
                    <w:rPrChange w:id="971" w:author="Natasha Hardy" w:date="2023-06-04T01:21:00Z">
                      <w:rPr>
                        <w:rFonts w:ascii="Times" w:eastAsia="Times" w:hAnsi="Times" w:cs="Times"/>
                      </w:rPr>
                    </w:rPrChange>
                  </w:rPr>
                  <w:delText xml:space="preserve"> consumption of trait guilds relates to environmental drivers and climate states requires access to disaggregated diet data (i.e. prey from each individual predator) sampled consistently over time and space</w:delText>
                </w:r>
              </w:del>
              <w:customXmlDelRangeStart w:id="972" w:author="Natasha Hardy" w:date="2023-06-11T01:15:00Z"/>
            </w:sdtContent>
          </w:sdt>
          <w:customXmlDelRangeEnd w:id="972"/>
        </w:sdtContent>
      </w:sdt>
      <w:sdt>
        <w:sdtPr>
          <w:tag w:val="goog_rdk_514"/>
          <w:id w:val="1450505628"/>
        </w:sdtPr>
        <w:sdtContent>
          <w:customXmlInsRangeStart w:id="973" w:author="Natasha Hardy" w:date="2023-06-11T00:43:00Z"/>
          <w:sdt>
            <w:sdtPr>
              <w:tag w:val="goog_rdk_515"/>
              <w:id w:val="-939223605"/>
            </w:sdtPr>
            <w:sdtContent>
              <w:customXmlInsRangeEnd w:id="973"/>
              <w:customXmlInsRangeStart w:id="974" w:author="Natasha Hardy" w:date="2023-06-11T00:43:00Z"/>
            </w:sdtContent>
          </w:sdt>
          <w:customXmlInsRangeEnd w:id="974"/>
          <w:sdt>
            <w:sdtPr>
              <w:tag w:val="goog_rdk_516"/>
              <w:id w:val="-343707920"/>
            </w:sdtPr>
            <w:sdtContent>
              <w:ins w:id="975" w:author="Natasha Hardy" w:date="2023-06-11T00:43:00Z">
                <w:del w:id="976" w:author="Natasha Hardy" w:date="2023-06-11T01:15:00Z">
                  <w:r>
                    <w:rPr>
                      <w:rFonts w:ascii="Times" w:eastAsia="Times" w:hAnsi="Times" w:cs="Times"/>
                      <w:highlight w:val="yellow"/>
                      <w:rPrChange w:id="977" w:author="Natasha Hardy" w:date="2023-06-04T01:21:00Z">
                        <w:rPr>
                          <w:rFonts w:ascii="Times" w:eastAsia="Times" w:hAnsi="Times" w:cs="Times"/>
                        </w:rPr>
                      </w:rPrChange>
                    </w:rPr>
                    <w:delText>. An additional data need is that of consistent reporting of more informative metrics than frequency of occurrence, such as contribution to diets based on numerical abundance and biomass of prey consumed</w:delText>
                  </w:r>
                </w:del>
              </w:ins>
            </w:sdtContent>
          </w:sdt>
        </w:sdtContent>
      </w:sdt>
      <w:sdt>
        <w:sdtPr>
          <w:tag w:val="goog_rdk_517"/>
          <w:id w:val="-426495024"/>
        </w:sdtPr>
        <w:sdtContent>
          <w:sdt>
            <w:sdtPr>
              <w:tag w:val="goog_rdk_518"/>
              <w:id w:val="-958491776"/>
            </w:sdtPr>
            <w:sdtContent>
              <w:del w:id="978" w:author="Natasha Hardy" w:date="2023-06-11T01:15:00Z">
                <w:r>
                  <w:rPr>
                    <w:rFonts w:ascii="Times" w:eastAsia="Times" w:hAnsi="Times" w:cs="Times"/>
                    <w:highlight w:val="yellow"/>
                    <w:rPrChange w:id="979" w:author="Natasha Hardy" w:date="2023-06-04T01:21:00Z">
                      <w:rPr>
                        <w:rFonts w:ascii="Times" w:eastAsia="Times" w:hAnsi="Times" w:cs="Times"/>
                      </w:rPr>
                    </w:rPrChange>
                  </w:rPr>
                  <w:delText>.</w:delText>
                </w:r>
              </w:del>
            </w:sdtContent>
          </w:sdt>
          <w:del w:id="980" w:author="Natasha Hardy" w:date="2023-06-11T01:15:00Z">
            <w:r>
              <w:rPr>
                <w:rFonts w:ascii="Times" w:eastAsia="Times" w:hAnsi="Times" w:cs="Times"/>
              </w:rPr>
              <w:delText xml:space="preserve"> It may be that </w:delText>
            </w:r>
          </w:del>
        </w:sdtContent>
      </w:sdt>
      <w:sdt>
        <w:sdtPr>
          <w:tag w:val="goog_rdk_519"/>
          <w:id w:val="13661154"/>
        </w:sdtPr>
        <w:sdtContent>
          <w:customXmlInsRangeStart w:id="981" w:author="Natasha Hardy" w:date="2023-06-04T01:19:00Z"/>
          <w:sdt>
            <w:sdtPr>
              <w:tag w:val="goog_rdk_520"/>
              <w:id w:val="113795404"/>
            </w:sdtPr>
            <w:sdtContent>
              <w:customXmlInsRangeEnd w:id="981"/>
              <w:ins w:id="982" w:author="Natasha Hardy" w:date="2023-06-04T01:19:00Z">
                <w:del w:id="983" w:author="Natasha Hardy" w:date="2023-06-11T01:15:00Z">
                  <w:r>
                    <w:rPr>
                      <w:rFonts w:ascii="Times" w:eastAsia="Times" w:hAnsi="Times" w:cs="Times"/>
                    </w:rPr>
                    <w:delText xml:space="preserve">the </w:delText>
                  </w:r>
                </w:del>
              </w:ins>
              <w:customXmlInsRangeStart w:id="984" w:author="Natasha Hardy" w:date="2023-06-04T01:19:00Z"/>
            </w:sdtContent>
          </w:sdt>
          <w:customXmlInsRangeEnd w:id="984"/>
        </w:sdtContent>
      </w:sdt>
      <w:sdt>
        <w:sdtPr>
          <w:tag w:val="goog_rdk_521"/>
          <w:id w:val="-212891765"/>
        </w:sdtPr>
        <w:sdtContent/>
      </w:sdt>
      <w:sdt>
        <w:sdtPr>
          <w:tag w:val="goog_rdk_522"/>
          <w:id w:val="-1450152335"/>
        </w:sdtPr>
        <w:sdtContent>
          <w:customXmlInsRangeStart w:id="985" w:author="Natasha Hardy" w:date="2023-06-04T01:19:00Z"/>
          <w:sdt>
            <w:sdtPr>
              <w:tag w:val="goog_rdk_523"/>
              <w:id w:val="1258868687"/>
            </w:sdtPr>
            <w:sdtContent>
              <w:customXmlInsRangeEnd w:id="985"/>
              <w:ins w:id="986" w:author="Natasha Hardy" w:date="2023-06-04T01:19:00Z">
                <w:del w:id="987" w:author="Natasha Hardy" w:date="2023-06-11T01:15:00Z">
                  <w:r>
                    <w:rPr>
                      <w:rFonts w:ascii="Times" w:eastAsia="Times" w:hAnsi="Times" w:cs="Times"/>
                    </w:rPr>
                    <w:delText>productivity of prey</w:delText>
                  </w:r>
                </w:del>
              </w:ins>
              <w:customXmlInsRangeStart w:id="988" w:author="Natasha Hardy" w:date="2023-06-04T01:19:00Z"/>
            </w:sdtContent>
          </w:sdt>
          <w:customXmlInsRangeEnd w:id="988"/>
        </w:sdtContent>
      </w:sdt>
      <w:sdt>
        <w:sdtPr>
          <w:tag w:val="goog_rdk_524"/>
          <w:id w:val="980117840"/>
        </w:sdtPr>
        <w:sdtContent>
          <w:del w:id="989" w:author="Natasha Hardy" w:date="2023-06-11T01:15:00Z">
            <w:r>
              <w:rPr>
                <w:rFonts w:ascii="Times" w:eastAsia="Times" w:hAnsi="Times" w:cs="Times"/>
              </w:rPr>
              <w:delText>individual species productivity alternate</w:delText>
            </w:r>
          </w:del>
        </w:sdtContent>
      </w:sdt>
      <w:sdt>
        <w:sdtPr>
          <w:tag w:val="goog_rdk_525"/>
          <w:id w:val="-542748186"/>
        </w:sdtPr>
        <w:sdtContent>
          <w:customXmlInsRangeStart w:id="990" w:author="Natasha Hardy" w:date="2023-06-04T01:19:00Z"/>
          <w:sdt>
            <w:sdtPr>
              <w:tag w:val="goog_rdk_526"/>
              <w:id w:val="-2002273165"/>
            </w:sdtPr>
            <w:sdtContent>
              <w:customXmlInsRangeEnd w:id="990"/>
              <w:ins w:id="991" w:author="Natasha Hardy" w:date="2023-06-04T01:19:00Z">
                <w:del w:id="992" w:author="Natasha Hardy" w:date="2023-06-11T01:15:00Z">
                  <w:r>
                    <w:rPr>
                      <w:rFonts w:ascii="Times" w:eastAsia="Times" w:hAnsi="Times" w:cs="Times"/>
                    </w:rPr>
                    <w:delText>s</w:delText>
                  </w:r>
                </w:del>
              </w:ins>
              <w:customXmlInsRangeStart w:id="993" w:author="Natasha Hardy" w:date="2023-06-04T01:19:00Z"/>
            </w:sdtContent>
          </w:sdt>
          <w:customXmlInsRangeEnd w:id="993"/>
        </w:sdtContent>
      </w:sdt>
      <w:sdt>
        <w:sdtPr>
          <w:tag w:val="goog_rdk_527"/>
          <w:id w:val="739825707"/>
        </w:sdtPr>
        <w:sdtContent>
          <w:del w:id="994" w:author="Natasha Hardy" w:date="2023-06-11T01:15:00Z">
            <w:r>
              <w:rPr>
                <w:rFonts w:ascii="Times" w:eastAsia="Times" w:hAnsi="Times" w:cs="Times"/>
              </w:rPr>
              <w:delText xml:space="preserve"> and shift</w:delText>
            </w:r>
          </w:del>
        </w:sdtContent>
      </w:sdt>
      <w:sdt>
        <w:sdtPr>
          <w:tag w:val="goog_rdk_528"/>
          <w:id w:val="2031907377"/>
        </w:sdtPr>
        <w:sdtContent>
          <w:customXmlInsRangeStart w:id="995" w:author="Natasha Hardy" w:date="2023-06-04T01:19:00Z"/>
          <w:sdt>
            <w:sdtPr>
              <w:tag w:val="goog_rdk_529"/>
              <w:id w:val="1679074107"/>
            </w:sdtPr>
            <w:sdtContent>
              <w:customXmlInsRangeEnd w:id="995"/>
              <w:ins w:id="996" w:author="Natasha Hardy" w:date="2023-06-04T01:19:00Z">
                <w:del w:id="997" w:author="Natasha Hardy" w:date="2023-06-11T01:15:00Z">
                  <w:r>
                    <w:rPr>
                      <w:rFonts w:ascii="Times" w:eastAsia="Times" w:hAnsi="Times" w:cs="Times"/>
                    </w:rPr>
                    <w:delText>s</w:delText>
                  </w:r>
                </w:del>
              </w:ins>
              <w:customXmlInsRangeStart w:id="998" w:author="Natasha Hardy" w:date="2023-06-04T01:19:00Z"/>
            </w:sdtContent>
          </w:sdt>
          <w:customXmlInsRangeEnd w:id="998"/>
        </w:sdtContent>
      </w:sdt>
      <w:sdt>
        <w:sdtPr>
          <w:tag w:val="goog_rdk_530"/>
          <w:id w:val="621814720"/>
        </w:sdtPr>
        <w:sdtContent>
          <w:del w:id="999" w:author="Natasha Hardy" w:date="2023-06-11T01:15:00Z">
            <w:r>
              <w:rPr>
                <w:rFonts w:ascii="Times" w:eastAsia="Times" w:hAnsi="Times" w:cs="Times"/>
              </w:rPr>
              <w:delText xml:space="preserve"> across environmental gradients and inter-annual cycles, whilst that of trait guilds may be more stable and offer predictive insights (e.g., the productivity of offshore </w:delText>
            </w:r>
          </w:del>
          <w:sdt>
            <w:sdtPr>
              <w:tag w:val="goog_rdk_531"/>
              <w:id w:val="419921707"/>
            </w:sdtPr>
            <w:sdtContent>
              <w:del w:id="1000" w:author="Natasha Hardy" w:date="2023-06-11T01:15:00Z">
                <w:r>
                  <w:rPr>
                    <w:rFonts w:ascii="Times" w:eastAsia="Times" w:hAnsi="Times" w:cs="Times"/>
                  </w:rPr>
                  <w:delText>mesopelagics</w:delText>
                </w:r>
              </w:del>
            </w:sdtContent>
          </w:sdt>
          <w:del w:id="1001" w:author="Natasha Hardy" w:date="2023-06-11T01:15:00Z">
            <w:r>
              <w:rPr>
                <w:rFonts w:ascii="Times" w:eastAsia="Times" w:hAnsi="Times" w:cs="Times"/>
              </w:rPr>
              <w:delText xml:space="preserve"> and coastal to offshore </w:delText>
            </w:r>
          </w:del>
          <w:customXmlDelRangeStart w:id="1002" w:author="Natasha Hardy" w:date="2023-06-11T01:15:00Z"/>
          <w:sdt>
            <w:sdtPr>
              <w:tag w:val="goog_rdk_532"/>
              <w:id w:val="-84840474"/>
            </w:sdtPr>
            <w:sdtContent>
              <w:customXmlDelRangeEnd w:id="1002"/>
              <w:del w:id="1003" w:author="Natasha Hardy" w:date="2023-06-11T01:15:00Z">
                <w:r>
                  <w:rPr>
                    <w:rFonts w:ascii="Times" w:eastAsia="Times" w:hAnsi="Times" w:cs="Times"/>
                  </w:rPr>
                  <w:delText>epipelagics</w:delText>
                </w:r>
              </w:del>
              <w:customXmlDelRangeStart w:id="1004" w:author="Natasha Hardy" w:date="2023-06-11T01:15:00Z"/>
            </w:sdtContent>
          </w:sdt>
          <w:customXmlDelRangeEnd w:id="1004"/>
          <w:del w:id="1005" w:author="Natasha Hardy" w:date="2023-06-11T01:15:00Z">
            <w:r>
              <w:rPr>
                <w:rFonts w:ascii="Times" w:eastAsia="Times" w:hAnsi="Times" w:cs="Times"/>
              </w:rPr>
              <w:delText xml:space="preserve"> in relation to environmental shifts). </w:delText>
            </w:r>
          </w:del>
        </w:sdtContent>
      </w:sdt>
      <w:sdt>
        <w:sdtPr>
          <w:tag w:val="goog_rdk_533"/>
          <w:id w:val="1382592532"/>
        </w:sdtPr>
        <w:sdtContent>
          <w:customXmlInsRangeStart w:id="1006" w:author="Natasha Hardy" w:date="2023-05-19T22:00:00Z"/>
          <w:sdt>
            <w:sdtPr>
              <w:tag w:val="goog_rdk_534"/>
              <w:id w:val="-701084276"/>
            </w:sdtPr>
            <w:sdtContent>
              <w:customXmlInsRangeEnd w:id="1006"/>
              <w:ins w:id="1007" w:author="Natasha Hardy" w:date="2023-05-19T22:00:00Z">
                <w:del w:id="1008" w:author="Natasha Hardy" w:date="2023-06-11T01:15:00Z">
                  <w:r>
                    <w:rPr>
                      <w:rFonts w:ascii="Times" w:eastAsia="Times" w:hAnsi="Times" w:cs="Times"/>
                    </w:rPr>
                    <w:delText>Additionally a limitation of this study and recommendation of future work is to formally test t</w:delText>
                  </w:r>
                </w:del>
              </w:ins>
              <w:customXmlInsRangeStart w:id="1009" w:author="Natasha Hardy" w:date="2023-05-19T22:00:00Z"/>
            </w:sdtContent>
          </w:sdt>
          <w:customXmlInsRangeEnd w:id="1009"/>
        </w:sdtContent>
      </w:sdt>
      <w:sdt>
        <w:sdtPr>
          <w:tag w:val="goog_rdk_535"/>
          <w:id w:val="1329411635"/>
        </w:sdtPr>
        <w:sdtContent>
          <w:del w:id="1010" w:author="Natasha Hardy" w:date="2023-06-11T01:15:00Z">
            <w:r>
              <w:rPr>
                <w:rFonts w:ascii="Times" w:eastAsia="Times" w:hAnsi="Times" w:cs="Times"/>
              </w:rPr>
              <w:delText>The extent to which species taxonomic, phylogenetic and trait information explains variation in diet composition needs to be formally tested.</w:delText>
            </w:r>
          </w:del>
        </w:sdtContent>
      </w:sdt>
      <w:sdt>
        <w:sdtPr>
          <w:tag w:val="goog_rdk_536"/>
          <w:id w:val="999626087"/>
        </w:sdtPr>
        <w:sdtContent>
          <w:customXmlInsRangeStart w:id="1011" w:author="Natasha Hardy" w:date="2023-05-19T21:57:00Z"/>
          <w:sdt>
            <w:sdtPr>
              <w:tag w:val="goog_rdk_537"/>
              <w:id w:val="-1666161300"/>
            </w:sdtPr>
            <w:sdtContent>
              <w:customXmlInsRangeEnd w:id="1011"/>
              <w:ins w:id="1012" w:author="Natasha Hardy" w:date="2023-05-19T21:57:00Z">
                <w:del w:id="1013" w:author="Natasha Hardy" w:date="2023-06-11T01:15:00Z">
                  <w:r>
                    <w:rPr>
                      <w:rFonts w:ascii="Times" w:eastAsia="Times" w:hAnsi="Times" w:cs="Times"/>
                    </w:rPr>
                    <w:delText xml:space="preserve"> In applying traits to analysing ecological interactions, it will be important to quantify the extent to which traits recur across unrelated taxa (i.e. phylogenetically conserved or not) (Ives &amp; Helmus, 2011). Trait and phylogenetic information are likely not completely redundant and ideally should both be accounted for in modelling frameworks (Ovaskainen et al., 2017), as both provide different and useful information in characterising trophic interactions between albacore and their prey.</w:delText>
                  </w:r>
                </w:del>
              </w:ins>
              <w:customXmlInsRangeStart w:id="1014" w:author="Natasha Hardy" w:date="2023-05-19T21:57:00Z"/>
            </w:sdtContent>
          </w:sdt>
          <w:customXmlInsRangeEnd w:id="1014"/>
        </w:sdtContent>
      </w:sdt>
    </w:p>
    <w:p w14:paraId="51DF4066" w14:textId="77777777" w:rsidR="00834DF8" w:rsidRDefault="00834DF8">
      <w:pPr>
        <w:rPr>
          <w:highlight w:val="white"/>
        </w:rPr>
      </w:pPr>
    </w:p>
    <w:p w14:paraId="7CB66DE8" w14:textId="77777777" w:rsidR="00834DF8" w:rsidRDefault="00000000">
      <w:pPr>
        <w:pStyle w:val="Heading3"/>
      </w:pPr>
      <w:bookmarkStart w:id="1015" w:name="_Toc137363821"/>
      <w:r>
        <w:t>4.2 Synthesis limitations</w:t>
      </w:r>
      <w:sdt>
        <w:sdtPr>
          <w:tag w:val="goog_rdk_538"/>
          <w:id w:val="1242915246"/>
        </w:sdtPr>
        <w:sdtContent>
          <w:ins w:id="1016" w:author="Natasha Hardy" w:date="2023-06-11T00:58:00Z">
            <w:r>
              <w:t xml:space="preserve"> and</w:t>
            </w:r>
          </w:ins>
        </w:sdtContent>
      </w:sdt>
      <w:sdt>
        <w:sdtPr>
          <w:tag w:val="goog_rdk_539"/>
          <w:id w:val="-1719427668"/>
        </w:sdtPr>
        <w:sdtContent>
          <w:del w:id="1017" w:author="Natasha Hardy" w:date="2023-06-11T00:58:00Z">
            <w:r>
              <w:delText>,</w:delText>
            </w:r>
          </w:del>
        </w:sdtContent>
      </w:sdt>
      <w:r>
        <w:t xml:space="preserve"> knowledge accessibility</w:t>
      </w:r>
      <w:sdt>
        <w:sdtPr>
          <w:tag w:val="goog_rdk_540"/>
          <w:id w:val="901409777"/>
        </w:sdtPr>
        <w:sdtContent>
          <w:del w:id="1018" w:author="Natasha Hardy" w:date="2023-06-11T00:58:00Z">
            <w:r>
              <w:delText xml:space="preserve"> and gaps to overcome</w:delText>
            </w:r>
          </w:del>
        </w:sdtContent>
      </w:sdt>
      <w:bookmarkEnd w:id="1015"/>
    </w:p>
    <w:p w14:paraId="7DA349D9" w14:textId="77777777" w:rsidR="00834DF8" w:rsidRDefault="00834DF8">
      <w:pPr>
        <w:rPr>
          <w:rFonts w:ascii="Times" w:eastAsia="Times" w:hAnsi="Times" w:cs="Times"/>
          <w:color w:val="222222"/>
        </w:rPr>
      </w:pPr>
    </w:p>
    <w:sdt>
      <w:sdtPr>
        <w:tag w:val="goog_rdk_543"/>
        <w:id w:val="897863523"/>
      </w:sdtPr>
      <w:sdtContent>
        <w:p w14:paraId="7C5511AC" w14:textId="10E11ED5" w:rsidR="00834DF8" w:rsidRDefault="00000000">
          <w:pPr>
            <w:rPr>
              <w:ins w:id="1019" w:author="Natasha Hardy" w:date="2023-06-11T01:15:00Z"/>
            </w:rPr>
          </w:pPr>
          <w:r>
            <w:rPr>
              <w:rFonts w:ascii="Times" w:eastAsia="Times" w:hAnsi="Times" w:cs="Times"/>
            </w:rPr>
            <w:t xml:space="preserve">Investigating the extent to which varying consumption of trait guilds relates to environmental drivers and climate states </w:t>
          </w:r>
          <w:del w:id="1020" w:author="Natasha Hardy" w:date="2023-06-11T18:29:00Z">
            <w:r w:rsidDel="00D05117">
              <w:rPr>
                <w:rFonts w:ascii="Times" w:eastAsia="Times" w:hAnsi="Times" w:cs="Times"/>
              </w:rPr>
              <w:delText xml:space="preserve">requires </w:delText>
            </w:r>
          </w:del>
          <w:ins w:id="1021" w:author="Natasha Hardy" w:date="2023-06-11T18:29:00Z">
            <w:r w:rsidR="00D05117">
              <w:rPr>
                <w:rFonts w:ascii="Times" w:eastAsia="Times" w:hAnsi="Times" w:cs="Times"/>
              </w:rPr>
              <w:t xml:space="preserve">will require further </w:t>
            </w:r>
          </w:ins>
          <w:r>
            <w:rPr>
              <w:rFonts w:ascii="Times" w:eastAsia="Times" w:hAnsi="Times" w:cs="Times"/>
            </w:rPr>
            <w:t xml:space="preserve">access to disaggregated diet data (i.e. prey from each individual predator) sampled consistently over time and space. </w:t>
          </w:r>
          <w:del w:id="1022" w:author="Natasha Hardy" w:date="2023-06-11T18:39:00Z">
            <w:r w:rsidDel="001C47D9">
              <w:rPr>
                <w:rFonts w:ascii="Times" w:eastAsia="Times" w:hAnsi="Times" w:cs="Times"/>
              </w:rPr>
              <w:delText xml:space="preserve">An additional data need is that of consistent reporting of more informative metrics than frequency of occurrence, such as contribution to diets based on numerical abundance and biomass of prey consumed. </w:delText>
            </w:r>
          </w:del>
          <w:del w:id="1023" w:author="Natasha Hardy" w:date="2023-06-11T18:30:00Z">
            <w:r w:rsidDel="00D05117">
              <w:rPr>
                <w:rFonts w:ascii="Times" w:eastAsia="Times" w:hAnsi="Times" w:cs="Times"/>
              </w:rPr>
              <w:delText xml:space="preserve">It may be that the productivity of </w:delText>
            </w:r>
          </w:del>
          <w:customXmlDelRangeStart w:id="1024" w:author="Natasha Hardy" w:date="2023-06-11T18:30:00Z"/>
          <w:sdt>
            <w:sdtPr>
              <w:tag w:val="goog_rdk_541"/>
              <w:id w:val="1559352301"/>
            </w:sdtPr>
            <w:sdtContent>
              <w:customXmlDelRangeEnd w:id="1024"/>
              <w:del w:id="1025" w:author="Natasha Hardy" w:date="2023-06-11T01:29:00Z">
                <w:r>
                  <w:rPr>
                    <w:rFonts w:ascii="Times" w:eastAsia="Times" w:hAnsi="Times" w:cs="Times"/>
                  </w:rPr>
                  <w:delText>prey</w:delText>
                </w:r>
              </w:del>
              <w:customXmlDelRangeStart w:id="1026" w:author="Natasha Hardy" w:date="2023-06-11T18:30:00Z"/>
            </w:sdtContent>
          </w:sdt>
          <w:customXmlDelRangeEnd w:id="1026"/>
          <w:del w:id="1027" w:author="Natasha Hardy" w:date="2023-06-11T18:30:00Z">
            <w:r w:rsidDel="00D05117">
              <w:rPr>
                <w:rFonts w:ascii="Times" w:eastAsia="Times" w:hAnsi="Times" w:cs="Times"/>
              </w:rPr>
              <w:delText xml:space="preserve">individual species productivity alternates and shifts across environmental gradients and inter-annual cycles, whilst that of trait guilds may be more stable and offer predictive insights (e.g., the productivity of offshore mesopelagics and coastal to offshore epipelagics in relation to environmental shifts). </w:delText>
            </w:r>
          </w:del>
          <w:r>
            <w:rPr>
              <w:rFonts w:ascii="Times" w:eastAsia="Times" w:hAnsi="Times" w:cs="Times"/>
            </w:rPr>
            <w:t>Additionally a limitation of this study and recommendation of future work is to formally test t</w:t>
          </w:r>
          <w:del w:id="1028" w:author="Natasha Hardy" w:date="2023-06-11T18:30:00Z">
            <w:r w:rsidDel="00D05117">
              <w:rPr>
                <w:rFonts w:ascii="Times" w:eastAsia="Times" w:hAnsi="Times" w:cs="Times"/>
              </w:rPr>
              <w:delText>T</w:delText>
            </w:r>
          </w:del>
          <w:r>
            <w:rPr>
              <w:rFonts w:ascii="Times" w:eastAsia="Times" w:hAnsi="Times" w:cs="Times"/>
            </w:rPr>
            <w:t>he extent to which species taxonomic, phylogenetic and trait information explains variation in diet composition</w:t>
          </w:r>
          <w:del w:id="1029" w:author="Natasha Hardy" w:date="2023-06-11T18:31:00Z">
            <w:r w:rsidDel="00D05117">
              <w:rPr>
                <w:rFonts w:ascii="Times" w:eastAsia="Times" w:hAnsi="Times" w:cs="Times"/>
              </w:rPr>
              <w:delText xml:space="preserve"> needs to be formally tested</w:delText>
            </w:r>
          </w:del>
          <w:r>
            <w:rPr>
              <w:rFonts w:ascii="Times" w:eastAsia="Times" w:hAnsi="Times" w:cs="Times"/>
            </w:rPr>
            <w:t xml:space="preserve">. In applying traits to analysing ecological interactions, it will be important to quantify the extent to which traits recur across unrelated taxa (i.e. phylogenetically conserved or not) </w:t>
          </w:r>
          <w:r>
            <w:t>(Ives &amp; Helmus, 2011)</w:t>
          </w:r>
          <w:r>
            <w:rPr>
              <w:rFonts w:ascii="Times" w:eastAsia="Times" w:hAnsi="Times" w:cs="Times"/>
            </w:rPr>
            <w:t xml:space="preserve">. </w:t>
          </w:r>
          <w:r>
            <w:rPr>
              <w:highlight w:val="white"/>
            </w:rPr>
            <w:t>Trait and phylogenetic</w:t>
          </w:r>
          <w:r>
            <w:t xml:space="preserve"> information are likely not completely redundant and ideally should both be accounted for in modelling frameworks (Ovaskainen et al., 2017), as both provide different and useful information in characterising trophic interactions between albacore and their prey.</w:t>
          </w:r>
          <w:sdt>
            <w:sdtPr>
              <w:tag w:val="goog_rdk_542"/>
              <w:id w:val="-1899510500"/>
            </w:sdtPr>
            <w:sdtContent/>
          </w:sdt>
        </w:p>
      </w:sdtContent>
    </w:sdt>
    <w:sdt>
      <w:sdtPr>
        <w:tag w:val="goog_rdk_552"/>
        <w:id w:val="1681315599"/>
      </w:sdtPr>
      <w:sdtContent>
        <w:p w14:paraId="6693FFD3" w14:textId="45CDEBA3" w:rsidR="00834DF8" w:rsidRDefault="00000000">
          <w:pPr>
            <w:ind w:firstLine="720"/>
            <w:rPr>
              <w:rFonts w:ascii="Times" w:eastAsia="Times" w:hAnsi="Times" w:cs="Times"/>
              <w:highlight w:val="white"/>
            </w:rPr>
            <w:pPrChange w:id="1030" w:author="Natasha Hardy" w:date="2023-06-11T01:15:00Z">
              <w:pPr/>
            </w:pPrChange>
          </w:pPr>
          <w:r>
            <w:rPr>
              <w:rFonts w:ascii="Times" w:eastAsia="Times" w:hAnsi="Times" w:cs="Times"/>
            </w:rPr>
            <w:t xml:space="preserve">This </w:t>
          </w:r>
          <w:sdt>
            <w:sdtPr>
              <w:tag w:val="goog_rdk_544"/>
              <w:id w:val="-644659181"/>
            </w:sdtPr>
            <w:sdtContent>
              <w:ins w:id="1031" w:author="Natasha Hardy" w:date="2023-06-04T01:14:00Z">
                <w:r>
                  <w:rPr>
                    <w:rFonts w:ascii="Times" w:eastAsia="Times" w:hAnsi="Times" w:cs="Times"/>
                  </w:rPr>
                  <w:t>meta-analysis</w:t>
                </w:r>
              </w:ins>
            </w:sdtContent>
          </w:sdt>
          <w:sdt>
            <w:sdtPr>
              <w:tag w:val="goog_rdk_545"/>
              <w:id w:val="1702356484"/>
            </w:sdtPr>
            <w:sdtContent>
              <w:del w:id="1032" w:author="Natasha Hardy" w:date="2023-06-04T01:14:00Z">
                <w:r>
                  <w:rPr>
                    <w:rFonts w:ascii="Times" w:eastAsia="Times" w:hAnsi="Times" w:cs="Times"/>
                  </w:rPr>
                  <w:delText>review</w:delText>
                </w:r>
              </w:del>
            </w:sdtContent>
          </w:sdt>
          <w:r>
            <w:rPr>
              <w:rFonts w:ascii="Times" w:eastAsia="Times" w:hAnsi="Times" w:cs="Times"/>
            </w:rPr>
            <w:t xml:space="preserve"> also highlights </w:t>
          </w:r>
          <w:sdt>
            <w:sdtPr>
              <w:tag w:val="goog_rdk_546"/>
              <w:id w:val="-1848861520"/>
            </w:sdtPr>
            <w:sdtContent>
              <w:del w:id="1033" w:author="Natasha Hardy" w:date="2023-06-11T00:55:00Z">
                <w:r>
                  <w:rPr>
                    <w:rFonts w:ascii="Times" w:eastAsia="Times" w:hAnsi="Times" w:cs="Times"/>
                  </w:rPr>
                  <w:delText xml:space="preserve">how </w:delText>
                </w:r>
              </w:del>
            </w:sdtContent>
          </w:sdt>
          <w:r>
            <w:rPr>
              <w:rFonts w:ascii="Times" w:eastAsia="Times" w:hAnsi="Times" w:cs="Times"/>
            </w:rPr>
            <w:t xml:space="preserve">variable </w:t>
          </w:r>
          <w:sdt>
            <w:sdtPr>
              <w:tag w:val="goog_rdk_547"/>
              <w:id w:val="2066063463"/>
            </w:sdtPr>
            <w:sdtContent>
              <w:del w:id="1034" w:author="Natasha Hardy" w:date="2023-06-11T00:56:00Z">
                <w:r>
                  <w:rPr>
                    <w:rFonts w:ascii="Times" w:eastAsia="Times" w:hAnsi="Times" w:cs="Times"/>
                  </w:rPr>
                  <w:delText xml:space="preserve">the </w:delText>
                </w:r>
              </w:del>
            </w:sdtContent>
          </w:sdt>
          <w:r>
            <w:rPr>
              <w:rFonts w:ascii="Times" w:eastAsia="Times" w:hAnsi="Times" w:cs="Times"/>
            </w:rPr>
            <w:t xml:space="preserve">sampling of albacore tuna diets </w:t>
          </w:r>
          <w:sdt>
            <w:sdtPr>
              <w:tag w:val="goog_rdk_548"/>
              <w:id w:val="-17854471"/>
            </w:sdtPr>
            <w:sdtContent>
              <w:del w:id="1035" w:author="Natasha Hardy" w:date="2023-06-11T00:56:00Z">
                <w:r>
                  <w:rPr>
                    <w:rFonts w:ascii="Times" w:eastAsia="Times" w:hAnsi="Times" w:cs="Times"/>
                  </w:rPr>
                  <w:delText xml:space="preserve">has been </w:delText>
                </w:r>
              </w:del>
            </w:sdtContent>
          </w:sdt>
          <w:r>
            <w:rPr>
              <w:rFonts w:ascii="Times" w:eastAsia="Times" w:hAnsi="Times" w:cs="Times"/>
            </w:rPr>
            <w:t xml:space="preserve">in space and time, with long gaps between studies ranging from a few years to over fifty years apart depending on ocean basin. Historically, the North Pacific and Atlantic basins were the most studied and taxonomically diverse regions for albacore diet composition, with over 100 species </w:t>
          </w:r>
          <w:r>
            <w:rPr>
              <w:rFonts w:ascii="Times" w:eastAsia="Times" w:hAnsi="Times" w:cs="Times"/>
            </w:rPr>
            <w:lastRenderedPageBreak/>
            <w:t xml:space="preserve">of prey identified in each region, particularly </w:t>
          </w:r>
          <w:r>
            <w:t xml:space="preserve">in the productive upwelling system of the Northeast Pacific where most samples were taken in this basin (from 1942 to 2010). In contrast, Pethybridge et al. (2018) found decreased dietary diversity in the productive upwelling regions of the Southeast Pacific (from 2000 to 2015) and for which </w:t>
          </w:r>
          <w:sdt>
            <w:sdtPr>
              <w:tag w:val="goog_rdk_549"/>
              <w:id w:val="-1753575682"/>
            </w:sdtPr>
            <w:sdtContent>
              <w:del w:id="1036" w:author="Natasha Hardy" w:date="2023-06-11T00:56:00Z">
                <w:r>
                  <w:delText xml:space="preserve">aggregate </w:delText>
                </w:r>
              </w:del>
            </w:sdtContent>
          </w:sdt>
          <w:r>
            <w:t xml:space="preserve">diet data for albacore were not available for this meta-analysis. </w:t>
          </w:r>
          <w:r>
            <w:rPr>
              <w:rFonts w:ascii="Times" w:eastAsia="Times" w:hAnsi="Times" w:cs="Times"/>
            </w:rPr>
            <w:t xml:space="preserve">Additionally, sampled locations tended to be aggregated within biogeographic provinces of an ocean basin, such as the California Current System for the North Pacific and </w:t>
          </w:r>
          <w:r>
            <w:t>North Atlantic Drift for the North Atlantic</w:t>
          </w:r>
          <w:r>
            <w:rPr>
              <w:rFonts w:ascii="Times" w:eastAsia="Times" w:hAnsi="Times" w:cs="Times"/>
            </w:rPr>
            <w:t xml:space="preserve">. </w:t>
          </w:r>
          <w:r>
            <w:t xml:space="preserve">In most studies examined in this meta-analysis, </w:t>
          </w:r>
          <w:r>
            <w:rPr>
              <w:rFonts w:ascii="Times" w:eastAsia="Times" w:hAnsi="Times" w:cs="Times"/>
            </w:rPr>
            <w:t>samples were concentrated in either frontal, upwelling or offshore gyre zones, thus</w:t>
          </w:r>
          <w:r>
            <w:rPr>
              <w:rFonts w:ascii="Times" w:eastAsia="Times" w:hAnsi="Times" w:cs="Times"/>
              <w:highlight w:val="white"/>
            </w:rPr>
            <w:t xml:space="preserve"> likely more indicative of regional-scale rather than basin-scale processes. We note that published or open-access historical data were sparse for the South Pacific, South Atlantic and Indian Oceans, where we expect the taxonomic and trait biodiversity of prey consumed could be </w:t>
          </w:r>
          <w:sdt>
            <w:sdtPr>
              <w:tag w:val="goog_rdk_550"/>
              <w:id w:val="-7301292"/>
            </w:sdtPr>
            <w:sdtContent>
              <w:ins w:id="1037" w:author="Natasha Hardy" w:date="2023-06-04T01:18:00Z">
                <w:r>
                  <w:rPr>
                    <w:rFonts w:ascii="Times" w:eastAsia="Times" w:hAnsi="Times" w:cs="Times"/>
                    <w:highlight w:val="white"/>
                  </w:rPr>
                  <w:t>larger than currently identified</w:t>
                </w:r>
              </w:ins>
            </w:sdtContent>
          </w:sdt>
          <w:sdt>
            <w:sdtPr>
              <w:tag w:val="goog_rdk_551"/>
              <w:id w:val="-469892198"/>
            </w:sdtPr>
            <w:sdtContent>
              <w:del w:id="1038" w:author="Natasha Hardy" w:date="2023-06-04T01:18:00Z">
                <w:r>
                  <w:rPr>
                    <w:rFonts w:ascii="Times" w:eastAsia="Times" w:hAnsi="Times" w:cs="Times"/>
                    <w:highlight w:val="white"/>
                  </w:rPr>
                  <w:delText>just as large as in the North Pacific</w:delText>
                </w:r>
              </w:del>
            </w:sdtContent>
          </w:sdt>
          <w:r>
            <w:rPr>
              <w:rFonts w:ascii="Times" w:eastAsia="Times" w:hAnsi="Times" w:cs="Times"/>
              <w:highlight w:val="white"/>
            </w:rPr>
            <w:t>.</w:t>
          </w:r>
        </w:p>
      </w:sdtContent>
    </w:sdt>
    <w:p w14:paraId="56CA23BB" w14:textId="35858CCA" w:rsidR="00834DF8" w:rsidRDefault="00000000">
      <w:pPr>
        <w:ind w:firstLine="720"/>
        <w:rPr>
          <w:rFonts w:ascii="Times" w:eastAsia="Times" w:hAnsi="Times" w:cs="Times"/>
          <w:color w:val="222222"/>
        </w:rPr>
      </w:pPr>
      <w:del w:id="1039" w:author="Natasha Hardy" w:date="2023-06-11T18:33:00Z">
        <w:r w:rsidDel="00D05117">
          <w:rPr>
            <w:rFonts w:ascii="Times" w:eastAsia="Times" w:hAnsi="Times" w:cs="Times"/>
            <w:color w:val="222222"/>
          </w:rPr>
          <w:delText>Very large</w:delText>
        </w:r>
      </w:del>
      <w:del w:id="1040" w:author="Natasha Hardy" w:date="2023-06-11T18:35:00Z">
        <w:r w:rsidDel="00D05117">
          <w:rPr>
            <w:rFonts w:ascii="Times" w:eastAsia="Times" w:hAnsi="Times" w:cs="Times"/>
            <w:color w:val="222222"/>
          </w:rPr>
          <w:delText xml:space="preserve"> disaggregated</w:delText>
        </w:r>
      </w:del>
      <w:ins w:id="1041" w:author="Natasha Hardy" w:date="2023-06-11T18:35:00Z">
        <w:r w:rsidR="00D05117">
          <w:rPr>
            <w:rFonts w:ascii="Times" w:eastAsia="Times" w:hAnsi="Times" w:cs="Times"/>
            <w:color w:val="222222"/>
          </w:rPr>
          <w:t>Large, disaggregated</w:t>
        </w:r>
      </w:ins>
      <w:r>
        <w:rPr>
          <w:rFonts w:ascii="Times" w:eastAsia="Times" w:hAnsi="Times" w:cs="Times"/>
          <w:color w:val="222222"/>
        </w:rPr>
        <w:t xml:space="preserve"> datasets are needed to </w:t>
      </w:r>
      <w:del w:id="1042" w:author="Natasha Hardy" w:date="2023-06-11T18:34:00Z">
        <w:r w:rsidDel="00D05117">
          <w:rPr>
            <w:rFonts w:ascii="Times" w:eastAsia="Times" w:hAnsi="Times" w:cs="Times"/>
            <w:color w:val="222222"/>
          </w:rPr>
          <w:delText xml:space="preserve">understand </w:delText>
        </w:r>
      </w:del>
      <w:ins w:id="1043" w:author="Natasha Hardy" w:date="2023-06-11T18:34:00Z">
        <w:r w:rsidR="00D05117">
          <w:rPr>
            <w:rFonts w:ascii="Times" w:eastAsia="Times" w:hAnsi="Times" w:cs="Times"/>
            <w:color w:val="222222"/>
          </w:rPr>
          <w:t xml:space="preserve">further resolve </w:t>
        </w:r>
      </w:ins>
      <w:r>
        <w:rPr>
          <w:rFonts w:ascii="Times" w:eastAsia="Times" w:hAnsi="Times" w:cs="Times"/>
          <w:color w:val="222222"/>
        </w:rPr>
        <w:t>resource use in highly migratory pelagic predators at both broad and finer spatial scales</w:t>
      </w:r>
      <w:ins w:id="1044" w:author="Natasha Hardy" w:date="2023-06-11T18:36:00Z">
        <w:r w:rsidR="00D05117">
          <w:rPr>
            <w:rFonts w:ascii="Times" w:eastAsia="Times" w:hAnsi="Times" w:cs="Times"/>
            <w:color w:val="222222"/>
          </w:rPr>
          <w:t xml:space="preserve">, </w:t>
        </w:r>
      </w:ins>
      <w:customXmlInsRangeStart w:id="1045" w:author="Natasha Hardy" w:date="2023-06-11T18:36:00Z"/>
      <w:sdt>
        <w:sdtPr>
          <w:tag w:val="goog_rdk_556"/>
          <w:id w:val="-1545050254"/>
        </w:sdtPr>
        <w:sdtContent>
          <w:customXmlInsRangeEnd w:id="1045"/>
          <w:ins w:id="1046" w:author="Natasha Hardy" w:date="2023-06-11T18:36:00Z">
            <w:r w:rsidR="00D05117">
              <w:rPr>
                <w:rFonts w:ascii="Times" w:eastAsia="Times" w:hAnsi="Times" w:cs="Times"/>
                <w:color w:val="222222"/>
              </w:rPr>
              <w:t>including</w:t>
            </w:r>
          </w:ins>
          <w:customXmlInsRangeStart w:id="1047" w:author="Natasha Hardy" w:date="2023-06-11T18:36:00Z"/>
        </w:sdtContent>
      </w:sdt>
      <w:customXmlInsRangeEnd w:id="1047"/>
      <w:customXmlInsRangeStart w:id="1048" w:author="Natasha Hardy" w:date="2023-06-11T18:36:00Z"/>
      <w:sdt>
        <w:sdtPr>
          <w:tag w:val="goog_rdk_557"/>
          <w:id w:val="-546756240"/>
        </w:sdtPr>
        <w:sdtContent>
          <w:customXmlInsRangeEnd w:id="1048"/>
          <w:customXmlInsRangeStart w:id="1049" w:author="Natasha Hardy" w:date="2023-06-11T18:36:00Z"/>
        </w:sdtContent>
      </w:sdt>
      <w:customXmlInsRangeEnd w:id="1049"/>
      <w:ins w:id="1050" w:author="Natasha Hardy" w:date="2023-06-11T18:36:00Z">
        <w:r w:rsidR="00D05117">
          <w:rPr>
            <w:rFonts w:ascii="Times" w:eastAsia="Times" w:hAnsi="Times" w:cs="Times"/>
            <w:color w:val="222222"/>
          </w:rPr>
          <w:t xml:space="preserve"> information on predator </w:t>
        </w:r>
      </w:ins>
      <w:customXmlInsRangeStart w:id="1051" w:author="Natasha Hardy" w:date="2023-06-11T18:36:00Z"/>
      <w:sdt>
        <w:sdtPr>
          <w:tag w:val="goog_rdk_558"/>
          <w:id w:val="-194927407"/>
        </w:sdtPr>
        <w:sdtContent>
          <w:customXmlInsRangeEnd w:id="1051"/>
          <w:customXmlInsRangeStart w:id="1052" w:author="Natasha Hardy" w:date="2023-06-11T18:36:00Z"/>
        </w:sdtContent>
      </w:sdt>
      <w:customXmlInsRangeEnd w:id="1052"/>
      <w:ins w:id="1053" w:author="Natasha Hardy" w:date="2023-06-11T18:36:00Z">
        <w:r w:rsidR="00D05117">
          <w:rPr>
            <w:rFonts w:ascii="Times" w:eastAsia="Times" w:hAnsi="Times" w:cs="Times"/>
            <w:color w:val="222222"/>
          </w:rPr>
          <w:t>and prey size</w:t>
        </w:r>
      </w:ins>
      <w:customXmlInsRangeStart w:id="1054" w:author="Natasha Hardy" w:date="2023-06-11T18:36:00Z"/>
      <w:sdt>
        <w:sdtPr>
          <w:tag w:val="goog_rdk_559"/>
          <w:id w:val="1099451820"/>
        </w:sdtPr>
        <w:sdtContent>
          <w:customXmlInsRangeEnd w:id="1054"/>
          <w:ins w:id="1055" w:author="Natasha Hardy" w:date="2023-06-11T18:36:00Z">
            <w:r w:rsidR="00D05117">
              <w:rPr>
                <w:rFonts w:ascii="Times" w:eastAsia="Times" w:hAnsi="Times" w:cs="Times"/>
                <w:color w:val="222222"/>
              </w:rPr>
              <w:t>s</w:t>
            </w:r>
          </w:ins>
          <w:customXmlInsRangeStart w:id="1056" w:author="Natasha Hardy" w:date="2023-06-11T18:36:00Z"/>
        </w:sdtContent>
      </w:sdt>
      <w:customXmlInsRangeEnd w:id="1056"/>
      <w:ins w:id="1057" w:author="Natasha Hardy" w:date="2023-06-11T18:36:00Z">
        <w:r w:rsidR="00D05117">
          <w:rPr>
            <w:rFonts w:ascii="Times" w:eastAsia="Times" w:hAnsi="Times" w:cs="Times"/>
            <w:color w:val="222222"/>
          </w:rPr>
          <w:t xml:space="preserve"> (e.g. lengths and widths)</w:t>
        </w:r>
      </w:ins>
      <w:customXmlInsRangeStart w:id="1058" w:author="Natasha Hardy" w:date="2023-06-11T18:36:00Z"/>
      <w:sdt>
        <w:sdtPr>
          <w:tag w:val="goog_rdk_560"/>
          <w:id w:val="348221013"/>
        </w:sdtPr>
        <w:sdtContent>
          <w:customXmlInsRangeEnd w:id="1058"/>
          <w:ins w:id="1059" w:author="Natasha Hardy" w:date="2023-06-11T18:37:00Z">
            <w:r w:rsidR="001C47D9">
              <w:t>.</w:t>
            </w:r>
          </w:ins>
          <w:customXmlInsRangeStart w:id="1060" w:author="Natasha Hardy" w:date="2023-06-11T18:36:00Z"/>
        </w:sdtContent>
      </w:sdt>
      <w:customXmlInsRangeEnd w:id="1060"/>
      <w:del w:id="1061" w:author="Natasha Hardy" w:date="2023-06-11T18:37:00Z">
        <w:r w:rsidDel="001C47D9">
          <w:rPr>
            <w:rFonts w:ascii="Times" w:eastAsia="Times" w:hAnsi="Times" w:cs="Times"/>
            <w:color w:val="222222"/>
          </w:rPr>
          <w:delText>.</w:delText>
        </w:r>
      </w:del>
      <w:r>
        <w:rPr>
          <w:rFonts w:ascii="Times" w:eastAsia="Times" w:hAnsi="Times" w:cs="Times"/>
          <w:color w:val="222222"/>
        </w:rPr>
        <w:t xml:space="preserve"> </w:t>
      </w:r>
      <w:ins w:id="1062" w:author="Natasha Hardy" w:date="2023-06-11T22:08:00Z">
        <w:r w:rsidR="004A452F">
          <w:rPr>
            <w:rFonts w:ascii="Times" w:eastAsia="Times" w:hAnsi="Times" w:cs="Times"/>
            <w:color w:val="222222"/>
          </w:rPr>
          <w:t xml:space="preserve">This information is critical to understanding </w:t>
        </w:r>
      </w:ins>
      <w:ins w:id="1063" w:author="Natasha Hardy" w:date="2023-06-11T23:27:00Z">
        <w:r w:rsidR="00315565">
          <w:rPr>
            <w:rFonts w:ascii="Times" w:eastAsia="Times" w:hAnsi="Times" w:cs="Times"/>
            <w:color w:val="222222"/>
          </w:rPr>
          <w:t xml:space="preserve">ontogenic shifts in predator diets, as well as </w:t>
        </w:r>
      </w:ins>
      <w:ins w:id="1064" w:author="Natasha Hardy" w:date="2023-06-11T22:08:00Z">
        <w:r w:rsidR="004A452F">
          <w:rPr>
            <w:rFonts w:ascii="Times" w:eastAsia="Times" w:hAnsi="Times" w:cs="Times"/>
            <w:color w:val="222222"/>
          </w:rPr>
          <w:t xml:space="preserve">changes in forage and fisheries species productivity under changing climate states. </w:t>
        </w:r>
      </w:ins>
      <w:ins w:id="1065" w:author="Natasha Hardy" w:date="2023-06-11T18:39:00Z">
        <w:r w:rsidR="001C47D9">
          <w:rPr>
            <w:rFonts w:ascii="Times" w:eastAsia="Times" w:hAnsi="Times" w:cs="Times"/>
          </w:rPr>
          <w:t>An additional data need is that of consistent reporting of more informative metrics than frequency of occurrence, such as contribution to diets based on numerical abundance and biomass of prey consumed (Nickels et al., 202</w:t>
        </w:r>
      </w:ins>
      <w:ins w:id="1066" w:author="Natasha Hardy" w:date="2023-06-11T18:57:00Z">
        <w:r w:rsidR="008E037C">
          <w:rPr>
            <w:rFonts w:ascii="Times" w:eastAsia="Times" w:hAnsi="Times" w:cs="Times"/>
          </w:rPr>
          <w:t>3</w:t>
        </w:r>
      </w:ins>
      <w:ins w:id="1067" w:author="Natasha Hardy" w:date="2023-06-11T18:39:00Z">
        <w:r w:rsidR="001C47D9">
          <w:rPr>
            <w:rFonts w:ascii="Times" w:eastAsia="Times" w:hAnsi="Times" w:cs="Times"/>
          </w:rPr>
          <w:t xml:space="preserve">). </w:t>
        </w:r>
      </w:ins>
      <w:r>
        <w:rPr>
          <w:rFonts w:ascii="Times" w:eastAsia="Times" w:hAnsi="Times" w:cs="Times"/>
          <w:color w:val="222222"/>
        </w:rPr>
        <w:t xml:space="preserve">Indeed, </w:t>
      </w:r>
      <w:r>
        <w:rPr>
          <w:rFonts w:ascii="Times" w:eastAsia="Times" w:hAnsi="Times" w:cs="Times"/>
        </w:rPr>
        <w:t>several project-based, global-scale databases exist for the trophic ecology and resource use of albacore, yellowfin, bluefin and bigeye tunas (Young et al., 2015; Duffy et al., 2017; Bizzarro et al., 2022</w:t>
      </w:r>
      <w:sdt>
        <w:sdtPr>
          <w:tag w:val="goog_rdk_553"/>
          <w:id w:val="-730930787"/>
        </w:sdtPr>
        <w:sdtContent>
          <w:ins w:id="1068" w:author="Natasha Hardy" w:date="2023-06-11T01:27:00Z">
            <w:r>
              <w:rPr>
                <w:rFonts w:ascii="Times" w:eastAsia="Times" w:hAnsi="Times" w:cs="Times"/>
              </w:rPr>
              <w:t>; WCPFC, 2023</w:t>
            </w:r>
          </w:ins>
        </w:sdtContent>
      </w:sdt>
      <w:r>
        <w:rPr>
          <w:rFonts w:ascii="Times" w:eastAsia="Times" w:hAnsi="Times" w:cs="Times"/>
        </w:rPr>
        <w:t xml:space="preserve">). The maintenance, expansion and collaborative accessibility of these datasets will enable the production of powerful and predictive models for tuna resource use under climate </w:t>
      </w:r>
      <w:r>
        <w:rPr>
          <w:rFonts w:ascii="Times" w:eastAsia="Times" w:hAnsi="Times" w:cs="Times"/>
        </w:rPr>
        <w:lastRenderedPageBreak/>
        <w:t xml:space="preserve">change. Critically, </w:t>
      </w:r>
      <w:r>
        <w:rPr>
          <w:rFonts w:ascii="Times" w:eastAsia="Times" w:hAnsi="Times" w:cs="Times"/>
          <w:color w:val="222222"/>
        </w:rPr>
        <w:t xml:space="preserve">Young et al. (2015) note both a lack of long-term monitoring and inadequate sampling in some regions, and to that we add that the availability of such data after collection is also a significant hurdle. </w:t>
      </w:r>
      <w:r>
        <w:rPr>
          <w:rFonts w:ascii="Times" w:eastAsia="Times" w:hAnsi="Times" w:cs="Times"/>
        </w:rPr>
        <w:t>Tewksbury et al. (2014)</w:t>
      </w:r>
      <w:r>
        <w:rPr>
          <w:rFonts w:ascii="Times" w:eastAsia="Times" w:hAnsi="Times" w:cs="Times"/>
          <w:color w:val="222222"/>
        </w:rPr>
        <w:t xml:space="preserve"> and Young et al. (2015) also highlight the ongoing need for international cooperation and collaboration on data.</w:t>
      </w:r>
      <w:del w:id="1069" w:author="Natasha Hardy" w:date="2023-06-11T18:35:00Z">
        <w:r w:rsidDel="00D05117">
          <w:rPr>
            <w:rFonts w:ascii="Times" w:eastAsia="Times" w:hAnsi="Times" w:cs="Times"/>
            <w:color w:val="222222"/>
          </w:rPr>
          <w:delText xml:space="preserve"> While disaggregated historical data cannot be expected back to the late 1800’s, we highlight the need for open science practices moving forward – publicly available raw diet data on </w:delText>
        </w:r>
      </w:del>
      <w:customXmlDelRangeStart w:id="1070" w:author="Natasha Hardy" w:date="2023-06-11T18:35:00Z"/>
      <w:sdt>
        <w:sdtPr>
          <w:tag w:val="goog_rdk_554"/>
          <w:id w:val="-1347638719"/>
        </w:sdtPr>
        <w:sdtContent>
          <w:customXmlDelRangeEnd w:id="1070"/>
          <w:del w:id="1071" w:author="Natasha Hardy" w:date="2023-06-11T00:59:00Z">
            <w:r>
              <w:rPr>
                <w:rFonts w:ascii="Times" w:eastAsia="Times" w:hAnsi="Times" w:cs="Times"/>
                <w:color w:val="222222"/>
              </w:rPr>
              <w:delText xml:space="preserve">commercially valuable </w:delText>
            </w:r>
          </w:del>
          <w:customXmlDelRangeStart w:id="1072" w:author="Natasha Hardy" w:date="2023-06-11T18:35:00Z"/>
        </w:sdtContent>
      </w:sdt>
      <w:customXmlDelRangeEnd w:id="1072"/>
      <w:del w:id="1073" w:author="Natasha Hardy" w:date="2023-06-11T18:35:00Z">
        <w:r w:rsidDel="00D05117">
          <w:rPr>
            <w:rFonts w:ascii="Times" w:eastAsia="Times" w:hAnsi="Times" w:cs="Times"/>
            <w:color w:val="222222"/>
          </w:rPr>
          <w:delText xml:space="preserve">pelagic predators. </w:delText>
        </w:r>
      </w:del>
    </w:p>
    <w:p w14:paraId="23C9B439" w14:textId="39E2AD40" w:rsidR="00834DF8" w:rsidDel="001C47D9" w:rsidRDefault="00000000">
      <w:pPr>
        <w:ind w:firstLine="720"/>
        <w:rPr>
          <w:del w:id="1074" w:author="Natasha Hardy" w:date="2023-06-11T18:38:00Z"/>
          <w:rFonts w:ascii="Times" w:eastAsia="Times" w:hAnsi="Times" w:cs="Times"/>
          <w:color w:val="222222"/>
        </w:rPr>
      </w:pPr>
      <w:del w:id="1075" w:author="Natasha Hardy" w:date="2023-06-11T18:35:00Z">
        <w:r w:rsidDel="00D05117">
          <w:rPr>
            <w:rFonts w:ascii="Times" w:eastAsia="Times" w:hAnsi="Times" w:cs="Times"/>
            <w:color w:val="222222"/>
          </w:rPr>
          <w:delText>Access to disaggregated d</w:delText>
        </w:r>
      </w:del>
      <w:del w:id="1076" w:author="Natasha Hardy" w:date="2023-06-11T18:37:00Z">
        <w:r w:rsidDel="001C47D9">
          <w:rPr>
            <w:rFonts w:ascii="Times" w:eastAsia="Times" w:hAnsi="Times" w:cs="Times"/>
            <w:color w:val="222222"/>
          </w:rPr>
          <w:delText>iet data at high taxonomic resolution</w:delText>
        </w:r>
      </w:del>
      <w:customXmlDelRangeStart w:id="1077" w:author="Natasha Hardy" w:date="2023-06-11T18:37:00Z"/>
      <w:sdt>
        <w:sdtPr>
          <w:tag w:val="goog_rdk_555"/>
          <w:id w:val="-273789908"/>
        </w:sdtPr>
        <w:sdtContent>
          <w:customXmlDelRangeEnd w:id="1077"/>
          <w:customXmlDelRangeStart w:id="1078" w:author="Natasha Hardy" w:date="2023-06-11T18:37:00Z"/>
        </w:sdtContent>
      </w:sdt>
      <w:customXmlDelRangeEnd w:id="1078"/>
      <w:del w:id="1079" w:author="Natasha Hardy" w:date="2023-06-11T18:37:00Z">
        <w:r w:rsidDel="001C47D9">
          <w:rPr>
            <w:rFonts w:ascii="Times" w:eastAsia="Times" w:hAnsi="Times" w:cs="Times"/>
            <w:color w:val="222222"/>
          </w:rPr>
          <w:delText xml:space="preserve"> </w:delText>
        </w:r>
      </w:del>
      <w:customXmlDelRangeStart w:id="1080" w:author="Natasha Hardy" w:date="2023-06-11T18:36:00Z"/>
      <w:sdt>
        <w:sdtPr>
          <w:tag w:val="goog_rdk_556"/>
          <w:id w:val="-1692686098"/>
        </w:sdtPr>
        <w:sdtContent>
          <w:customXmlDelRangeEnd w:id="1080"/>
          <w:customXmlDelRangeStart w:id="1081" w:author="Natasha Hardy" w:date="2023-06-11T18:36:00Z"/>
        </w:sdtContent>
      </w:sdt>
      <w:customXmlDelRangeEnd w:id="1081"/>
      <w:customXmlDelRangeStart w:id="1082" w:author="Natasha Hardy" w:date="2023-06-11T18:36:00Z"/>
      <w:sdt>
        <w:sdtPr>
          <w:tag w:val="goog_rdk_557"/>
          <w:id w:val="333887088"/>
        </w:sdtPr>
        <w:sdtContent>
          <w:customXmlDelRangeEnd w:id="1082"/>
          <w:del w:id="1083" w:author="Natasha Hardy" w:date="2023-06-04T01:23:00Z">
            <w:r>
              <w:rPr>
                <w:rFonts w:ascii="Times" w:eastAsia="Times" w:hAnsi="Times" w:cs="Times"/>
                <w:color w:val="222222"/>
              </w:rPr>
              <w:delText>where</w:delText>
            </w:r>
          </w:del>
          <w:customXmlDelRangeStart w:id="1084" w:author="Natasha Hardy" w:date="2023-06-11T18:36:00Z"/>
        </w:sdtContent>
      </w:sdt>
      <w:customXmlDelRangeEnd w:id="1084"/>
      <w:del w:id="1085" w:author="Natasha Hardy" w:date="2023-06-11T18:36:00Z">
        <w:r w:rsidDel="00D05117">
          <w:rPr>
            <w:rFonts w:ascii="Times" w:eastAsia="Times" w:hAnsi="Times" w:cs="Times"/>
            <w:color w:val="222222"/>
          </w:rPr>
          <w:delText xml:space="preserve"> information on predator </w:delText>
        </w:r>
      </w:del>
      <w:customXmlDelRangeStart w:id="1086" w:author="Natasha Hardy" w:date="2023-06-11T18:36:00Z"/>
      <w:sdt>
        <w:sdtPr>
          <w:tag w:val="goog_rdk_558"/>
          <w:id w:val="1457215268"/>
        </w:sdtPr>
        <w:sdtContent>
          <w:customXmlDelRangeEnd w:id="1086"/>
          <w:del w:id="1087" w:author="Natasha Hardy" w:date="2023-06-04T01:23:00Z">
            <w:r>
              <w:rPr>
                <w:rFonts w:ascii="Times" w:eastAsia="Times" w:hAnsi="Times" w:cs="Times"/>
                <w:color w:val="222222"/>
              </w:rPr>
              <w:delText xml:space="preserve">size information </w:delText>
            </w:r>
          </w:del>
          <w:customXmlDelRangeStart w:id="1088" w:author="Natasha Hardy" w:date="2023-06-11T18:36:00Z"/>
        </w:sdtContent>
      </w:sdt>
      <w:customXmlDelRangeEnd w:id="1088"/>
      <w:del w:id="1089" w:author="Natasha Hardy" w:date="2023-06-11T18:36:00Z">
        <w:r w:rsidDel="00D05117">
          <w:rPr>
            <w:rFonts w:ascii="Times" w:eastAsia="Times" w:hAnsi="Times" w:cs="Times"/>
            <w:color w:val="222222"/>
          </w:rPr>
          <w:delText>and prey size</w:delText>
        </w:r>
      </w:del>
      <w:customXmlDelRangeStart w:id="1090" w:author="Natasha Hardy" w:date="2023-06-11T18:36:00Z"/>
      <w:sdt>
        <w:sdtPr>
          <w:tag w:val="goog_rdk_559"/>
          <w:id w:val="1564678230"/>
        </w:sdtPr>
        <w:sdtContent>
          <w:customXmlDelRangeEnd w:id="1090"/>
          <w:customXmlDelRangeStart w:id="1091" w:author="Natasha Hardy" w:date="2023-06-11T18:36:00Z"/>
        </w:sdtContent>
      </w:sdt>
      <w:customXmlDelRangeEnd w:id="1091"/>
      <w:del w:id="1092" w:author="Natasha Hardy" w:date="2023-06-11T18:36:00Z">
        <w:r w:rsidDel="00D05117">
          <w:rPr>
            <w:rFonts w:ascii="Times" w:eastAsia="Times" w:hAnsi="Times" w:cs="Times"/>
            <w:color w:val="222222"/>
          </w:rPr>
          <w:delText xml:space="preserve"> (e.g. lengths and widths)</w:delText>
        </w:r>
      </w:del>
      <w:customXmlDelRangeStart w:id="1093" w:author="Natasha Hardy" w:date="2023-06-11T18:36:00Z"/>
      <w:sdt>
        <w:sdtPr>
          <w:tag w:val="goog_rdk_560"/>
          <w:id w:val="-156998608"/>
        </w:sdtPr>
        <w:sdtContent>
          <w:customXmlDelRangeEnd w:id="1093"/>
          <w:customXmlDelRangeStart w:id="1094" w:author="Natasha Hardy" w:date="2023-06-11T18:36:00Z"/>
        </w:sdtContent>
      </w:sdt>
      <w:customXmlDelRangeEnd w:id="1094"/>
      <w:del w:id="1095" w:author="Natasha Hardy" w:date="2023-06-11T18:37:00Z">
        <w:r w:rsidDel="001C47D9">
          <w:rPr>
            <w:rFonts w:ascii="Times" w:eastAsia="Times" w:hAnsi="Times" w:cs="Times"/>
            <w:color w:val="222222"/>
          </w:rPr>
          <w:delText xml:space="preserve"> </w:delText>
        </w:r>
      </w:del>
      <w:customXmlDelRangeStart w:id="1096" w:author="Natasha Hardy" w:date="2023-06-11T18:37:00Z"/>
      <w:sdt>
        <w:sdtPr>
          <w:tag w:val="goog_rdk_561"/>
          <w:id w:val="-376247399"/>
        </w:sdtPr>
        <w:sdtContent>
          <w:customXmlDelRangeEnd w:id="1096"/>
          <w:del w:id="1097" w:author="Natasha Hardy" w:date="2023-06-04T01:23:00Z">
            <w:r>
              <w:rPr>
                <w:rFonts w:ascii="Times" w:eastAsia="Times" w:hAnsi="Times" w:cs="Times"/>
                <w:color w:val="222222"/>
              </w:rPr>
              <w:delText xml:space="preserve">are recorded </w:delText>
            </w:r>
          </w:del>
          <w:customXmlDelRangeStart w:id="1098" w:author="Natasha Hardy" w:date="2023-06-11T18:37:00Z"/>
        </w:sdtContent>
      </w:sdt>
      <w:customXmlDelRangeEnd w:id="1098"/>
      <w:del w:id="1099" w:author="Natasha Hardy" w:date="2023-06-11T18:37:00Z">
        <w:r w:rsidDel="001C47D9">
          <w:rPr>
            <w:rFonts w:ascii="Times" w:eastAsia="Times" w:hAnsi="Times" w:cs="Times"/>
            <w:color w:val="222222"/>
          </w:rPr>
          <w:delText xml:space="preserve">will enable more accurate pairing of trait information with individual prey items </w:delText>
        </w:r>
        <w:r w:rsidDel="001C47D9">
          <w:rPr>
            <w:rFonts w:ascii="Times" w:eastAsia="Times" w:hAnsi="Times" w:cs="Times"/>
          </w:rPr>
          <w:delText>(Zakharova et al., 2019)</w:delText>
        </w:r>
        <w:r w:rsidDel="001C47D9">
          <w:rPr>
            <w:rFonts w:ascii="Times" w:eastAsia="Times" w:hAnsi="Times" w:cs="Times"/>
            <w:color w:val="222222"/>
          </w:rPr>
          <w:delText xml:space="preserve">. For each </w:delText>
        </w:r>
      </w:del>
      <w:customXmlDelRangeStart w:id="1100" w:author="Natasha Hardy" w:date="2023-06-11T18:37:00Z"/>
      <w:sdt>
        <w:sdtPr>
          <w:tag w:val="goog_rdk_562"/>
          <w:id w:val="-1483537573"/>
        </w:sdtPr>
        <w:sdtContent>
          <w:customXmlDelRangeEnd w:id="1100"/>
          <w:customXmlDelRangeStart w:id="1101" w:author="Natasha Hardy" w:date="2023-06-11T18:37:00Z"/>
        </w:sdtContent>
      </w:sdt>
      <w:customXmlDelRangeEnd w:id="1101"/>
      <w:customXmlDelRangeStart w:id="1102" w:author="Natasha Hardy" w:date="2023-06-11T18:37:00Z"/>
      <w:sdt>
        <w:sdtPr>
          <w:tag w:val="goog_rdk_563"/>
          <w:id w:val="196664036"/>
        </w:sdtPr>
        <w:sdtContent>
          <w:customXmlDelRangeEnd w:id="1102"/>
          <w:del w:id="1103" w:author="Natasha Hardy" w:date="2023-06-04T01:24:00Z">
            <w:r>
              <w:rPr>
                <w:rFonts w:ascii="Times" w:eastAsia="Times" w:hAnsi="Times" w:cs="Times"/>
                <w:color w:val="222222"/>
              </w:rPr>
              <w:delText>trait</w:delText>
            </w:r>
          </w:del>
          <w:customXmlDelRangeStart w:id="1104" w:author="Natasha Hardy" w:date="2023-06-11T18:37:00Z"/>
        </w:sdtContent>
      </w:sdt>
      <w:customXmlDelRangeEnd w:id="1104"/>
      <w:del w:id="1105" w:author="Natasha Hardy" w:date="2023-06-11T18:37:00Z">
        <w:r w:rsidDel="001C47D9">
          <w:rPr>
            <w:rFonts w:ascii="Times" w:eastAsia="Times" w:hAnsi="Times" w:cs="Times"/>
            <w:color w:val="222222"/>
          </w:rPr>
          <w:delText xml:space="preserve"> in this meta-analysis, we needed to select a single trait value</w:delText>
        </w:r>
      </w:del>
      <w:customXmlDelRangeStart w:id="1106" w:author="Natasha Hardy" w:date="2023-06-11T18:37:00Z"/>
      <w:sdt>
        <w:sdtPr>
          <w:tag w:val="goog_rdk_564"/>
          <w:id w:val="-718902921"/>
        </w:sdtPr>
        <w:sdtContent>
          <w:customXmlDelRangeEnd w:id="1106"/>
          <w:del w:id="1107" w:author="Natasha Hardy" w:date="2023-06-04T01:24:00Z">
            <w:r>
              <w:rPr>
                <w:rFonts w:ascii="Times" w:eastAsia="Times" w:hAnsi="Times" w:cs="Times"/>
                <w:color w:val="222222"/>
              </w:rPr>
              <w:delText xml:space="preserve"> per species</w:delText>
            </w:r>
          </w:del>
          <w:customXmlDelRangeStart w:id="1108" w:author="Natasha Hardy" w:date="2023-06-11T18:37:00Z"/>
        </w:sdtContent>
      </w:sdt>
      <w:customXmlDelRangeEnd w:id="1108"/>
      <w:del w:id="1109" w:author="Natasha Hardy" w:date="2023-06-11T18:37:00Z">
        <w:r w:rsidDel="001C47D9">
          <w:rPr>
            <w:rFonts w:ascii="Times" w:eastAsia="Times" w:hAnsi="Times" w:cs="Times"/>
            <w:color w:val="222222"/>
          </w:rPr>
          <w:delText xml:space="preserve">, </w:delText>
        </w:r>
      </w:del>
      <w:del w:id="1110" w:author="Natasha Hardy" w:date="2023-06-11T18:35:00Z">
        <w:r w:rsidDel="00D05117">
          <w:rPr>
            <w:rFonts w:ascii="Times" w:eastAsia="Times" w:hAnsi="Times" w:cs="Times"/>
            <w:color w:val="222222"/>
          </w:rPr>
          <w:delText>and also</w:delText>
        </w:r>
      </w:del>
      <w:del w:id="1111" w:author="Natasha Hardy" w:date="2023-06-11T18:37:00Z">
        <w:r w:rsidDel="001C47D9">
          <w:rPr>
            <w:rFonts w:ascii="Times" w:eastAsia="Times" w:hAnsi="Times" w:cs="Times"/>
            <w:color w:val="222222"/>
          </w:rPr>
          <w:delText xml:space="preserve"> estimate the most likely life stage consumed for a large proportion of the data. We believe that </w:delText>
        </w:r>
      </w:del>
      <w:customXmlDelRangeStart w:id="1112" w:author="Natasha Hardy" w:date="2023-06-11T18:37:00Z"/>
      <w:sdt>
        <w:sdtPr>
          <w:tag w:val="goog_rdk_565"/>
          <w:id w:val="1435086203"/>
        </w:sdtPr>
        <w:sdtContent>
          <w:customXmlDelRangeEnd w:id="1112"/>
          <w:customXmlDelRangeStart w:id="1113" w:author="Natasha Hardy" w:date="2023-06-11T18:37:00Z"/>
        </w:sdtContent>
      </w:sdt>
      <w:customXmlDelRangeEnd w:id="1113"/>
      <w:del w:id="1114" w:author="Natasha Hardy" w:date="2023-06-11T18:37:00Z">
        <w:r w:rsidDel="001C47D9">
          <w:rPr>
            <w:rFonts w:ascii="Times" w:eastAsia="Times" w:hAnsi="Times" w:cs="Times"/>
            <w:color w:val="222222"/>
          </w:rPr>
          <w:delText xml:space="preserve">traits </w:delText>
        </w:r>
      </w:del>
      <w:customXmlDelRangeStart w:id="1115" w:author="Natasha Hardy" w:date="2023-06-11T18:37:00Z"/>
      <w:sdt>
        <w:sdtPr>
          <w:tag w:val="goog_rdk_566"/>
          <w:id w:val="-1258594712"/>
        </w:sdtPr>
        <w:sdtContent>
          <w:customXmlDelRangeEnd w:id="1115"/>
          <w:customXmlDelRangeStart w:id="1116" w:author="Natasha Hardy" w:date="2023-06-11T18:37:00Z"/>
        </w:sdtContent>
      </w:sdt>
      <w:customXmlDelRangeEnd w:id="1116"/>
      <w:del w:id="1117" w:author="Natasha Hardy" w:date="2023-06-11T18:37:00Z">
        <w:r w:rsidDel="001C47D9">
          <w:rPr>
            <w:rFonts w:ascii="Times" w:eastAsia="Times" w:hAnsi="Times" w:cs="Times"/>
            <w:color w:val="222222"/>
          </w:rPr>
          <w:delText>for prey consumed are representative of the</w:delText>
        </w:r>
      </w:del>
      <w:customXmlDelRangeStart w:id="1118" w:author="Natasha Hardy" w:date="2023-06-11T18:37:00Z"/>
      <w:sdt>
        <w:sdtPr>
          <w:tag w:val="goog_rdk_567"/>
          <w:id w:val="343522241"/>
        </w:sdtPr>
        <w:sdtContent>
          <w:customXmlDelRangeEnd w:id="1118"/>
          <w:customXmlDelRangeStart w:id="1119" w:author="Natasha Hardy" w:date="2023-06-11T18:37:00Z"/>
        </w:sdtContent>
      </w:sdt>
      <w:customXmlDelRangeEnd w:id="1119"/>
      <w:del w:id="1120" w:author="Natasha Hardy" w:date="2023-06-11T18:37:00Z">
        <w:r w:rsidDel="001C47D9">
          <w:rPr>
            <w:rFonts w:ascii="Times" w:eastAsia="Times" w:hAnsi="Times" w:cs="Times"/>
            <w:color w:val="222222"/>
          </w:rPr>
          <w:delText xml:space="preserve"> life stage</w:delText>
        </w:r>
      </w:del>
      <w:customXmlDelRangeStart w:id="1121" w:author="Natasha Hardy" w:date="2023-06-11T18:37:00Z"/>
      <w:sdt>
        <w:sdtPr>
          <w:tag w:val="goog_rdk_568"/>
          <w:id w:val="1164817832"/>
        </w:sdtPr>
        <w:sdtContent>
          <w:customXmlDelRangeEnd w:id="1121"/>
          <w:customXmlDelRangeStart w:id="1122" w:author="Natasha Hardy" w:date="2023-06-11T18:37:00Z"/>
        </w:sdtContent>
      </w:sdt>
      <w:customXmlDelRangeEnd w:id="1122"/>
      <w:customXmlDelRangeStart w:id="1123" w:author="Natasha Hardy" w:date="2023-06-11T18:37:00Z"/>
      <w:sdt>
        <w:sdtPr>
          <w:tag w:val="goog_rdk_569"/>
          <w:id w:val="1378124487"/>
        </w:sdtPr>
        <w:sdtContent>
          <w:customXmlDelRangeEnd w:id="1123"/>
          <w:del w:id="1124" w:author="Natasha Hardy" w:date="2023-06-04T01:25:00Z">
            <w:r>
              <w:rPr>
                <w:rFonts w:ascii="Times" w:eastAsia="Times" w:hAnsi="Times" w:cs="Times"/>
                <w:color w:val="222222"/>
              </w:rPr>
              <w:delText>-appropriate</w:delText>
            </w:r>
          </w:del>
          <w:customXmlDelRangeStart w:id="1125" w:author="Natasha Hardy" w:date="2023-06-11T18:37:00Z"/>
        </w:sdtContent>
      </w:sdt>
      <w:customXmlDelRangeEnd w:id="1125"/>
      <w:del w:id="1126" w:author="Natasha Hardy" w:date="2023-06-11T18:37:00Z">
        <w:r w:rsidDel="001C47D9">
          <w:rPr>
            <w:rFonts w:ascii="Times" w:eastAsia="Times" w:hAnsi="Times" w:cs="Times"/>
            <w:color w:val="222222"/>
          </w:rPr>
          <w:delText xml:space="preserve"> habitat use and migratory behaviour traits, but greater accuracy could be achieved </w:delText>
        </w:r>
      </w:del>
      <w:customXmlDelRangeStart w:id="1127" w:author="Natasha Hardy" w:date="2023-06-11T18:37:00Z"/>
      <w:sdt>
        <w:sdtPr>
          <w:tag w:val="goog_rdk_570"/>
          <w:id w:val="1996371783"/>
        </w:sdtPr>
        <w:sdtContent>
          <w:customXmlDelRangeEnd w:id="1127"/>
          <w:del w:id="1128" w:author="Natasha Hardy" w:date="2023-06-04T01:25:00Z">
            <w:r>
              <w:rPr>
                <w:rFonts w:ascii="Times" w:eastAsia="Times" w:hAnsi="Times" w:cs="Times"/>
                <w:color w:val="222222"/>
              </w:rPr>
              <w:delText xml:space="preserve">and a very lengthy data curation process used to ensure current accuracy in trait data could be significantly shortened </w:delText>
            </w:r>
          </w:del>
          <w:customXmlDelRangeStart w:id="1129" w:author="Natasha Hardy" w:date="2023-06-11T18:37:00Z"/>
        </w:sdtContent>
      </w:sdt>
      <w:customXmlDelRangeEnd w:id="1129"/>
      <w:del w:id="1130" w:author="Natasha Hardy" w:date="2023-06-11T18:37:00Z">
        <w:r w:rsidDel="001C47D9">
          <w:rPr>
            <w:rFonts w:ascii="Times" w:eastAsia="Times" w:hAnsi="Times" w:cs="Times"/>
            <w:color w:val="222222"/>
          </w:rPr>
          <w:delText xml:space="preserve">with disaggregated </w:delText>
        </w:r>
      </w:del>
      <w:customXmlDelRangeStart w:id="1131" w:author="Natasha Hardy" w:date="2023-06-11T18:37:00Z"/>
      <w:sdt>
        <w:sdtPr>
          <w:tag w:val="goog_rdk_571"/>
          <w:id w:val="-338158122"/>
        </w:sdtPr>
        <w:sdtContent>
          <w:customXmlDelRangeEnd w:id="1131"/>
          <w:customXmlDelRangeStart w:id="1132" w:author="Natasha Hardy" w:date="2023-06-11T18:37:00Z"/>
        </w:sdtContent>
      </w:sdt>
      <w:customXmlDelRangeEnd w:id="1132"/>
      <w:del w:id="1133" w:author="Natasha Hardy" w:date="2023-06-11T18:37:00Z">
        <w:r w:rsidDel="001C47D9">
          <w:rPr>
            <w:rFonts w:ascii="Times" w:eastAsia="Times" w:hAnsi="Times" w:cs="Times"/>
            <w:color w:val="222222"/>
          </w:rPr>
          <w:delText>data.</w:delText>
        </w:r>
      </w:del>
      <w:ins w:id="1134" w:author="Natasha Hardy" w:date="2023-06-11T18:38:00Z">
        <w:r w:rsidR="001C47D9">
          <w:rPr>
            <w:rFonts w:ascii="Times" w:eastAsia="Times" w:hAnsi="Times" w:cs="Times"/>
            <w:color w:val="222222"/>
          </w:rPr>
          <w:t>F</w:t>
        </w:r>
      </w:ins>
      <w:del w:id="1135" w:author="Natasha Hardy" w:date="2023-06-11T18:38:00Z">
        <w:r w:rsidDel="001C47D9">
          <w:rPr>
            <w:rFonts w:ascii="Times" w:eastAsia="Times" w:hAnsi="Times" w:cs="Times"/>
            <w:color w:val="222222"/>
          </w:rPr>
          <w:delText xml:space="preserve"> </w:delText>
        </w:r>
      </w:del>
    </w:p>
    <w:p w14:paraId="0C13A8C8" w14:textId="4688FA2B" w:rsidR="00834DF8" w:rsidRDefault="00000000" w:rsidP="001C47D9">
      <w:pPr>
        <w:ind w:firstLine="720"/>
        <w:rPr>
          <w:rFonts w:ascii="Times" w:eastAsia="Times" w:hAnsi="Times" w:cs="Times"/>
          <w:color w:val="222222"/>
        </w:rPr>
      </w:pPr>
      <w:del w:id="1136" w:author="Natasha Hardy" w:date="2023-06-11T18:38:00Z">
        <w:r w:rsidDel="001C47D9">
          <w:rPr>
            <w:rFonts w:ascii="Times" w:eastAsia="Times" w:hAnsi="Times" w:cs="Times"/>
          </w:rPr>
          <w:delText>F</w:delText>
        </w:r>
      </w:del>
      <w:r>
        <w:rPr>
          <w:rFonts w:ascii="Times" w:eastAsia="Times" w:hAnsi="Times" w:cs="Times"/>
        </w:rPr>
        <w:t xml:space="preserve">urther, the need for sound design, </w:t>
      </w:r>
      <w:r>
        <w:rPr>
          <w:rFonts w:ascii="Times" w:eastAsia="Times" w:hAnsi="Times" w:cs="Times"/>
          <w:color w:val="222222"/>
        </w:rPr>
        <w:t xml:space="preserve">maintenance and accessibility of large databases is echoed for species’ trait information. Many such efforts are publicly available for some taxonomic groups and classes </w:t>
      </w:r>
      <w:r>
        <w:rPr>
          <w:rFonts w:ascii="Times" w:eastAsia="Times" w:hAnsi="Times" w:cs="Times"/>
        </w:rPr>
        <w:t>(Froese &amp; Pauly, 2020; Palomares &amp; Pauly, 2020)</w:t>
      </w:r>
      <w:r>
        <w:rPr>
          <w:rFonts w:ascii="Times" w:eastAsia="Times" w:hAnsi="Times" w:cs="Times"/>
          <w:color w:val="222222"/>
        </w:rPr>
        <w:t xml:space="preserve">. However, researchers often expend significant effort and personnel towards further processing data from these databases to fill knowledge gaps </w:t>
      </w:r>
      <w:r>
        <w:rPr>
          <w:rFonts w:ascii="Times" w:eastAsia="Times" w:hAnsi="Times" w:cs="Times"/>
        </w:rPr>
        <w:t>(Kim et al., 2018)</w:t>
      </w:r>
      <w:r>
        <w:rPr>
          <w:rFonts w:ascii="Times" w:eastAsia="Times" w:hAnsi="Times" w:cs="Times"/>
          <w:color w:val="222222"/>
        </w:rPr>
        <w:t xml:space="preserve">, as well as testing and creating synthetic classifications from species-level data. Knowledge on the underlying distribution of traits across environmental gradients is critical to their use as synthetic predictors in changing ecosystems </w:t>
      </w:r>
      <w:r>
        <w:rPr>
          <w:rFonts w:ascii="Times" w:eastAsia="Times" w:hAnsi="Times" w:cs="Times"/>
        </w:rPr>
        <w:t>(McGill et al., 2006)</w:t>
      </w:r>
      <w:sdt>
        <w:sdtPr>
          <w:tag w:val="goog_rdk_572"/>
          <w:id w:val="-564872810"/>
        </w:sdtPr>
        <w:sdtContent>
          <w:ins w:id="1137" w:author="Natasha Hardy" w:date="2023-06-11T01:16:00Z">
            <w:r>
              <w:rPr>
                <w:rFonts w:ascii="Times" w:eastAsia="Times" w:hAnsi="Times" w:cs="Times"/>
              </w:rPr>
              <w:t xml:space="preserve">, and thus trait-based functional groupings of species present us with powerful tools to examine linkages between species, functional </w:t>
            </w:r>
          </w:ins>
          <w:ins w:id="1138" w:author="Natasha Hardy" w:date="2023-06-11T18:41:00Z">
            <w:r w:rsidR="001C47D9">
              <w:rPr>
                <w:rFonts w:ascii="Times" w:eastAsia="Times" w:hAnsi="Times" w:cs="Times"/>
              </w:rPr>
              <w:t>responses,</w:t>
            </w:r>
          </w:ins>
          <w:ins w:id="1139" w:author="Natasha Hardy" w:date="2023-06-11T01:16:00Z">
            <w:r>
              <w:rPr>
                <w:rFonts w:ascii="Times" w:eastAsia="Times" w:hAnsi="Times" w:cs="Times"/>
              </w:rPr>
              <w:t xml:space="preserve"> and environmental change (</w:t>
            </w:r>
          </w:ins>
          <w:ins w:id="1140" w:author="Natasha Hardy" w:date="2023-06-11T19:16:00Z">
            <w:r w:rsidR="0019697C">
              <w:t>McGill et al., 2006; Kiørboe et al., 2018</w:t>
            </w:r>
          </w:ins>
          <w:ins w:id="1141" w:author="Natasha Hardy" w:date="2023-06-11T01:16:00Z">
            <w:r>
              <w:rPr>
                <w:rFonts w:ascii="Times" w:eastAsia="Times" w:hAnsi="Times" w:cs="Times"/>
              </w:rPr>
              <w:t>)</w:t>
            </w:r>
          </w:ins>
        </w:sdtContent>
      </w:sdt>
      <w:r>
        <w:rPr>
          <w:rFonts w:ascii="Times" w:eastAsia="Times" w:hAnsi="Times" w:cs="Times"/>
          <w:color w:val="222222"/>
        </w:rPr>
        <w:t xml:space="preserve">. This is a key knowledge gap in marine and freshwater ecosystems </w:t>
      </w:r>
      <w:r>
        <w:rPr>
          <w:rFonts w:ascii="Times" w:eastAsia="Times" w:hAnsi="Times" w:cs="Times"/>
        </w:rPr>
        <w:t>(Green et al., 2022)</w:t>
      </w:r>
      <w:r>
        <w:rPr>
          <w:rFonts w:ascii="Times" w:eastAsia="Times" w:hAnsi="Times" w:cs="Times"/>
          <w:color w:val="222222"/>
        </w:rPr>
        <w:t>.</w:t>
      </w:r>
    </w:p>
    <w:p w14:paraId="693EAB5D" w14:textId="77777777" w:rsidR="00834DF8" w:rsidRDefault="00834DF8">
      <w:pPr>
        <w:ind w:firstLine="720"/>
        <w:rPr>
          <w:rFonts w:ascii="Times" w:eastAsia="Times" w:hAnsi="Times" w:cs="Times"/>
          <w:color w:val="222222"/>
        </w:rPr>
      </w:pPr>
    </w:p>
    <w:p w14:paraId="2440FD28" w14:textId="77777777" w:rsidR="00834DF8" w:rsidRDefault="00000000">
      <w:pPr>
        <w:pStyle w:val="Heading2"/>
        <w:numPr>
          <w:ilvl w:val="0"/>
          <w:numId w:val="1"/>
        </w:numPr>
      </w:pPr>
      <w:bookmarkStart w:id="1142" w:name="_Toc137363822"/>
      <w:r>
        <w:t>Conclusions</w:t>
      </w:r>
      <w:bookmarkEnd w:id="1142"/>
    </w:p>
    <w:p w14:paraId="6C3CB05C" w14:textId="77777777" w:rsidR="00834DF8" w:rsidRDefault="00834DF8"/>
    <w:customXmlDelRangeStart w:id="1143" w:author="Natasha Hardy" w:date="2023-06-12T00:01:00Z"/>
    <w:sdt>
      <w:sdtPr>
        <w:tag w:val="goog_rdk_581"/>
        <w:id w:val="-839234493"/>
      </w:sdtPr>
      <w:sdtContent>
        <w:customXmlDelRangeEnd w:id="1143"/>
        <w:p w14:paraId="04BC9E5D" w14:textId="4E30FEFF" w:rsidR="00834DF8" w:rsidDel="00AF5B4C" w:rsidRDefault="00000000" w:rsidP="00AF5B4C">
          <w:pPr>
            <w:rPr>
              <w:del w:id="1144" w:author="Natasha Hardy" w:date="2023-06-12T00:01:00Z"/>
              <w:rFonts w:ascii="Times" w:eastAsia="Times" w:hAnsi="Times" w:cs="Times"/>
            </w:rPr>
          </w:pPr>
          <w:r>
            <w:rPr>
              <w:rFonts w:ascii="Times" w:eastAsia="Times" w:hAnsi="Times" w:cs="Times"/>
            </w:rPr>
            <w:t xml:space="preserve">Syntheses of historic trophic interactions are crucial for establishing baselines in understudied systems and understanding how they may change. </w:t>
          </w:r>
          <w:ins w:id="1145" w:author="Natasha Hardy" w:date="2023-06-11T23:57:00Z">
            <w:r w:rsidR="00A93D54">
              <w:rPr>
                <w:rFonts w:ascii="Times" w:eastAsia="Times" w:hAnsi="Times" w:cs="Times"/>
              </w:rPr>
              <w:t>By digitising and reconstructing historical data on albacore diet composition, w</w:t>
            </w:r>
          </w:ins>
          <w:del w:id="1146" w:author="Natasha Hardy" w:date="2023-06-11T23:57:00Z">
            <w:r w:rsidDel="00A93D54">
              <w:rPr>
                <w:rFonts w:ascii="Times" w:eastAsia="Times" w:hAnsi="Times" w:cs="Times"/>
              </w:rPr>
              <w:delText>W</w:delText>
            </w:r>
          </w:del>
          <w:r>
            <w:rPr>
              <w:rFonts w:ascii="Times" w:eastAsia="Times" w:hAnsi="Times" w:cs="Times"/>
            </w:rPr>
            <w:t xml:space="preserve">e </w:t>
          </w:r>
          <w:r>
            <w:t>reveal</w:t>
          </w:r>
          <w:r>
            <w:rPr>
              <w:rFonts w:ascii="Times" w:eastAsia="Times" w:hAnsi="Times" w:cs="Times"/>
            </w:rPr>
            <w:t xml:space="preserve"> a comprehensive taxonomic and trait-based portrait of the trophic plasticity of albacore</w:t>
          </w:r>
          <w:sdt>
            <w:sdtPr>
              <w:tag w:val="goog_rdk_573"/>
              <w:id w:val="455990684"/>
            </w:sdtPr>
            <w:sdtContent>
              <w:ins w:id="1147" w:author="Natasha Hardy" w:date="2023-06-11T01:01:00Z">
                <w:r>
                  <w:rPr>
                    <w:rFonts w:ascii="Times" w:eastAsia="Times" w:hAnsi="Times" w:cs="Times"/>
                  </w:rPr>
                  <w:t>, foundational to future analyses of variation in resource use under changing environmental and forage conditions</w:t>
                </w:r>
              </w:ins>
            </w:sdtContent>
          </w:sdt>
          <w:r>
            <w:rPr>
              <w:rFonts w:ascii="Times" w:eastAsia="Times" w:hAnsi="Times" w:cs="Times"/>
            </w:rPr>
            <w:t xml:space="preserve">. We generate </w:t>
          </w:r>
          <w:r>
            <w:t xml:space="preserve">7 functional trait-based guilds </w:t>
          </w:r>
          <w:r>
            <w:lastRenderedPageBreak/>
            <w:t xml:space="preserve">of prey consumed, applicable beyond this work to classifying prey in albacore and other tunas. </w:t>
          </w:r>
          <w:r>
            <w:rPr>
              <w:rFonts w:ascii="Times" w:eastAsia="Times" w:hAnsi="Times" w:cs="Times"/>
            </w:rPr>
            <w:t>We highlight the utility of both functional trait guilds and prey trait information for synthesising variation in predator diets</w:t>
          </w:r>
          <w:ins w:id="1148" w:author="Natasha Hardy" w:date="2023-06-11T23:59:00Z">
            <w:r w:rsidR="00A93D54">
              <w:rPr>
                <w:rFonts w:ascii="Times" w:eastAsia="Times" w:hAnsi="Times" w:cs="Times"/>
              </w:rPr>
              <w:t>, which here significantly advanced our understanding of globally diverse and temporally variability in albacore diets</w:t>
            </w:r>
          </w:ins>
          <w:r>
            <w:rPr>
              <w:rFonts w:ascii="Times" w:eastAsia="Times" w:hAnsi="Times" w:cs="Times"/>
            </w:rPr>
            <w:t xml:space="preserve">. Trait-based models revealed broad biogeographic signatures in albacore diets and corroborated known ecological differences between sampled geographies, warranting further development of trait-based analyses and investigation </w:t>
          </w:r>
          <w:sdt>
            <w:sdtPr>
              <w:tag w:val="goog_rdk_574"/>
              <w:id w:val="470332082"/>
            </w:sdtPr>
            <w:sdtContent>
              <w:ins w:id="1149" w:author="Natasha Hardy" w:date="2023-06-11T01:02:00Z">
                <w:r>
                  <w:rPr>
                    <w:rFonts w:ascii="Times" w:eastAsia="Times" w:hAnsi="Times" w:cs="Times"/>
                  </w:rPr>
                  <w:t>into</w:t>
                </w:r>
              </w:ins>
            </w:sdtContent>
          </w:sdt>
          <w:sdt>
            <w:sdtPr>
              <w:tag w:val="goog_rdk_575"/>
              <w:id w:val="-1169552977"/>
            </w:sdtPr>
            <w:sdtContent>
              <w:del w:id="1150" w:author="Natasha Hardy" w:date="2023-06-11T01:02:00Z">
                <w:r>
                  <w:rPr>
                    <w:rFonts w:ascii="Times" w:eastAsia="Times" w:hAnsi="Times" w:cs="Times"/>
                  </w:rPr>
                  <w:delText>to understand</w:delText>
                </w:r>
              </w:del>
            </w:sdtContent>
          </w:sdt>
          <w:r>
            <w:rPr>
              <w:rFonts w:ascii="Times" w:eastAsia="Times" w:hAnsi="Times" w:cs="Times"/>
            </w:rPr>
            <w:t xml:space="preserve"> </w:t>
          </w:r>
          <w:del w:id="1151" w:author="Natasha Hardy" w:date="2023-06-11T18:42:00Z">
            <w:r w:rsidDel="001C47D9">
              <w:rPr>
                <w:rFonts w:ascii="Times" w:eastAsia="Times" w:hAnsi="Times" w:cs="Times"/>
              </w:rPr>
              <w:delText>how stable</w:delText>
            </w:r>
          </w:del>
          <w:ins w:id="1152" w:author="Natasha Hardy" w:date="2023-06-11T18:42:00Z">
            <w:r w:rsidR="001C47D9">
              <w:rPr>
                <w:rFonts w:ascii="Times" w:eastAsia="Times" w:hAnsi="Times" w:cs="Times"/>
              </w:rPr>
              <w:t>the stability</w:t>
            </w:r>
          </w:ins>
          <w:r>
            <w:rPr>
              <w:rFonts w:ascii="Times" w:eastAsia="Times" w:hAnsi="Times" w:cs="Times"/>
            </w:rPr>
            <w:t xml:space="preserve"> or </w:t>
          </w:r>
          <w:del w:id="1153" w:author="Natasha Hardy" w:date="2023-06-11T18:42:00Z">
            <w:r w:rsidDel="001C47D9">
              <w:rPr>
                <w:rFonts w:ascii="Times" w:eastAsia="Times" w:hAnsi="Times" w:cs="Times"/>
              </w:rPr>
              <w:delText xml:space="preserve">flexible </w:delText>
            </w:r>
          </w:del>
          <w:ins w:id="1154" w:author="Natasha Hardy" w:date="2023-06-11T18:42:00Z">
            <w:r w:rsidR="001C47D9">
              <w:rPr>
                <w:rFonts w:ascii="Times" w:eastAsia="Times" w:hAnsi="Times" w:cs="Times"/>
              </w:rPr>
              <w:t xml:space="preserve">flexibility of </w:t>
            </w:r>
          </w:ins>
          <w:r>
            <w:rPr>
              <w:rFonts w:ascii="Times" w:eastAsia="Times" w:hAnsi="Times" w:cs="Times"/>
            </w:rPr>
            <w:t xml:space="preserve">trait-based biogeographic resource use </w:t>
          </w:r>
          <w:del w:id="1155" w:author="Natasha Hardy" w:date="2023-06-11T18:42:00Z">
            <w:r w:rsidDel="001C47D9">
              <w:rPr>
                <w:rFonts w:ascii="Times" w:eastAsia="Times" w:hAnsi="Times" w:cs="Times"/>
              </w:rPr>
              <w:delText>may be for</w:delText>
            </w:r>
          </w:del>
          <w:ins w:id="1156" w:author="Natasha Hardy" w:date="2023-06-11T18:42:00Z">
            <w:r w:rsidR="001C47D9">
              <w:rPr>
                <w:rFonts w:ascii="Times" w:eastAsia="Times" w:hAnsi="Times" w:cs="Times"/>
              </w:rPr>
              <w:t>in</w:t>
            </w:r>
          </w:ins>
          <w:r>
            <w:rPr>
              <w:rFonts w:ascii="Times" w:eastAsia="Times" w:hAnsi="Times" w:cs="Times"/>
            </w:rPr>
            <w:t xml:space="preserve"> highly migratory pelagic predators</w:t>
          </w:r>
          <w:sdt>
            <w:sdtPr>
              <w:tag w:val="goog_rdk_576"/>
              <w:id w:val="-1067268587"/>
            </w:sdtPr>
            <w:sdtContent>
              <w:del w:id="1157" w:author="Natasha Hardy" w:date="2023-06-11T01:04:00Z">
                <w:r>
                  <w:rPr>
                    <w:rFonts w:ascii="Times" w:eastAsia="Times" w:hAnsi="Times" w:cs="Times"/>
                  </w:rPr>
                  <w:delText>, as pelagic ecosystems are altered by climate change and shift to novel states</w:delText>
                </w:r>
              </w:del>
            </w:sdtContent>
          </w:sdt>
          <w:r>
            <w:rPr>
              <w:rFonts w:ascii="Times" w:eastAsia="Times" w:hAnsi="Times" w:cs="Times"/>
            </w:rPr>
            <w:t xml:space="preserve">. </w:t>
          </w:r>
          <w:r>
            <w:t>Ultimately, further modelling applications that use trait</w:t>
          </w:r>
          <w:del w:id="1158" w:author="Natasha Hardy" w:date="2023-06-11T18:42:00Z">
            <w:r w:rsidDel="001C47D9">
              <w:delText xml:space="preserve"> database</w:delText>
            </w:r>
          </w:del>
          <w:r>
            <w:t xml:space="preserve"> </w:t>
          </w:r>
          <w:del w:id="1159" w:author="Natasha Hardy" w:date="2023-06-11T18:42:00Z">
            <w:r w:rsidDel="001C47D9">
              <w:delText xml:space="preserve">products </w:delText>
            </w:r>
          </w:del>
          <w:ins w:id="1160" w:author="Natasha Hardy" w:date="2023-06-11T18:42:00Z">
            <w:r w:rsidR="001C47D9">
              <w:t xml:space="preserve">information </w:t>
            </w:r>
          </w:ins>
          <w:r>
            <w:t>in predator diet analys</w:t>
          </w:r>
          <w:sdt>
            <w:sdtPr>
              <w:tag w:val="goog_rdk_577"/>
              <w:id w:val="2016334803"/>
            </w:sdtPr>
            <w:sdtContent>
              <w:ins w:id="1161" w:author="Natasha Hardy" w:date="2023-06-11T01:02:00Z">
                <w:r>
                  <w:t>i</w:t>
                </w:r>
              </w:ins>
            </w:sdtContent>
          </w:sdt>
          <w:sdt>
            <w:sdtPr>
              <w:tag w:val="goog_rdk_578"/>
              <w:id w:val="-1137489234"/>
            </w:sdtPr>
            <w:sdtContent>
              <w:del w:id="1162" w:author="Natasha Hardy" w:date="2023-06-11T01:02:00Z">
                <w:r>
                  <w:delText>e</w:delText>
                </w:r>
              </w:del>
            </w:sdtContent>
          </w:sdt>
          <w:r>
            <w:t xml:space="preserve">s frameworks </w:t>
          </w:r>
          <w:customXmlDelRangeStart w:id="1163" w:author="Natasha Hardy" w:date="2023-06-12T00:01:00Z"/>
          <w:sdt>
            <w:sdtPr>
              <w:tag w:val="goog_rdk_579"/>
              <w:id w:val="-1256671982"/>
            </w:sdtPr>
            <w:sdtContent>
              <w:customXmlDelRangeEnd w:id="1163"/>
              <w:ins w:id="1164" w:author="Natasha Hardy" w:date="2023-06-11T01:03:00Z">
                <w:r>
                  <w:t xml:space="preserve">are needed </w:t>
                </w:r>
              </w:ins>
              <w:ins w:id="1165" w:author="Natasha Hardy" w:date="2023-06-12T00:01:00Z">
                <w:r w:rsidR="00AF5B4C">
                  <w:t>for</w:t>
                </w:r>
                <w:r w:rsidR="00AF5B4C">
                  <w:rPr>
                    <w:rFonts w:ascii="Times" w:eastAsia="Times" w:hAnsi="Times" w:cs="Times"/>
                  </w:rPr>
                  <w:t xml:space="preserve"> tracking forage species dynamics and predators’ foraging responses to changing ecological states</w:t>
                </w:r>
              </w:ins>
              <w:customXmlInsRangeStart w:id="1166" w:author="Natasha Hardy" w:date="2023-06-12T00:01:00Z"/>
              <w:sdt>
                <w:sdtPr>
                  <w:tag w:val="goog_rdk_29"/>
                  <w:id w:val="-706031804"/>
                </w:sdtPr>
                <w:sdtContent>
                  <w:customXmlInsRangeEnd w:id="1166"/>
                  <w:ins w:id="1167" w:author="Natasha Hardy" w:date="2023-06-12T00:01:00Z">
                    <w:r w:rsidR="00AF5B4C">
                      <w:rPr>
                        <w:rFonts w:ascii="Times" w:eastAsia="Times" w:hAnsi="Times" w:cs="Times"/>
                      </w:rPr>
                      <w:t xml:space="preserve"> and resource variability</w:t>
                    </w:r>
                  </w:ins>
                  <w:customXmlInsRangeStart w:id="1168" w:author="Natasha Hardy" w:date="2023-06-12T00:01:00Z"/>
                </w:sdtContent>
              </w:sdt>
              <w:customXmlInsRangeEnd w:id="1168"/>
              <w:ins w:id="1169" w:author="Natasha Hardy" w:date="2023-06-12T00:01:00Z">
                <w:r w:rsidR="00AF5B4C">
                  <w:rPr>
                    <w:rFonts w:ascii="Times" w:eastAsia="Times" w:hAnsi="Times" w:cs="Times"/>
                  </w:rPr>
                  <w:t>.</w:t>
                </w:r>
              </w:ins>
              <w:customXmlDelRangeStart w:id="1170" w:author="Natasha Hardy" w:date="2023-06-12T00:01:00Z"/>
            </w:sdtContent>
          </w:sdt>
          <w:customXmlDelRangeEnd w:id="1170"/>
          <w:customXmlDelRangeStart w:id="1171" w:author="Natasha Hardy" w:date="2023-06-12T00:01:00Z"/>
          <w:sdt>
            <w:sdtPr>
              <w:tag w:val="goog_rdk_582"/>
              <w:id w:val="483668669"/>
            </w:sdtPr>
            <w:sdtContent>
              <w:customXmlDelRangeEnd w:id="1171"/>
              <w:customXmlDelRangeStart w:id="1172" w:author="Natasha Hardy" w:date="2023-06-12T00:01:00Z"/>
            </w:sdtContent>
          </w:sdt>
          <w:customXmlDelRangeEnd w:id="1172"/>
          <w:customXmlDelRangeStart w:id="1173" w:author="Natasha Hardy" w:date="2023-06-12T00:01:00Z"/>
          <w:sdt>
            <w:sdtPr>
              <w:tag w:val="goog_rdk_584"/>
              <w:id w:val="-1144578780"/>
            </w:sdtPr>
            <w:sdtContent>
              <w:customXmlDelRangeEnd w:id="1173"/>
              <w:del w:id="1174" w:author="Natasha Hardy" w:date="2023-06-11T01:02:00Z">
                <w:r>
                  <w:delText>will shed light on the extent to which future data collection and modelling efforts in pelagic systems will benefit from a focus on traits</w:delText>
                </w:r>
              </w:del>
              <w:customXmlDelRangeStart w:id="1175" w:author="Natasha Hardy" w:date="2023-06-12T00:01:00Z"/>
            </w:sdtContent>
          </w:sdt>
          <w:customXmlDelRangeEnd w:id="1175"/>
          <w:customXmlDelRangeStart w:id="1176" w:author="Natasha Hardy" w:date="2023-06-12T00:01:00Z"/>
          <w:sdt>
            <w:sdtPr>
              <w:tag w:val="goog_rdk_585"/>
              <w:id w:val="1085962165"/>
            </w:sdtPr>
            <w:sdtContent>
              <w:customXmlDelRangeEnd w:id="1176"/>
              <w:customXmlDelRangeStart w:id="1177" w:author="Natasha Hardy" w:date="2023-06-12T00:01:00Z"/>
            </w:sdtContent>
          </w:sdt>
          <w:customXmlDelRangeEnd w:id="1177"/>
          <w:customXmlDelRangeStart w:id="1178" w:author="Natasha Hardy" w:date="2023-06-12T00:01:00Z"/>
          <w:sdt>
            <w:sdtPr>
              <w:tag w:val="goog_rdk_587"/>
              <w:id w:val="-1383483643"/>
            </w:sdtPr>
            <w:sdtContent>
              <w:customXmlDelRangeEnd w:id="1178"/>
              <w:del w:id="1179" w:author="Natasha Hardy" w:date="2023-06-11T01:02:00Z">
                <w:r>
                  <w:delText xml:space="preserve"> (rather than taxonomic identity alone</w:delText>
                </w:r>
              </w:del>
              <w:customXmlDelRangeStart w:id="1180" w:author="Natasha Hardy" w:date="2023-06-12T00:01:00Z"/>
            </w:sdtContent>
          </w:sdt>
          <w:customXmlDelRangeEnd w:id="1180"/>
          <w:customXmlDelRangeStart w:id="1181" w:author="Natasha Hardy" w:date="2023-06-12T00:01:00Z"/>
          <w:sdt>
            <w:sdtPr>
              <w:tag w:val="goog_rdk_588"/>
              <w:id w:val="-1186358139"/>
            </w:sdtPr>
            <w:sdtContent>
              <w:customXmlDelRangeEnd w:id="1181"/>
              <w:customXmlDelRangeStart w:id="1182" w:author="Natasha Hardy" w:date="2023-06-12T00:01:00Z"/>
            </w:sdtContent>
          </w:sdt>
          <w:customXmlDelRangeEnd w:id="1182"/>
          <w:customXmlDelRangeStart w:id="1183" w:author="Natasha Hardy" w:date="2023-06-12T00:01:00Z"/>
          <w:sdt>
            <w:sdtPr>
              <w:tag w:val="goog_rdk_590"/>
              <w:id w:val="-82684467"/>
            </w:sdtPr>
            <w:sdtContent>
              <w:customXmlDelRangeEnd w:id="1183"/>
              <w:del w:id="1184" w:author="Natasha Hardy" w:date="2023-06-11T01:02:00Z">
                <w:r>
                  <w:delText>) when seeking to characterise the effect of trophic interactions on predator redistribution</w:delText>
                </w:r>
              </w:del>
              <w:customXmlDelRangeStart w:id="1185" w:author="Natasha Hardy" w:date="2023-06-12T00:01:00Z"/>
            </w:sdtContent>
          </w:sdt>
          <w:customXmlDelRangeEnd w:id="1185"/>
          <w:del w:id="1186" w:author="Natasha Hardy" w:date="2023-06-12T00:01:00Z">
            <w:r w:rsidDel="00AF5B4C">
              <w:delText>.</w:delText>
            </w:r>
          </w:del>
        </w:p>
        <w:customXmlDelRangeStart w:id="1187" w:author="Natasha Hardy" w:date="2023-06-12T00:01:00Z"/>
      </w:sdtContent>
    </w:sdt>
    <w:customXmlDelRangeEnd w:id="1187"/>
    <w:p w14:paraId="5313FC5F" w14:textId="77777777" w:rsidR="00834DF8" w:rsidRDefault="00834DF8" w:rsidP="00AF5B4C">
      <w:pPr>
        <w:rPr>
          <w:rFonts w:ascii="Times" w:eastAsia="Times" w:hAnsi="Times" w:cs="Times"/>
        </w:rPr>
      </w:pPr>
    </w:p>
    <w:p w14:paraId="6CA1F270" w14:textId="77777777" w:rsidR="00AF5B4C" w:rsidRDefault="00AF5B4C">
      <w:pPr>
        <w:pStyle w:val="Heading2"/>
        <w:rPr>
          <w:ins w:id="1188" w:author="Natasha Hardy" w:date="2023-06-12T00:01:00Z"/>
        </w:rPr>
      </w:pPr>
      <w:bookmarkStart w:id="1189" w:name="_Toc137363823"/>
    </w:p>
    <w:p w14:paraId="40C5B742" w14:textId="588B21F1" w:rsidR="00834DF8" w:rsidRDefault="00000000">
      <w:pPr>
        <w:pStyle w:val="Heading2"/>
      </w:pPr>
      <w:r>
        <w:t>Acknowledgements</w:t>
      </w:r>
      <w:bookmarkEnd w:id="1189"/>
    </w:p>
    <w:p w14:paraId="7C142448" w14:textId="77777777" w:rsidR="00834DF8" w:rsidRDefault="00000000">
      <w:pPr>
        <w:rPr>
          <w:rFonts w:ascii="Times" w:eastAsia="Times" w:hAnsi="Times" w:cs="Times"/>
        </w:rPr>
      </w:pPr>
      <w:r>
        <w:rPr>
          <w:rFonts w:ascii="Times" w:eastAsia="Times" w:hAnsi="Times" w:cs="Times"/>
        </w:rPr>
        <w:t xml:space="preserve"> </w:t>
      </w:r>
    </w:p>
    <w:p w14:paraId="2BC0DF09" w14:textId="681CDD22" w:rsidR="00834DF8" w:rsidRDefault="00000000">
      <w:pPr>
        <w:rPr>
          <w:rFonts w:ascii="Times" w:eastAsia="Times" w:hAnsi="Times" w:cs="Times"/>
        </w:rPr>
      </w:pPr>
      <w:r>
        <w:rPr>
          <w:rFonts w:ascii="Times" w:eastAsia="Times" w:hAnsi="Times" w:cs="Times"/>
        </w:rPr>
        <w:t>We are grateful to the Lenfest Ocean Program, and Pew Charitable Trust (GRANT 00032174), and MEOPAR (GRAN</w:t>
      </w:r>
      <w:r>
        <w:t>T 0052372</w:t>
      </w:r>
      <w:r>
        <w:rPr>
          <w:rFonts w:ascii="Times" w:eastAsia="Times" w:hAnsi="Times" w:cs="Times"/>
        </w:rPr>
        <w:t xml:space="preserve">) for funding and regular support. </w:t>
      </w:r>
      <w:r>
        <w:t xml:space="preserve">Future Seas I and II (NOAA’s Coastal and Ocean Climate Application COCA Program (NA17OAR4310268); NOAA’s Climate and Fisheries Adaptation CAFA Program (NA20OAR4310507)). We sincerely thank Prof. David Warton in the School of Mathematics and Statistics at UNSW for support in multi-matrix modelling and use of </w:t>
      </w:r>
      <w:r>
        <w:rPr>
          <w:i/>
        </w:rPr>
        <w:t>mvabund</w:t>
      </w:r>
      <w:r>
        <w:t xml:space="preserve"> R package. </w:t>
      </w:r>
      <w:r>
        <w:rPr>
          <w:rFonts w:ascii="Times" w:eastAsia="Times" w:hAnsi="Times" w:cs="Times"/>
        </w:rPr>
        <w:t xml:space="preserve">We thank Dr. Miram Gleiber, and all anonymous reviewers, for providing valuable feedback on manuscript drafts. We are especially grateful to innumerable scientists, fishermen, government-based ecosystem monitoring and data collection initiatives for over 100 years of historical data, collected, </w:t>
      </w:r>
      <w:del w:id="1190" w:author="Natasha Hardy" w:date="2023-06-11T18:44:00Z">
        <w:r w:rsidDel="001C47D9">
          <w:rPr>
            <w:rFonts w:ascii="Times" w:eastAsia="Times" w:hAnsi="Times" w:cs="Times"/>
          </w:rPr>
          <w:delText>published</w:delText>
        </w:r>
      </w:del>
      <w:ins w:id="1191" w:author="Natasha Hardy" w:date="2023-06-11T18:44:00Z">
        <w:r w:rsidR="001C47D9">
          <w:rPr>
            <w:rFonts w:ascii="Times" w:eastAsia="Times" w:hAnsi="Times" w:cs="Times"/>
          </w:rPr>
          <w:t xml:space="preserve">published, </w:t>
        </w:r>
      </w:ins>
      <w:del w:id="1192" w:author="Natasha Hardy" w:date="2023-06-11T18:44:00Z">
        <w:r w:rsidDel="001C47D9">
          <w:rPr>
            <w:rFonts w:ascii="Times" w:eastAsia="Times" w:hAnsi="Times" w:cs="Times"/>
          </w:rPr>
          <w:delText xml:space="preserve"> or </w:delText>
        </w:r>
      </w:del>
      <w:r>
        <w:rPr>
          <w:rFonts w:ascii="Times" w:eastAsia="Times" w:hAnsi="Times" w:cs="Times"/>
        </w:rPr>
        <w:t xml:space="preserve">reported, </w:t>
      </w:r>
      <w:r>
        <w:rPr>
          <w:rFonts w:ascii="Times" w:eastAsia="Times" w:hAnsi="Times" w:cs="Times"/>
        </w:rPr>
        <w:lastRenderedPageBreak/>
        <w:t>archived, at least in aggregate form, and made available to us through many online requests to numerous libraries across the world. The authors declare no conflict of interest.</w:t>
      </w:r>
    </w:p>
    <w:p w14:paraId="21391FEF" w14:textId="77777777" w:rsidR="00834DF8" w:rsidRDefault="00000000">
      <w:pPr>
        <w:rPr>
          <w:rFonts w:ascii="Times" w:eastAsia="Times" w:hAnsi="Times" w:cs="Times"/>
        </w:rPr>
      </w:pPr>
      <w:r>
        <w:rPr>
          <w:rFonts w:ascii="Times" w:eastAsia="Times" w:hAnsi="Times" w:cs="Times"/>
        </w:rPr>
        <w:t xml:space="preserve"> </w:t>
      </w:r>
    </w:p>
    <w:p w14:paraId="278AC820" w14:textId="77777777" w:rsidR="00834DF8" w:rsidRDefault="00000000">
      <w:pPr>
        <w:pStyle w:val="Heading2"/>
      </w:pPr>
      <w:bookmarkStart w:id="1193" w:name="_Toc137363824"/>
      <w:r>
        <w:t>Authorship Statement</w:t>
      </w:r>
      <w:bookmarkEnd w:id="1193"/>
    </w:p>
    <w:p w14:paraId="122C453A" w14:textId="77777777" w:rsidR="00834DF8" w:rsidRDefault="00000000">
      <w:pPr>
        <w:rPr>
          <w:rFonts w:ascii="Times" w:eastAsia="Times" w:hAnsi="Times" w:cs="Times"/>
        </w:rPr>
      </w:pPr>
      <w:r>
        <w:rPr>
          <w:rFonts w:ascii="Times" w:eastAsia="Times" w:hAnsi="Times" w:cs="Times"/>
        </w:rPr>
        <w:t xml:space="preserve"> </w:t>
      </w:r>
    </w:p>
    <w:p w14:paraId="47686E21" w14:textId="77777777" w:rsidR="00834DF8" w:rsidRDefault="00000000">
      <w:r>
        <w:rPr>
          <w:rFonts w:ascii="Times" w:eastAsia="Times" w:hAnsi="Times" w:cs="Times"/>
        </w:rPr>
        <w:t>NH led the design, data collection, analysis and writing. LC, SG and BM contributed to the framework and design of the meta-analysis. NH, SG, CM, IG and ZR co-developed data collection protocols. NH, CM, IG and ZR co-developed methods for data re-analysis and graphics. LC, SG, EH, SB and MJ acquired funding for and supervised this project, providing direct intellectual support and contributions from the conceptualization through to publication of the research. All authors contributed text and substantial revision to the final manuscript.</w:t>
      </w:r>
    </w:p>
    <w:p w14:paraId="0C55BA57" w14:textId="77777777" w:rsidR="00834DF8" w:rsidRDefault="00834DF8"/>
    <w:p w14:paraId="4FDA409F" w14:textId="77777777" w:rsidR="00834DF8" w:rsidRDefault="00000000">
      <w:pPr>
        <w:pStyle w:val="Heading2"/>
      </w:pPr>
      <w:bookmarkStart w:id="1194" w:name="_Toc137363825"/>
      <w:r>
        <w:t>References</w:t>
      </w:r>
      <w:bookmarkEnd w:id="1194"/>
    </w:p>
    <w:p w14:paraId="02EDE344" w14:textId="77777777" w:rsidR="00834DF8" w:rsidRDefault="00834DF8">
      <w:pPr>
        <w:widowControl w:val="0"/>
        <w:pBdr>
          <w:top w:val="nil"/>
          <w:left w:val="nil"/>
          <w:bottom w:val="nil"/>
          <w:right w:val="nil"/>
          <w:between w:val="nil"/>
        </w:pBdr>
      </w:pPr>
    </w:p>
    <w:p w14:paraId="7B345076" w14:textId="77777777" w:rsidR="00834DF8" w:rsidRDefault="00000000">
      <w:pPr>
        <w:widowControl w:val="0"/>
        <w:pBdr>
          <w:top w:val="nil"/>
          <w:left w:val="nil"/>
          <w:bottom w:val="nil"/>
          <w:right w:val="nil"/>
          <w:between w:val="nil"/>
        </w:pBdr>
        <w:ind w:left="720" w:hanging="720"/>
      </w:pPr>
      <w:r>
        <w:t xml:space="preserve">Allain, V. (2005). </w:t>
      </w:r>
      <w:sdt>
        <w:sdtPr>
          <w:tag w:val="goog_rdk_591"/>
          <w:id w:val="-467364103"/>
        </w:sdtPr>
        <w:sdtContent>
          <w:ins w:id="1195" w:author="Cindy Matuch" w:date="2023-05-20T00:03:00Z">
            <w:r>
              <w:t>Diet of four tuna species of the Western and Central Pacific Ocean.</w:t>
            </w:r>
          </w:ins>
        </w:sdtContent>
      </w:sdt>
      <w:sdt>
        <w:sdtPr>
          <w:tag w:val="goog_rdk_592"/>
          <w:id w:val="1086882798"/>
        </w:sdtPr>
        <w:sdtContent>
          <w:del w:id="1196" w:author="Cindy Matuch" w:date="2023-05-20T00:03:00Z">
            <w:r>
              <w:delText>DIET OF FOUR TUNA SPECIES OF THE WESTERN AND CENTRAL PACIFIC OCEAN.</w:delText>
            </w:r>
          </w:del>
        </w:sdtContent>
      </w:sdt>
      <w:r>
        <w:t xml:space="preserve"> </w:t>
      </w:r>
      <w:r>
        <w:rPr>
          <w:i/>
        </w:rPr>
        <w:t>SPC Fisheries Newsletter</w:t>
      </w:r>
      <w:r>
        <w:t xml:space="preserve">, </w:t>
      </w:r>
      <w:r>
        <w:rPr>
          <w:i/>
        </w:rPr>
        <w:t>114</w:t>
      </w:r>
      <w:r>
        <w:t>.</w:t>
      </w:r>
    </w:p>
    <w:p w14:paraId="20FFB7E2" w14:textId="7C7251DF" w:rsidR="00834DF8" w:rsidRDefault="00000000">
      <w:pPr>
        <w:widowControl w:val="0"/>
        <w:pBdr>
          <w:top w:val="nil"/>
          <w:left w:val="nil"/>
          <w:bottom w:val="nil"/>
          <w:right w:val="nil"/>
          <w:between w:val="nil"/>
        </w:pBdr>
        <w:ind w:left="720" w:hanging="720"/>
      </w:pPr>
      <w:r>
        <w:t xml:space="preserve">Allain, V., Fernandez, E., Hoyle, S. D., Caillot, S., Jurado-Molina, J., Andréfouët, S., &amp; Nicol, S. J. (2012). Interaction between Coastal and Oceanic Ecosystems of the Western and Central Pacific Ocean through Predator-Prey Relationship Studies. </w:t>
      </w:r>
      <w:r>
        <w:rPr>
          <w:i/>
        </w:rPr>
        <w:t>PLOS ONE</w:t>
      </w:r>
      <w:r>
        <w:t xml:space="preserve">, </w:t>
      </w:r>
      <w:r>
        <w:rPr>
          <w:i/>
        </w:rPr>
        <w:t>7</w:t>
      </w:r>
      <w:r>
        <w:t xml:space="preserve">(5), e36701. </w:t>
      </w:r>
      <w:ins w:id="1197" w:author="Natasha Hardy" w:date="2023-06-11T19:11:00Z">
        <w:r w:rsidR="0019697C">
          <w:fldChar w:fldCharType="begin"/>
        </w:r>
        <w:r w:rsidR="0019697C">
          <w:instrText>HYPERLINK "</w:instrText>
        </w:r>
      </w:ins>
      <w:r w:rsidR="0019697C">
        <w:instrText>https://doi.org/10.1371/journal.pone.0036701</w:instrText>
      </w:r>
      <w:ins w:id="1198" w:author="Natasha Hardy" w:date="2023-06-11T19:11:00Z">
        <w:r w:rsidR="0019697C">
          <w:instrText>"</w:instrText>
        </w:r>
        <w:r w:rsidR="0019697C">
          <w:fldChar w:fldCharType="separate"/>
        </w:r>
      </w:ins>
      <w:r w:rsidR="0019697C" w:rsidRPr="00990A05">
        <w:rPr>
          <w:rStyle w:val="Hyperlink"/>
        </w:rPr>
        <w:t>https://doi.org/10.1371/journal.pone.0036701</w:t>
      </w:r>
      <w:ins w:id="1199" w:author="Natasha Hardy" w:date="2023-06-11T19:11:00Z">
        <w:r w:rsidR="0019697C">
          <w:fldChar w:fldCharType="end"/>
        </w:r>
        <w:r w:rsidR="0019697C">
          <w:t xml:space="preserve"> </w:t>
        </w:r>
      </w:ins>
    </w:p>
    <w:p w14:paraId="0D3E0AA2" w14:textId="0DDAEE29" w:rsidR="00834DF8" w:rsidRDefault="00000000">
      <w:pPr>
        <w:widowControl w:val="0"/>
        <w:pBdr>
          <w:top w:val="nil"/>
          <w:left w:val="nil"/>
          <w:bottom w:val="nil"/>
          <w:right w:val="nil"/>
          <w:between w:val="nil"/>
        </w:pBdr>
        <w:ind w:left="720" w:hanging="720"/>
      </w:pPr>
      <w:r>
        <w:t xml:space="preserve">Anderberg, M. R. (1973). </w:t>
      </w:r>
      <w:del w:id="1200" w:author="Natasha Hardy" w:date="2023-06-11T19:01:00Z">
        <w:r w:rsidDel="008E037C">
          <w:delText xml:space="preserve">CHAPTER </w:delText>
        </w:r>
      </w:del>
      <w:ins w:id="1201" w:author="Natasha Hardy" w:date="2023-06-11T19:01:00Z">
        <w:r w:rsidR="008E037C">
          <w:t xml:space="preserve">Chapter </w:t>
        </w:r>
      </w:ins>
      <w:r>
        <w:t>6—H</w:t>
      </w:r>
      <w:ins w:id="1202" w:author="Natasha Hardy" w:date="2023-06-11T19:01:00Z">
        <w:r w:rsidR="008E037C">
          <w:t>ierarchical</w:t>
        </w:r>
      </w:ins>
      <w:del w:id="1203" w:author="Natasha Hardy" w:date="2023-06-11T19:01:00Z">
        <w:r w:rsidDel="008E037C">
          <w:delText>IERARCHICAL</w:delText>
        </w:r>
      </w:del>
      <w:r>
        <w:t xml:space="preserve"> </w:t>
      </w:r>
      <w:del w:id="1204" w:author="Natasha Hardy" w:date="2023-06-11T19:01:00Z">
        <w:r w:rsidDel="008E037C">
          <w:delText xml:space="preserve">CLUSTERING </w:delText>
        </w:r>
      </w:del>
      <w:ins w:id="1205" w:author="Natasha Hardy" w:date="2023-06-11T19:01:00Z">
        <w:r w:rsidR="008E037C">
          <w:t xml:space="preserve">Clustering </w:t>
        </w:r>
      </w:ins>
      <w:del w:id="1206" w:author="Natasha Hardy" w:date="2023-06-11T19:01:00Z">
        <w:r w:rsidDel="008E037C">
          <w:delText>METHODS</w:delText>
        </w:r>
      </w:del>
      <w:ins w:id="1207" w:author="Natasha Hardy" w:date="2023-06-11T19:01:00Z">
        <w:r w:rsidR="008E037C">
          <w:t>Methods</w:t>
        </w:r>
      </w:ins>
      <w:r>
        <w:t xml:space="preserve">. In M. R. Anderberg (Ed.), </w:t>
      </w:r>
      <w:r>
        <w:rPr>
          <w:i/>
        </w:rPr>
        <w:t>Cluster Analysis for Applications</w:t>
      </w:r>
      <w:r>
        <w:t xml:space="preserve"> (pp. 131–155). Academic Press. </w:t>
      </w:r>
      <w:ins w:id="1208" w:author="Natasha Hardy" w:date="2023-06-11T19:11:00Z">
        <w:r w:rsidR="0019697C">
          <w:fldChar w:fldCharType="begin"/>
        </w:r>
        <w:r w:rsidR="0019697C">
          <w:instrText>HYPERLINK "</w:instrText>
        </w:r>
      </w:ins>
      <w:r w:rsidR="0019697C">
        <w:instrText>https://doi.org/10.1016/B978-0-12-057650-0.50012-0</w:instrText>
      </w:r>
      <w:ins w:id="1209" w:author="Natasha Hardy" w:date="2023-06-11T19:11:00Z">
        <w:r w:rsidR="0019697C">
          <w:instrText>"</w:instrText>
        </w:r>
        <w:r w:rsidR="0019697C">
          <w:fldChar w:fldCharType="separate"/>
        </w:r>
      </w:ins>
      <w:r w:rsidR="0019697C" w:rsidRPr="00990A05">
        <w:rPr>
          <w:rStyle w:val="Hyperlink"/>
        </w:rPr>
        <w:t>https://doi.org/10.1016/B978-0-12-057650-0.50012-0</w:t>
      </w:r>
      <w:ins w:id="1210" w:author="Natasha Hardy" w:date="2023-06-11T19:11:00Z">
        <w:r w:rsidR="0019697C">
          <w:fldChar w:fldCharType="end"/>
        </w:r>
        <w:r w:rsidR="0019697C">
          <w:t xml:space="preserve"> </w:t>
        </w:r>
      </w:ins>
    </w:p>
    <w:p w14:paraId="202A9ECD" w14:textId="1719DDF2" w:rsidR="00834DF8" w:rsidRDefault="00000000">
      <w:pPr>
        <w:widowControl w:val="0"/>
        <w:pBdr>
          <w:top w:val="nil"/>
          <w:left w:val="nil"/>
          <w:bottom w:val="nil"/>
          <w:right w:val="nil"/>
          <w:between w:val="nil"/>
        </w:pBdr>
        <w:ind w:left="720" w:hanging="720"/>
      </w:pPr>
      <w:r>
        <w:lastRenderedPageBreak/>
        <w:t xml:space="preserve">Arrizabalaga‐Escudero, A., Merckx, T., García‐Baquero, G., Wahlberg, N., Aizpurua, O., Garin, I., Goiti, U., &amp; Aihartza, J. (2019). Trait‐based functional dietary analysis provides a better insight into the foraging ecology of bats. </w:t>
      </w:r>
      <w:r>
        <w:rPr>
          <w:i/>
        </w:rPr>
        <w:t>Journal of Animal Ecology</w:t>
      </w:r>
      <w:r>
        <w:t>.</w:t>
      </w:r>
      <w:ins w:id="1211" w:author="Natasha Hardy" w:date="2023-06-11T19:12:00Z">
        <w:r w:rsidR="0019697C">
          <w:t xml:space="preserve"> </w:t>
        </w:r>
        <w:r w:rsidR="0019697C" w:rsidRPr="0019697C">
          <w:t>88(10):1587</w:t>
        </w:r>
        <w:r w:rsidR="0019697C">
          <w:t>–</w:t>
        </w:r>
        <w:r w:rsidR="0019697C" w:rsidRPr="0019697C">
          <w:t>1600</w:t>
        </w:r>
        <w:r w:rsidR="0019697C">
          <w:t xml:space="preserve">, </w:t>
        </w:r>
        <w:r w:rsidR="0019697C" w:rsidRPr="0019697C">
          <w:t>DOI: 10.1111/1365-2656.13055</w:t>
        </w:r>
      </w:ins>
    </w:p>
    <w:sdt>
      <w:sdtPr>
        <w:tag w:val="goog_rdk_594"/>
        <w:id w:val="-724068154"/>
      </w:sdtPr>
      <w:sdtContent>
        <w:p w14:paraId="1E1AEFEC" w14:textId="5E29BE8D" w:rsidR="00834DF8" w:rsidRDefault="00000000">
          <w:pPr>
            <w:widowControl w:val="0"/>
            <w:pBdr>
              <w:top w:val="nil"/>
              <w:left w:val="nil"/>
              <w:bottom w:val="nil"/>
              <w:right w:val="nil"/>
              <w:between w:val="nil"/>
            </w:pBdr>
            <w:ind w:left="720" w:hanging="720"/>
            <w:rPr>
              <w:ins w:id="1212" w:author="Natasha Hardy" w:date="2023-04-06T16:59:00Z"/>
            </w:rPr>
          </w:pPr>
          <w:r>
            <w:t xml:space="preserve">Bailey, K. M., Francis, R. C., &amp; Stevens, P. R. (1982). </w:t>
          </w:r>
          <w:r>
            <w:rPr>
              <w:i/>
            </w:rPr>
            <w:t>The life history and fishery of Pacific whiting, Merluccius productus</w:t>
          </w:r>
          <w:r>
            <w:t>. CalCOFl Report, Vol. XXIII.</w:t>
          </w:r>
          <w:sdt>
            <w:sdtPr>
              <w:tag w:val="goog_rdk_593"/>
              <w:id w:val="-1900806000"/>
              <w:showingPlcHdr/>
            </w:sdtPr>
            <w:sdtContent>
              <w:r w:rsidR="008E037C">
                <w:t xml:space="preserve">     </w:t>
              </w:r>
            </w:sdtContent>
          </w:sdt>
        </w:p>
      </w:sdtContent>
    </w:sdt>
    <w:p w14:paraId="0A72F539" w14:textId="77777777" w:rsidR="00834DF8" w:rsidRDefault="00000000">
      <w:pPr>
        <w:widowControl w:val="0"/>
        <w:pBdr>
          <w:top w:val="nil"/>
          <w:left w:val="nil"/>
          <w:bottom w:val="nil"/>
          <w:right w:val="nil"/>
          <w:between w:val="nil"/>
        </w:pBdr>
        <w:ind w:left="720" w:hanging="720"/>
      </w:pPr>
      <w:sdt>
        <w:sdtPr>
          <w:tag w:val="goog_rdk_596"/>
          <w:id w:val="-1066339802"/>
        </w:sdtPr>
        <w:sdtContent>
          <w:customXmlInsRangeStart w:id="1213" w:author="Natasha Hardy" w:date="2023-04-06T16:59:00Z"/>
          <w:sdt>
            <w:sdtPr>
              <w:tag w:val="goog_rdk_597"/>
              <w:id w:val="957450280"/>
            </w:sdtPr>
            <w:sdtContent>
              <w:customXmlInsRangeEnd w:id="1213"/>
              <w:ins w:id="1214" w:author="Natasha Hardy" w:date="2023-04-06T16:59:00Z">
                <w:del w:id="1215" w:author="Natasha Hardy" w:date="2023-04-06T16:59:00Z">
                  <w:r>
                    <w:delText>Bell, J.D., Senina, I., Adams, T., Aumont, O., Calmettes, B., Clark, S., Dessert, M., Gehlen, M., Gorgues, T., Hampton, J. and Hanich, Q., (2021). Pathways to sustaining tuna-dependent Pacific Island economies during climate change. Nature sustainability, 4(10), pp.900-910.</w:delText>
                  </w:r>
                </w:del>
              </w:ins>
              <w:customXmlInsRangeStart w:id="1216" w:author="Natasha Hardy" w:date="2023-04-06T16:59:00Z"/>
            </w:sdtContent>
          </w:sdt>
          <w:customXmlInsRangeEnd w:id="1216"/>
          <w:ins w:id="1217" w:author="Natasha Hardy" w:date="2023-04-06T16:59:00Z">
            <w:r>
              <w:t>Bell, J.D., Senina, I., Adams, T., Aumont, O., Calmettes, B., Clark, S., Dessert, M., Gehlen, M., Gorgues, T., Hampton, J. and Hanich, Q., (2021). Pathways to sustaining tuna-dependent Pacific Island economies during climate change. Nature sustainability, 4(10), pp.900-910.</w:t>
            </w:r>
          </w:ins>
        </w:sdtContent>
      </w:sdt>
    </w:p>
    <w:p w14:paraId="77363FEE" w14:textId="77F65E30" w:rsidR="00834DF8" w:rsidRDefault="00000000">
      <w:pPr>
        <w:widowControl w:val="0"/>
        <w:pBdr>
          <w:top w:val="nil"/>
          <w:left w:val="nil"/>
          <w:bottom w:val="nil"/>
          <w:right w:val="nil"/>
          <w:between w:val="nil"/>
        </w:pBdr>
        <w:ind w:left="720" w:hanging="720"/>
      </w:pPr>
      <w:r>
        <w:t xml:space="preserve">Bello, G. (1999). Cephalopods in the Diet of Albacore, </w:t>
      </w:r>
      <w:sdt>
        <w:sdtPr>
          <w:tag w:val="goog_rdk_598"/>
          <w:id w:val="154652705"/>
        </w:sdtPr>
        <w:sdtContent>
          <w:r>
            <w:rPr>
              <w:i/>
              <w:rPrChange w:id="1218" w:author="Cindy Matuch" w:date="2023-05-20T00:05:00Z">
                <w:rPr/>
              </w:rPrChange>
            </w:rPr>
            <w:t>Thunnus alalunga</w:t>
          </w:r>
        </w:sdtContent>
      </w:sdt>
      <w:r>
        <w:t xml:space="preserve">, from the Adriatic Sea. </w:t>
      </w:r>
      <w:r>
        <w:rPr>
          <w:i/>
        </w:rPr>
        <w:t>Journal of Molluscan Studies</w:t>
      </w:r>
      <w:r>
        <w:t xml:space="preserve">, </w:t>
      </w:r>
      <w:r>
        <w:rPr>
          <w:i/>
        </w:rPr>
        <w:t>65</w:t>
      </w:r>
      <w:r>
        <w:t xml:space="preserve">(2), 233–240. </w:t>
      </w:r>
      <w:ins w:id="1219" w:author="Natasha Hardy" w:date="2023-06-11T19:12:00Z">
        <w:r w:rsidR="0019697C">
          <w:fldChar w:fldCharType="begin"/>
        </w:r>
        <w:r w:rsidR="0019697C">
          <w:instrText>HYPERLINK "</w:instrText>
        </w:r>
      </w:ins>
      <w:r w:rsidR="0019697C">
        <w:instrText>https://doi.org/10.1093/mollus/65.2.233</w:instrText>
      </w:r>
      <w:ins w:id="1220" w:author="Natasha Hardy" w:date="2023-06-11T19:12:00Z">
        <w:r w:rsidR="0019697C">
          <w:instrText>"</w:instrText>
        </w:r>
        <w:r w:rsidR="0019697C">
          <w:fldChar w:fldCharType="separate"/>
        </w:r>
      </w:ins>
      <w:r w:rsidR="0019697C" w:rsidRPr="00990A05">
        <w:rPr>
          <w:rStyle w:val="Hyperlink"/>
        </w:rPr>
        <w:t>https://doi.org/10.1093/mollus/65.2.233</w:t>
      </w:r>
      <w:ins w:id="1221" w:author="Natasha Hardy" w:date="2023-06-11T19:12:00Z">
        <w:r w:rsidR="0019697C">
          <w:fldChar w:fldCharType="end"/>
        </w:r>
        <w:r w:rsidR="0019697C">
          <w:t xml:space="preserve"> </w:t>
        </w:r>
      </w:ins>
    </w:p>
    <w:p w14:paraId="773F7E73" w14:textId="10D578BD" w:rsidR="00834DF8" w:rsidRDefault="00000000">
      <w:pPr>
        <w:widowControl w:val="0"/>
        <w:pBdr>
          <w:top w:val="nil"/>
          <w:left w:val="nil"/>
          <w:bottom w:val="nil"/>
          <w:right w:val="nil"/>
          <w:between w:val="nil"/>
        </w:pBdr>
        <w:ind w:left="720" w:hanging="720"/>
      </w:pPr>
      <w:r>
        <w:t>Bizzarro, J. J., Curtis, K. A., Field, J., Santora, J. A., &amp; Wells, B. (2022</w:t>
      </w:r>
      <w:sdt>
        <w:sdtPr>
          <w:tag w:val="goog_rdk_599"/>
          <w:id w:val="-355893182"/>
        </w:sdtPr>
        <w:sdtContent>
          <w:del w:id="1222" w:author="Natasha Hardy" w:date="2023-06-11T00:58:00Z">
            <w:r>
              <w:delText>, October 18</w:delText>
            </w:r>
          </w:del>
        </w:sdtContent>
      </w:sdt>
      <w:r>
        <w:t xml:space="preserve">). </w:t>
      </w:r>
      <w:r>
        <w:rPr>
          <w:i/>
        </w:rPr>
        <w:t>California Current Trophic Database</w:t>
      </w:r>
      <w:r>
        <w:t xml:space="preserve">. NOAA ERRDAP. </w:t>
      </w:r>
      <w:ins w:id="1223" w:author="Natasha Hardy" w:date="2023-06-11T19:12:00Z">
        <w:r w:rsidR="0019697C">
          <w:fldChar w:fldCharType="begin"/>
        </w:r>
        <w:r w:rsidR="0019697C">
          <w:instrText>HYPERLINK "</w:instrText>
        </w:r>
      </w:ins>
      <w:r w:rsidR="0019697C">
        <w:instrText>https://oceanview.pfeg.noaa.gov/cctd/</w:instrText>
      </w:r>
      <w:ins w:id="1224" w:author="Natasha Hardy" w:date="2023-06-11T19:12:00Z">
        <w:r w:rsidR="0019697C">
          <w:instrText>"</w:instrText>
        </w:r>
        <w:r w:rsidR="0019697C">
          <w:fldChar w:fldCharType="separate"/>
        </w:r>
      </w:ins>
      <w:r w:rsidR="0019697C" w:rsidRPr="00990A05">
        <w:rPr>
          <w:rStyle w:val="Hyperlink"/>
        </w:rPr>
        <w:t>https://oceanview.pfeg.noaa.gov/cctd/</w:t>
      </w:r>
      <w:ins w:id="1225" w:author="Natasha Hardy" w:date="2023-06-11T19:12:00Z">
        <w:r w:rsidR="0019697C">
          <w:fldChar w:fldCharType="end"/>
        </w:r>
        <w:r w:rsidR="0019697C">
          <w:t xml:space="preserve"> </w:t>
        </w:r>
      </w:ins>
    </w:p>
    <w:p w14:paraId="59E2FEAE" w14:textId="03A4AD89" w:rsidR="00834DF8" w:rsidRDefault="00000000">
      <w:pPr>
        <w:widowControl w:val="0"/>
        <w:pBdr>
          <w:top w:val="nil"/>
          <w:left w:val="nil"/>
          <w:bottom w:val="nil"/>
          <w:right w:val="nil"/>
          <w:between w:val="nil"/>
        </w:pBdr>
        <w:ind w:left="720" w:hanging="720"/>
      </w:pPr>
      <w:r>
        <w:t xml:space="preserve">Blenckner, T., Llope, M., Möllmann, C., Voss, R., Quaas, M. F., Casini, M., Lindegren, M., Folke, C., &amp; Chr. Stenseth, N. (2015). Climate and fishing steer ecosystem regeneration to uncertain economic futures. </w:t>
      </w:r>
      <w:r>
        <w:rPr>
          <w:i/>
        </w:rPr>
        <w:t>Proceedings of the Royal Society B: Biological Sciences</w:t>
      </w:r>
      <w:r>
        <w:t xml:space="preserve">, </w:t>
      </w:r>
      <w:r>
        <w:rPr>
          <w:i/>
        </w:rPr>
        <w:t>282</w:t>
      </w:r>
      <w:r>
        <w:t xml:space="preserve">(1803), 20142809. </w:t>
      </w:r>
      <w:ins w:id="1226" w:author="Natasha Hardy" w:date="2023-06-11T19:12:00Z">
        <w:r w:rsidR="0019697C">
          <w:fldChar w:fldCharType="begin"/>
        </w:r>
        <w:r w:rsidR="0019697C">
          <w:instrText>HYPERLINK "</w:instrText>
        </w:r>
      </w:ins>
      <w:r w:rsidR="0019697C">
        <w:instrText>https://doi.org/10.1098/rspb.2014.2809</w:instrText>
      </w:r>
      <w:ins w:id="1227" w:author="Natasha Hardy" w:date="2023-06-11T19:12:00Z">
        <w:r w:rsidR="0019697C">
          <w:instrText>"</w:instrText>
        </w:r>
        <w:r w:rsidR="0019697C">
          <w:fldChar w:fldCharType="separate"/>
        </w:r>
      </w:ins>
      <w:r w:rsidR="0019697C" w:rsidRPr="00990A05">
        <w:rPr>
          <w:rStyle w:val="Hyperlink"/>
        </w:rPr>
        <w:t>https://doi.org/10.1098/rspb.2014.2809</w:t>
      </w:r>
      <w:ins w:id="1228" w:author="Natasha Hardy" w:date="2023-06-11T19:12:00Z">
        <w:r w:rsidR="0019697C">
          <w:fldChar w:fldCharType="end"/>
        </w:r>
        <w:r w:rsidR="0019697C">
          <w:t xml:space="preserve"> </w:t>
        </w:r>
      </w:ins>
    </w:p>
    <w:p w14:paraId="7451519E" w14:textId="77777777" w:rsidR="00834DF8" w:rsidRDefault="00000000">
      <w:pPr>
        <w:widowControl w:val="0"/>
        <w:pBdr>
          <w:top w:val="nil"/>
          <w:left w:val="nil"/>
          <w:bottom w:val="nil"/>
          <w:right w:val="nil"/>
          <w:between w:val="nil"/>
        </w:pBdr>
        <w:ind w:left="720" w:hanging="720"/>
      </w:pPr>
      <w:r>
        <w:t xml:space="preserve">Bouxin, J., &amp; Legendre, R. (1936). La faune pélagique de l’Atlantique au large du Golfe de Gascogne, recueillie dans des estomacs de Germons—Deuxième Partie: Céphalopodes. </w:t>
      </w:r>
      <w:r>
        <w:rPr>
          <w:i/>
        </w:rPr>
        <w:t>Annales de l’Institute Océanographique</w:t>
      </w:r>
      <w:r>
        <w:t xml:space="preserve">, </w:t>
      </w:r>
      <w:r>
        <w:rPr>
          <w:i/>
        </w:rPr>
        <w:t>16</w:t>
      </w:r>
      <w:r>
        <w:t>(1), 1–102.</w:t>
      </w:r>
    </w:p>
    <w:p w14:paraId="6EB516A1" w14:textId="7FCDA7D7" w:rsidR="00834DF8" w:rsidRDefault="00000000">
      <w:pPr>
        <w:widowControl w:val="0"/>
        <w:pBdr>
          <w:top w:val="nil"/>
          <w:left w:val="nil"/>
          <w:bottom w:val="nil"/>
          <w:right w:val="nil"/>
          <w:between w:val="nil"/>
        </w:pBdr>
        <w:ind w:left="720" w:hanging="720"/>
      </w:pPr>
      <w:r>
        <w:t xml:space="preserve">Brock, G., Pihur, V., Datta, S., &amp; Datta, S. (2008). ClValid, an R package for cluster validation. </w:t>
      </w:r>
      <w:r>
        <w:rPr>
          <w:i/>
        </w:rPr>
        <w:t>Journal of Statistical Software</w:t>
      </w:r>
      <w:r>
        <w:t xml:space="preserve">, </w:t>
      </w:r>
      <w:r>
        <w:rPr>
          <w:i/>
        </w:rPr>
        <w:t>25</w:t>
      </w:r>
      <w:r>
        <w:t xml:space="preserve">(4), 1–22. </w:t>
      </w:r>
      <w:ins w:id="1229" w:author="Natasha Hardy" w:date="2023-06-11T19:12:00Z">
        <w:r w:rsidR="0019697C">
          <w:fldChar w:fldCharType="begin"/>
        </w:r>
        <w:r w:rsidR="0019697C">
          <w:instrText>HYPERLINK "</w:instrText>
        </w:r>
      </w:ins>
      <w:r w:rsidR="0019697C">
        <w:instrText>https://doi.org/10.18637/jss.v025.i04</w:instrText>
      </w:r>
      <w:ins w:id="1230" w:author="Natasha Hardy" w:date="2023-06-11T19:12:00Z">
        <w:r w:rsidR="0019697C">
          <w:instrText>"</w:instrText>
        </w:r>
        <w:r w:rsidR="0019697C">
          <w:fldChar w:fldCharType="separate"/>
        </w:r>
      </w:ins>
      <w:r w:rsidR="0019697C" w:rsidRPr="00990A05">
        <w:rPr>
          <w:rStyle w:val="Hyperlink"/>
        </w:rPr>
        <w:t>https://doi.org/10.18637/jss.v025.i04</w:t>
      </w:r>
      <w:ins w:id="1231" w:author="Natasha Hardy" w:date="2023-06-11T19:12:00Z">
        <w:r w:rsidR="0019697C">
          <w:fldChar w:fldCharType="end"/>
        </w:r>
        <w:r w:rsidR="0019697C">
          <w:t xml:space="preserve"> </w:t>
        </w:r>
      </w:ins>
    </w:p>
    <w:p w14:paraId="3431FE9F" w14:textId="5CA5B63E" w:rsidR="00834DF8" w:rsidRDefault="00000000">
      <w:pPr>
        <w:widowControl w:val="0"/>
        <w:pBdr>
          <w:top w:val="nil"/>
          <w:left w:val="nil"/>
          <w:bottom w:val="nil"/>
          <w:right w:val="nil"/>
          <w:between w:val="nil"/>
        </w:pBdr>
        <w:ind w:left="720" w:hanging="720"/>
      </w:pPr>
      <w:r>
        <w:t xml:space="preserve">Brown, A. M., Warton, D. I., Andrew, N. R., Binns, M., Cassis, G., &amp; Gibb, H. (2014). The </w:t>
      </w:r>
      <w:r>
        <w:lastRenderedPageBreak/>
        <w:t xml:space="preserve">fourth-corner solution – using predictive models to understand how species traits interact with the environment. </w:t>
      </w:r>
      <w:r>
        <w:rPr>
          <w:i/>
        </w:rPr>
        <w:t>Methods in Ecology and Evolution</w:t>
      </w:r>
      <w:r>
        <w:t xml:space="preserve">, </w:t>
      </w:r>
      <w:r>
        <w:rPr>
          <w:i/>
        </w:rPr>
        <w:t>5</w:t>
      </w:r>
      <w:r>
        <w:t xml:space="preserve">(4), 344–352. </w:t>
      </w:r>
      <w:ins w:id="1232" w:author="Natasha Hardy" w:date="2023-06-11T19:12:00Z">
        <w:r w:rsidR="0019697C">
          <w:fldChar w:fldCharType="begin"/>
        </w:r>
        <w:r w:rsidR="0019697C">
          <w:instrText>HYPERLINK "</w:instrText>
        </w:r>
      </w:ins>
      <w:r w:rsidR="0019697C">
        <w:instrText>https://doi.org/10.1111/2041-210X.12163</w:instrText>
      </w:r>
      <w:ins w:id="1233" w:author="Natasha Hardy" w:date="2023-06-11T19:12:00Z">
        <w:r w:rsidR="0019697C">
          <w:instrText>"</w:instrText>
        </w:r>
        <w:r w:rsidR="0019697C">
          <w:fldChar w:fldCharType="separate"/>
        </w:r>
      </w:ins>
      <w:r w:rsidR="0019697C" w:rsidRPr="00990A05">
        <w:rPr>
          <w:rStyle w:val="Hyperlink"/>
        </w:rPr>
        <w:t>https://doi.org/10.1111/2041-210X.12163</w:t>
      </w:r>
      <w:ins w:id="1234" w:author="Natasha Hardy" w:date="2023-06-11T19:12:00Z">
        <w:r w:rsidR="0019697C">
          <w:fldChar w:fldCharType="end"/>
        </w:r>
        <w:r w:rsidR="0019697C">
          <w:t xml:space="preserve"> </w:t>
        </w:r>
      </w:ins>
    </w:p>
    <w:p w14:paraId="7D01F565" w14:textId="7AC01F9E" w:rsidR="00834DF8" w:rsidRDefault="00000000">
      <w:pPr>
        <w:widowControl w:val="0"/>
        <w:pBdr>
          <w:top w:val="nil"/>
          <w:left w:val="nil"/>
          <w:bottom w:val="nil"/>
          <w:right w:val="nil"/>
          <w:between w:val="nil"/>
        </w:pBdr>
        <w:ind w:left="720" w:hanging="720"/>
      </w:pPr>
      <w:r>
        <w:t xml:space="preserve">Carroll, G., Holsman, K. K., Brodie, S., Thorson, J. T., Hazen, E. L., Bograd, S. J., Haltuch, M. A., Kotwicki, S., Samhouri, J., Spencer, P., Willis-Norton, E., &amp; Selden, R. L. (2019). A review of methods for quantifying spatial predator–prey overlap. </w:t>
      </w:r>
      <w:r>
        <w:rPr>
          <w:i/>
        </w:rPr>
        <w:t>Global Ecology and Biogeography</w:t>
      </w:r>
      <w:r>
        <w:t xml:space="preserve">, </w:t>
      </w:r>
      <w:r>
        <w:rPr>
          <w:i/>
        </w:rPr>
        <w:t>28</w:t>
      </w:r>
      <w:r>
        <w:t xml:space="preserve">(11), 1561–1577. </w:t>
      </w:r>
      <w:ins w:id="1235" w:author="Natasha Hardy" w:date="2023-06-11T19:12:00Z">
        <w:r w:rsidR="0019697C">
          <w:fldChar w:fldCharType="begin"/>
        </w:r>
        <w:r w:rsidR="0019697C">
          <w:instrText>HYPERLINK "</w:instrText>
        </w:r>
      </w:ins>
      <w:r w:rsidR="0019697C">
        <w:instrText>https://doi.org/10.1111/geb.12984</w:instrText>
      </w:r>
      <w:ins w:id="1236" w:author="Natasha Hardy" w:date="2023-06-11T19:12:00Z">
        <w:r w:rsidR="0019697C">
          <w:instrText>"</w:instrText>
        </w:r>
        <w:r w:rsidR="0019697C">
          <w:fldChar w:fldCharType="separate"/>
        </w:r>
      </w:ins>
      <w:r w:rsidR="0019697C" w:rsidRPr="00990A05">
        <w:rPr>
          <w:rStyle w:val="Hyperlink"/>
        </w:rPr>
        <w:t>https://doi.org/10.1111/geb.12984</w:t>
      </w:r>
      <w:ins w:id="1237" w:author="Natasha Hardy" w:date="2023-06-11T19:12:00Z">
        <w:r w:rsidR="0019697C">
          <w:fldChar w:fldCharType="end"/>
        </w:r>
        <w:r w:rsidR="0019697C">
          <w:t xml:space="preserve"> </w:t>
        </w:r>
      </w:ins>
    </w:p>
    <w:p w14:paraId="4F302983" w14:textId="6765BC36" w:rsidR="00834DF8" w:rsidRDefault="00000000">
      <w:pPr>
        <w:widowControl w:val="0"/>
        <w:pBdr>
          <w:top w:val="nil"/>
          <w:left w:val="nil"/>
          <w:bottom w:val="nil"/>
          <w:right w:val="nil"/>
          <w:between w:val="nil"/>
        </w:pBdr>
        <w:ind w:left="720" w:hanging="720"/>
      </w:pPr>
      <w:r>
        <w:t xml:space="preserve">Casini, M., Hjelm, J., Molinero, J.-C., Lövgren, J., Cardinale, M., Bartolino, V., Belgrano, A., &amp; Kornilovs, G. (2009). Trophic cascades promote threshold-like shifts in pelagic marine ecosystems. </w:t>
      </w:r>
      <w:r>
        <w:rPr>
          <w:i/>
        </w:rPr>
        <w:t>Proceedings of the National Academy of Sciences</w:t>
      </w:r>
      <w:r>
        <w:t xml:space="preserve">, </w:t>
      </w:r>
      <w:r>
        <w:rPr>
          <w:i/>
        </w:rPr>
        <w:t>106</w:t>
      </w:r>
      <w:r>
        <w:t xml:space="preserve">(1), 197–202. </w:t>
      </w:r>
      <w:ins w:id="1238" w:author="Natasha Hardy" w:date="2023-06-11T19:12:00Z">
        <w:r w:rsidR="0019697C">
          <w:fldChar w:fldCharType="begin"/>
        </w:r>
        <w:r w:rsidR="0019697C">
          <w:instrText>HYPERLINK "</w:instrText>
        </w:r>
      </w:ins>
      <w:r w:rsidR="0019697C">
        <w:instrText>https://doi.org/10.1073/pnas.0806649105</w:instrText>
      </w:r>
      <w:ins w:id="1239" w:author="Natasha Hardy" w:date="2023-06-11T19:12:00Z">
        <w:r w:rsidR="0019697C">
          <w:instrText>"</w:instrText>
        </w:r>
        <w:r w:rsidR="0019697C">
          <w:fldChar w:fldCharType="separate"/>
        </w:r>
      </w:ins>
      <w:r w:rsidR="0019697C" w:rsidRPr="00990A05">
        <w:rPr>
          <w:rStyle w:val="Hyperlink"/>
        </w:rPr>
        <w:t>https://doi.org/10.1073/pnas.0806649105</w:t>
      </w:r>
      <w:ins w:id="1240" w:author="Natasha Hardy" w:date="2023-06-11T19:12:00Z">
        <w:r w:rsidR="0019697C">
          <w:fldChar w:fldCharType="end"/>
        </w:r>
        <w:r w:rsidR="0019697C">
          <w:t xml:space="preserve"> </w:t>
        </w:r>
      </w:ins>
    </w:p>
    <w:p w14:paraId="05B57051" w14:textId="6229378E" w:rsidR="00834DF8" w:rsidRDefault="00000000">
      <w:pPr>
        <w:widowControl w:val="0"/>
        <w:pBdr>
          <w:top w:val="nil"/>
          <w:left w:val="nil"/>
          <w:bottom w:val="nil"/>
          <w:right w:val="nil"/>
          <w:between w:val="nil"/>
        </w:pBdr>
        <w:ind w:left="720" w:hanging="720"/>
      </w:pPr>
      <w:r>
        <w:t xml:space="preserve">Cheung, W. W. L., Brodeur, R. D., Okey, T. A., &amp; Pauly, D. (2015). Projecting future changes in distributions of pelagic fish species of Northeast Pacific shelf seas. </w:t>
      </w:r>
      <w:r>
        <w:rPr>
          <w:i/>
        </w:rPr>
        <w:t>Progress in Oceanography</w:t>
      </w:r>
      <w:r>
        <w:t xml:space="preserve">, </w:t>
      </w:r>
      <w:r>
        <w:rPr>
          <w:i/>
        </w:rPr>
        <w:t>130</w:t>
      </w:r>
      <w:r>
        <w:t xml:space="preserve">, 19–31. </w:t>
      </w:r>
      <w:ins w:id="1241" w:author="Natasha Hardy" w:date="2023-06-11T19:12:00Z">
        <w:r w:rsidR="0019697C">
          <w:fldChar w:fldCharType="begin"/>
        </w:r>
        <w:r w:rsidR="0019697C">
          <w:instrText>HYPERLINK "</w:instrText>
        </w:r>
      </w:ins>
      <w:r w:rsidR="0019697C">
        <w:instrText>https://doi.org/10.1016/j.pocean.2014.09.003</w:instrText>
      </w:r>
      <w:ins w:id="1242" w:author="Natasha Hardy" w:date="2023-06-11T19:12:00Z">
        <w:r w:rsidR="0019697C">
          <w:instrText>"</w:instrText>
        </w:r>
        <w:r w:rsidR="0019697C">
          <w:fldChar w:fldCharType="separate"/>
        </w:r>
      </w:ins>
      <w:r w:rsidR="0019697C" w:rsidRPr="00990A05">
        <w:rPr>
          <w:rStyle w:val="Hyperlink"/>
        </w:rPr>
        <w:t>https://doi.org/10.1016/j.pocean.2014.09.003</w:t>
      </w:r>
      <w:ins w:id="1243" w:author="Natasha Hardy" w:date="2023-06-11T19:12:00Z">
        <w:r w:rsidR="0019697C">
          <w:fldChar w:fldCharType="end"/>
        </w:r>
        <w:r w:rsidR="0019697C">
          <w:t xml:space="preserve"> </w:t>
        </w:r>
      </w:ins>
    </w:p>
    <w:p w14:paraId="1CA29238" w14:textId="5B583156" w:rsidR="00834DF8" w:rsidRDefault="00000000">
      <w:pPr>
        <w:widowControl w:val="0"/>
        <w:pBdr>
          <w:top w:val="nil"/>
          <w:left w:val="nil"/>
          <w:bottom w:val="nil"/>
          <w:right w:val="nil"/>
          <w:between w:val="nil"/>
        </w:pBdr>
        <w:ind w:left="720" w:hanging="720"/>
      </w:pPr>
      <w:r>
        <w:t xml:space="preserve">Cheung, W. W. L., Lam, V. W. Y., Sarmiento, J. L., Kearney, K., Watson, R., Zeller, D., &amp; Pauly, D. (2010). Large-scale redistribution of maximum fisheries catch potential in the global ocean under climate change. </w:t>
      </w:r>
      <w:r>
        <w:rPr>
          <w:i/>
        </w:rPr>
        <w:t>Global Change Biology</w:t>
      </w:r>
      <w:r>
        <w:t xml:space="preserve">, </w:t>
      </w:r>
      <w:r>
        <w:rPr>
          <w:i/>
        </w:rPr>
        <w:t>16</w:t>
      </w:r>
      <w:r>
        <w:t xml:space="preserve">(1), 24–35. </w:t>
      </w:r>
      <w:ins w:id="1244" w:author="Natasha Hardy" w:date="2023-06-11T19:12:00Z">
        <w:r w:rsidR="0019697C">
          <w:fldChar w:fldCharType="begin"/>
        </w:r>
        <w:r w:rsidR="0019697C">
          <w:instrText>HYPERLINK "</w:instrText>
        </w:r>
      </w:ins>
      <w:r w:rsidR="0019697C">
        <w:instrText>https://doi.org/10.1111/j.1365-2486.2009.01995.x</w:instrText>
      </w:r>
      <w:ins w:id="1245" w:author="Natasha Hardy" w:date="2023-06-11T19:12:00Z">
        <w:r w:rsidR="0019697C">
          <w:instrText>"</w:instrText>
        </w:r>
        <w:r w:rsidR="0019697C">
          <w:fldChar w:fldCharType="separate"/>
        </w:r>
      </w:ins>
      <w:r w:rsidR="0019697C" w:rsidRPr="00990A05">
        <w:rPr>
          <w:rStyle w:val="Hyperlink"/>
        </w:rPr>
        <w:t>https://doi.org/10.1111/j.1365-2486.2009.01995.x</w:t>
      </w:r>
      <w:ins w:id="1246" w:author="Natasha Hardy" w:date="2023-06-11T19:12:00Z">
        <w:r w:rsidR="0019697C">
          <w:fldChar w:fldCharType="end"/>
        </w:r>
        <w:r w:rsidR="0019697C">
          <w:t xml:space="preserve"> </w:t>
        </w:r>
      </w:ins>
    </w:p>
    <w:p w14:paraId="23D02A10" w14:textId="59AEBC37" w:rsidR="00834DF8" w:rsidRDefault="00000000">
      <w:pPr>
        <w:widowControl w:val="0"/>
        <w:pBdr>
          <w:top w:val="nil"/>
          <w:left w:val="nil"/>
          <w:bottom w:val="nil"/>
          <w:right w:val="nil"/>
          <w:between w:val="nil"/>
        </w:pBdr>
        <w:ind w:left="720" w:hanging="720"/>
      </w:pPr>
      <w:r>
        <w:t xml:space="preserve">Consoli, P., Romeo, T., Battaglia, P., Castriota, L., Esposito, V., &amp; Andaloro, F. (2008). Feeding habits of the albacore tuna </w:t>
      </w:r>
      <w:sdt>
        <w:sdtPr>
          <w:tag w:val="goog_rdk_600"/>
          <w:id w:val="-964962625"/>
        </w:sdtPr>
        <w:sdtContent>
          <w:r>
            <w:rPr>
              <w:i/>
              <w:rPrChange w:id="1247" w:author="Cindy Matuch" w:date="2023-05-20T00:05:00Z">
                <w:rPr/>
              </w:rPrChange>
            </w:rPr>
            <w:t>Thunnus alalunga</w:t>
          </w:r>
        </w:sdtContent>
      </w:sdt>
      <w:r>
        <w:t xml:space="preserve"> (Perciformes, Scombridae) from central Mediterranean Sea. </w:t>
      </w:r>
      <w:r>
        <w:rPr>
          <w:i/>
        </w:rPr>
        <w:t>Marine Biology</w:t>
      </w:r>
      <w:r>
        <w:t xml:space="preserve">, </w:t>
      </w:r>
      <w:r>
        <w:rPr>
          <w:i/>
        </w:rPr>
        <w:t>155</w:t>
      </w:r>
      <w:r>
        <w:t xml:space="preserve">(1), 113–120. </w:t>
      </w:r>
      <w:ins w:id="1248" w:author="Natasha Hardy" w:date="2023-06-11T19:12:00Z">
        <w:r w:rsidR="0019697C">
          <w:fldChar w:fldCharType="begin"/>
        </w:r>
        <w:r w:rsidR="0019697C">
          <w:instrText>HYPERLINK "</w:instrText>
        </w:r>
      </w:ins>
      <w:r w:rsidR="0019697C">
        <w:instrText>https://doi.org/10.1007/s00227-008-1012-1</w:instrText>
      </w:r>
      <w:ins w:id="1249" w:author="Natasha Hardy" w:date="2023-06-11T19:12:00Z">
        <w:r w:rsidR="0019697C">
          <w:instrText>"</w:instrText>
        </w:r>
        <w:r w:rsidR="0019697C">
          <w:fldChar w:fldCharType="separate"/>
        </w:r>
      </w:ins>
      <w:r w:rsidR="0019697C" w:rsidRPr="00990A05">
        <w:rPr>
          <w:rStyle w:val="Hyperlink"/>
        </w:rPr>
        <w:t>https://doi.org/10.1007/s00227-008-1012-1</w:t>
      </w:r>
      <w:ins w:id="1250" w:author="Natasha Hardy" w:date="2023-06-11T19:12:00Z">
        <w:r w:rsidR="0019697C">
          <w:fldChar w:fldCharType="end"/>
        </w:r>
        <w:r w:rsidR="0019697C">
          <w:t xml:space="preserve"> </w:t>
        </w:r>
      </w:ins>
    </w:p>
    <w:p w14:paraId="03EA78BD" w14:textId="5C5A32A5" w:rsidR="00834DF8" w:rsidRDefault="00000000">
      <w:pPr>
        <w:widowControl w:val="0"/>
        <w:pBdr>
          <w:top w:val="nil"/>
          <w:left w:val="nil"/>
          <w:bottom w:val="nil"/>
          <w:right w:val="nil"/>
          <w:between w:val="nil"/>
        </w:pBdr>
        <w:ind w:left="720" w:hanging="720"/>
      </w:pPr>
      <w:r>
        <w:t xml:space="preserve">Dray, S., &amp; Legendre, P. (2008). Testing the Species Traits–Environment Relationships: The </w:t>
      </w:r>
      <w:r>
        <w:lastRenderedPageBreak/>
        <w:t xml:space="preserve">Fourth-Corner Problem Revisited. </w:t>
      </w:r>
      <w:r>
        <w:rPr>
          <w:i/>
        </w:rPr>
        <w:t>Ecology</w:t>
      </w:r>
      <w:r>
        <w:t xml:space="preserve">, </w:t>
      </w:r>
      <w:r>
        <w:rPr>
          <w:i/>
        </w:rPr>
        <w:t>89</w:t>
      </w:r>
      <w:r>
        <w:t xml:space="preserve">(12), 3400–3412. </w:t>
      </w:r>
      <w:ins w:id="1251" w:author="Natasha Hardy" w:date="2023-06-11T19:12:00Z">
        <w:r w:rsidR="0019697C">
          <w:fldChar w:fldCharType="begin"/>
        </w:r>
        <w:r w:rsidR="0019697C">
          <w:instrText>HYPERLINK "</w:instrText>
        </w:r>
      </w:ins>
      <w:r w:rsidR="0019697C">
        <w:instrText>https://doi.org/10.1890/08-0349.1</w:instrText>
      </w:r>
      <w:ins w:id="1252" w:author="Natasha Hardy" w:date="2023-06-11T19:12:00Z">
        <w:r w:rsidR="0019697C">
          <w:instrText>"</w:instrText>
        </w:r>
        <w:r w:rsidR="0019697C">
          <w:fldChar w:fldCharType="separate"/>
        </w:r>
      </w:ins>
      <w:r w:rsidR="0019697C" w:rsidRPr="00990A05">
        <w:rPr>
          <w:rStyle w:val="Hyperlink"/>
        </w:rPr>
        <w:t>https://doi.org/10.1890/08-0349.1</w:t>
      </w:r>
      <w:ins w:id="1253" w:author="Natasha Hardy" w:date="2023-06-11T19:12:00Z">
        <w:r w:rsidR="0019697C">
          <w:fldChar w:fldCharType="end"/>
        </w:r>
        <w:r w:rsidR="0019697C">
          <w:t xml:space="preserve"> </w:t>
        </w:r>
      </w:ins>
    </w:p>
    <w:p w14:paraId="5526A4BB" w14:textId="37FBBB7D" w:rsidR="00834DF8" w:rsidRDefault="00000000">
      <w:pPr>
        <w:widowControl w:val="0"/>
        <w:pBdr>
          <w:top w:val="nil"/>
          <w:left w:val="nil"/>
          <w:bottom w:val="nil"/>
          <w:right w:val="nil"/>
          <w:between w:val="nil"/>
        </w:pBdr>
        <w:ind w:left="720" w:hanging="720"/>
      </w:pPr>
      <w:r>
        <w:t xml:space="preserve">Duffy, L. M., Kuhnert, P. M., Pethybridge, H. R., Young, J. W., Olson, R. J., Logan, J. M., Goñi, N., Romanov, E., Allain, V., Staudinger, M. D., Abecassis, M., Choy, C. A., Hobday, A. J., Simier, M., Galván-Magaña, F., Potier, M., &amp; Ménard, F. (2017). Global trophic ecology of yellowfin, bigeye, and albacore tunas: Understanding predation on micronekton communities at ocean-basin scales. </w:t>
      </w:r>
      <w:r>
        <w:rPr>
          <w:i/>
        </w:rPr>
        <w:t>Deep Sea Research Part II: Topical Studies in Oceanography</w:t>
      </w:r>
      <w:r>
        <w:t xml:space="preserve">, </w:t>
      </w:r>
      <w:r>
        <w:rPr>
          <w:i/>
        </w:rPr>
        <w:t>140</w:t>
      </w:r>
      <w:r>
        <w:t xml:space="preserve">, 55–73. </w:t>
      </w:r>
      <w:ins w:id="1254" w:author="Natasha Hardy" w:date="2023-06-11T19:13:00Z">
        <w:r w:rsidR="0019697C">
          <w:fldChar w:fldCharType="begin"/>
        </w:r>
        <w:r w:rsidR="0019697C">
          <w:instrText>HYPERLINK "</w:instrText>
        </w:r>
      </w:ins>
      <w:r w:rsidR="0019697C">
        <w:instrText>https://doi.org/10.1016/j.dsr2.2017.03.003</w:instrText>
      </w:r>
      <w:ins w:id="1255" w:author="Natasha Hardy" w:date="2023-06-11T19:13:00Z">
        <w:r w:rsidR="0019697C">
          <w:instrText>"</w:instrText>
        </w:r>
        <w:r w:rsidR="0019697C">
          <w:fldChar w:fldCharType="separate"/>
        </w:r>
      </w:ins>
      <w:r w:rsidR="0019697C" w:rsidRPr="00990A05">
        <w:rPr>
          <w:rStyle w:val="Hyperlink"/>
        </w:rPr>
        <w:t>https://doi.org/10.1016/j.dsr2.2017.03.003</w:t>
      </w:r>
      <w:ins w:id="1256" w:author="Natasha Hardy" w:date="2023-06-11T19:13:00Z">
        <w:r w:rsidR="0019697C">
          <w:fldChar w:fldCharType="end"/>
        </w:r>
        <w:r w:rsidR="0019697C">
          <w:t xml:space="preserve"> </w:t>
        </w:r>
      </w:ins>
    </w:p>
    <w:p w14:paraId="468A6B02" w14:textId="1C32632E" w:rsidR="00834DF8" w:rsidRDefault="00000000">
      <w:pPr>
        <w:widowControl w:val="0"/>
        <w:pBdr>
          <w:top w:val="nil"/>
          <w:left w:val="nil"/>
          <w:bottom w:val="nil"/>
          <w:right w:val="nil"/>
          <w:between w:val="nil"/>
        </w:pBdr>
        <w:ind w:left="720" w:hanging="720"/>
      </w:pPr>
      <w:r>
        <w:t>Dunn</w:t>
      </w:r>
      <w:del w:id="1257" w:author="Natasha Hardy" w:date="2023-06-11T19:02:00Z">
        <w:r w:rsidDel="007D4745">
          <w:delText>†</w:delText>
        </w:r>
      </w:del>
      <w:r>
        <w:t xml:space="preserve">, J. C. (1974). Well-Separated Clusters and Optimal Fuzzy Partitions. </w:t>
      </w:r>
      <w:r>
        <w:rPr>
          <w:i/>
        </w:rPr>
        <w:t>Journal of Cybernetics</w:t>
      </w:r>
      <w:r>
        <w:t xml:space="preserve">, </w:t>
      </w:r>
      <w:r>
        <w:rPr>
          <w:i/>
        </w:rPr>
        <w:t>4</w:t>
      </w:r>
      <w:r>
        <w:t xml:space="preserve">(1), 95–104. </w:t>
      </w:r>
      <w:ins w:id="1258" w:author="Natasha Hardy" w:date="2023-06-11T19:13:00Z">
        <w:r w:rsidR="0019697C">
          <w:fldChar w:fldCharType="begin"/>
        </w:r>
        <w:r w:rsidR="0019697C">
          <w:instrText>HYPERLINK "</w:instrText>
        </w:r>
      </w:ins>
      <w:r w:rsidR="0019697C">
        <w:instrText>https://doi.org/10.1080/01969727408546059</w:instrText>
      </w:r>
      <w:ins w:id="1259" w:author="Natasha Hardy" w:date="2023-06-11T19:13:00Z">
        <w:r w:rsidR="0019697C">
          <w:instrText>"</w:instrText>
        </w:r>
        <w:r w:rsidR="0019697C">
          <w:fldChar w:fldCharType="separate"/>
        </w:r>
      </w:ins>
      <w:r w:rsidR="0019697C" w:rsidRPr="00990A05">
        <w:rPr>
          <w:rStyle w:val="Hyperlink"/>
        </w:rPr>
        <w:t>https://doi.org/10.1080/01969727408546059</w:t>
      </w:r>
      <w:ins w:id="1260" w:author="Natasha Hardy" w:date="2023-06-11T19:13:00Z">
        <w:r w:rsidR="0019697C">
          <w:fldChar w:fldCharType="end"/>
        </w:r>
        <w:r w:rsidR="0019697C">
          <w:t xml:space="preserve"> </w:t>
        </w:r>
      </w:ins>
    </w:p>
    <w:p w14:paraId="4737F3BC" w14:textId="77777777" w:rsidR="00834DF8" w:rsidRDefault="00000000">
      <w:pPr>
        <w:widowControl w:val="0"/>
        <w:pBdr>
          <w:top w:val="nil"/>
          <w:left w:val="nil"/>
          <w:bottom w:val="nil"/>
          <w:right w:val="nil"/>
          <w:between w:val="nil"/>
        </w:pBdr>
        <w:ind w:left="720" w:hanging="720"/>
      </w:pPr>
      <w:r>
        <w:t xml:space="preserve">Field, J. G., Clarke, K. R., &amp; Warwick, R. M. (1982). A Practical Strategy for Analysing Multispecies Distribution Patterns. </w:t>
      </w:r>
      <w:r>
        <w:rPr>
          <w:i/>
        </w:rPr>
        <w:t>Marine Ecology Progress Series</w:t>
      </w:r>
      <w:r>
        <w:t xml:space="preserve">, </w:t>
      </w:r>
      <w:r>
        <w:rPr>
          <w:i/>
        </w:rPr>
        <w:t>8</w:t>
      </w:r>
      <w:r>
        <w:t>(1), 37–52.</w:t>
      </w:r>
    </w:p>
    <w:p w14:paraId="488E3C21" w14:textId="23A0A96A" w:rsidR="00834DF8" w:rsidRDefault="00000000">
      <w:pPr>
        <w:widowControl w:val="0"/>
        <w:pBdr>
          <w:top w:val="nil"/>
          <w:left w:val="nil"/>
          <w:bottom w:val="nil"/>
          <w:right w:val="nil"/>
          <w:between w:val="nil"/>
        </w:pBdr>
        <w:ind w:left="720" w:hanging="720"/>
      </w:pPr>
      <w:r>
        <w:t xml:space="preserve">Free, C. M., Thorson, J. T., Pinsky, M. L., Oken, K. L., Wiedenmann, J., &amp; Jensen, O. P. (2019). Impacts of historical warming on marine fisheries production. </w:t>
      </w:r>
      <w:r>
        <w:rPr>
          <w:i/>
        </w:rPr>
        <w:t>Science</w:t>
      </w:r>
      <w:r>
        <w:t xml:space="preserve">, </w:t>
      </w:r>
      <w:r>
        <w:rPr>
          <w:i/>
        </w:rPr>
        <w:t>363</w:t>
      </w:r>
      <w:r>
        <w:t xml:space="preserve">(6430), 979–983. </w:t>
      </w:r>
      <w:ins w:id="1261" w:author="Natasha Hardy" w:date="2023-06-11T19:13:00Z">
        <w:r w:rsidR="0019697C">
          <w:fldChar w:fldCharType="begin"/>
        </w:r>
        <w:r w:rsidR="0019697C">
          <w:instrText>HYPERLINK "</w:instrText>
        </w:r>
      </w:ins>
      <w:r w:rsidR="0019697C">
        <w:instrText>https://doi.org/10.1126/science.aau1758</w:instrText>
      </w:r>
      <w:ins w:id="1262" w:author="Natasha Hardy" w:date="2023-06-11T19:13:00Z">
        <w:r w:rsidR="0019697C">
          <w:instrText>"</w:instrText>
        </w:r>
        <w:r w:rsidR="0019697C">
          <w:fldChar w:fldCharType="separate"/>
        </w:r>
      </w:ins>
      <w:r w:rsidR="0019697C" w:rsidRPr="00990A05">
        <w:rPr>
          <w:rStyle w:val="Hyperlink"/>
        </w:rPr>
        <w:t>https://doi.org/10.1126/science.aau1758</w:t>
      </w:r>
      <w:ins w:id="1263" w:author="Natasha Hardy" w:date="2023-06-11T19:13:00Z">
        <w:r w:rsidR="0019697C">
          <w:fldChar w:fldCharType="end"/>
        </w:r>
        <w:r w:rsidR="0019697C">
          <w:t xml:space="preserve"> </w:t>
        </w:r>
      </w:ins>
    </w:p>
    <w:p w14:paraId="13A586BF" w14:textId="7317B476" w:rsidR="00834DF8" w:rsidRDefault="00000000">
      <w:pPr>
        <w:widowControl w:val="0"/>
        <w:pBdr>
          <w:top w:val="nil"/>
          <w:left w:val="nil"/>
          <w:bottom w:val="nil"/>
          <w:right w:val="nil"/>
          <w:between w:val="nil"/>
        </w:pBdr>
        <w:ind w:left="720" w:hanging="720"/>
      </w:pPr>
      <w:r>
        <w:t xml:space="preserve">Froese, R., &amp; Pauly, D. (2020). </w:t>
      </w:r>
      <w:r>
        <w:rPr>
          <w:i/>
        </w:rPr>
        <w:t>FishBase</w:t>
      </w:r>
      <w:r>
        <w:t xml:space="preserve">. World Wide Web electronic publication, accessed 07/2020: </w:t>
      </w:r>
      <w:ins w:id="1264" w:author="Natasha Hardy" w:date="2023-06-11T19:13:00Z">
        <w:r w:rsidR="0019697C">
          <w:fldChar w:fldCharType="begin"/>
        </w:r>
        <w:r w:rsidR="0019697C">
          <w:instrText>HYPERLINK "http://</w:instrText>
        </w:r>
      </w:ins>
      <w:r w:rsidR="0019697C">
        <w:instrText>www.fishbase.org</w:instrText>
      </w:r>
      <w:ins w:id="1265" w:author="Natasha Hardy" w:date="2023-06-11T19:13:00Z">
        <w:r w:rsidR="0019697C">
          <w:instrText>"</w:instrText>
        </w:r>
        <w:r w:rsidR="0019697C">
          <w:fldChar w:fldCharType="separate"/>
        </w:r>
      </w:ins>
      <w:r w:rsidR="0019697C" w:rsidRPr="00990A05">
        <w:rPr>
          <w:rStyle w:val="Hyperlink"/>
        </w:rPr>
        <w:t>www.fishbase.org</w:t>
      </w:r>
      <w:ins w:id="1266" w:author="Natasha Hardy" w:date="2023-06-11T19:13:00Z">
        <w:r w:rsidR="0019697C">
          <w:fldChar w:fldCharType="end"/>
        </w:r>
      </w:ins>
      <w:r>
        <w:t>.</w:t>
      </w:r>
      <w:ins w:id="1267" w:author="Natasha Hardy" w:date="2023-06-11T19:13:00Z">
        <w:r w:rsidR="0019697C">
          <w:t xml:space="preserve"> </w:t>
        </w:r>
      </w:ins>
    </w:p>
    <w:p w14:paraId="502F0F2C" w14:textId="6585B65F" w:rsidR="00834DF8" w:rsidRDefault="00000000">
      <w:pPr>
        <w:widowControl w:val="0"/>
        <w:pBdr>
          <w:top w:val="nil"/>
          <w:left w:val="nil"/>
          <w:bottom w:val="nil"/>
          <w:right w:val="nil"/>
          <w:between w:val="nil"/>
        </w:pBdr>
        <w:ind w:left="720" w:hanging="720"/>
      </w:pPr>
      <w:r>
        <w:t xml:space="preserve">Galili, T. (2015). dendextend: An R package for visualizing, adjusting and comparing trees of hierarchical clustering. </w:t>
      </w:r>
      <w:r>
        <w:rPr>
          <w:i/>
        </w:rPr>
        <w:t>Bioinformatics</w:t>
      </w:r>
      <w:r>
        <w:t xml:space="preserve">, </w:t>
      </w:r>
      <w:r>
        <w:rPr>
          <w:i/>
        </w:rPr>
        <w:t>31</w:t>
      </w:r>
      <w:r>
        <w:t xml:space="preserve">(22), 3718–3720. </w:t>
      </w:r>
      <w:ins w:id="1268" w:author="Natasha Hardy" w:date="2023-06-11T19:13:00Z">
        <w:r w:rsidR="0019697C">
          <w:fldChar w:fldCharType="begin"/>
        </w:r>
        <w:r w:rsidR="0019697C">
          <w:instrText>HYPERLINK "</w:instrText>
        </w:r>
      </w:ins>
      <w:r w:rsidR="0019697C">
        <w:instrText>https://doi.org/10.1093/bioinformatics/btv428</w:instrText>
      </w:r>
      <w:ins w:id="1269" w:author="Natasha Hardy" w:date="2023-06-11T19:13:00Z">
        <w:r w:rsidR="0019697C">
          <w:instrText>"</w:instrText>
        </w:r>
        <w:r w:rsidR="0019697C">
          <w:fldChar w:fldCharType="separate"/>
        </w:r>
      </w:ins>
      <w:r w:rsidR="0019697C" w:rsidRPr="00990A05">
        <w:rPr>
          <w:rStyle w:val="Hyperlink"/>
        </w:rPr>
        <w:t>https://doi.org/10.1093/bioinformatics/btv428</w:t>
      </w:r>
      <w:ins w:id="1270" w:author="Natasha Hardy" w:date="2023-06-11T19:13:00Z">
        <w:r w:rsidR="0019697C">
          <w:fldChar w:fldCharType="end"/>
        </w:r>
        <w:r w:rsidR="0019697C">
          <w:t xml:space="preserve"> </w:t>
        </w:r>
      </w:ins>
    </w:p>
    <w:p w14:paraId="3865F742" w14:textId="77777777" w:rsidR="00834DF8" w:rsidRDefault="00000000">
      <w:pPr>
        <w:widowControl w:val="0"/>
        <w:pBdr>
          <w:top w:val="nil"/>
          <w:left w:val="nil"/>
          <w:bottom w:val="nil"/>
          <w:right w:val="nil"/>
          <w:between w:val="nil"/>
        </w:pBdr>
        <w:ind w:left="720" w:hanging="720"/>
      </w:pPr>
      <w:r>
        <w:t xml:space="preserve">Gitay, H., &amp; Noble, I. (1997). What are functional types and how should we seek them? In </w:t>
      </w:r>
      <w:r>
        <w:rPr>
          <w:i/>
        </w:rPr>
        <w:t>Plant Functional Types</w:t>
      </w:r>
      <w:r>
        <w:t>. In Smith, M. M., Shugart, H. H. and Woodward, F. I. (eds).</w:t>
      </w:r>
    </w:p>
    <w:p w14:paraId="3ACB6483" w14:textId="725611A0" w:rsidR="00834DF8" w:rsidRDefault="00000000">
      <w:pPr>
        <w:widowControl w:val="0"/>
        <w:pBdr>
          <w:top w:val="nil"/>
          <w:left w:val="nil"/>
          <w:bottom w:val="nil"/>
          <w:right w:val="nil"/>
          <w:between w:val="nil"/>
        </w:pBdr>
        <w:ind w:left="720" w:hanging="720"/>
      </w:pPr>
      <w:r>
        <w:t xml:space="preserve">Glaser, S. (2010). Interdecadal variability in predator–prey interactions of juvenile North Pacific albacore in the California Current System. </w:t>
      </w:r>
      <w:r>
        <w:rPr>
          <w:i/>
        </w:rPr>
        <w:t>Marine Ecology Progress Series</w:t>
      </w:r>
      <w:r>
        <w:t xml:space="preserve">, </w:t>
      </w:r>
      <w:r>
        <w:rPr>
          <w:i/>
        </w:rPr>
        <w:t>414</w:t>
      </w:r>
      <w:r>
        <w:t xml:space="preserve">, 209–221. </w:t>
      </w:r>
      <w:ins w:id="1271" w:author="Natasha Hardy" w:date="2023-06-11T19:13:00Z">
        <w:r w:rsidR="0019697C">
          <w:fldChar w:fldCharType="begin"/>
        </w:r>
        <w:r w:rsidR="0019697C">
          <w:instrText>HYPERLINK "</w:instrText>
        </w:r>
      </w:ins>
      <w:r w:rsidR="0019697C">
        <w:instrText>https://doi.org/10.3354/meps08723</w:instrText>
      </w:r>
      <w:ins w:id="1272" w:author="Natasha Hardy" w:date="2023-06-11T19:13:00Z">
        <w:r w:rsidR="0019697C">
          <w:instrText>"</w:instrText>
        </w:r>
        <w:r w:rsidR="0019697C">
          <w:fldChar w:fldCharType="separate"/>
        </w:r>
      </w:ins>
      <w:r w:rsidR="0019697C" w:rsidRPr="00990A05">
        <w:rPr>
          <w:rStyle w:val="Hyperlink"/>
        </w:rPr>
        <w:t>https://doi.org/10.3354/meps08723</w:t>
      </w:r>
      <w:ins w:id="1273" w:author="Natasha Hardy" w:date="2023-06-11T19:13:00Z">
        <w:r w:rsidR="0019697C">
          <w:fldChar w:fldCharType="end"/>
        </w:r>
        <w:r w:rsidR="0019697C">
          <w:t xml:space="preserve"> </w:t>
        </w:r>
      </w:ins>
    </w:p>
    <w:p w14:paraId="27DBBEA6" w14:textId="1ABE859A" w:rsidR="00834DF8" w:rsidRDefault="00000000">
      <w:pPr>
        <w:widowControl w:val="0"/>
        <w:pBdr>
          <w:top w:val="nil"/>
          <w:left w:val="nil"/>
          <w:bottom w:val="nil"/>
          <w:right w:val="nil"/>
          <w:between w:val="nil"/>
        </w:pBdr>
        <w:ind w:left="720" w:hanging="720"/>
      </w:pPr>
      <w:r>
        <w:lastRenderedPageBreak/>
        <w:t xml:space="preserve">Glaser, S. M., Waechter, K. E., &amp; Bransome, N. C. (2015). Through the stomach of a predator: Regional patterns of forage in the diet of albacore tuna in the California Current System and metrics needed for ecosystem-based management. </w:t>
      </w:r>
      <w:r>
        <w:rPr>
          <w:i/>
        </w:rPr>
        <w:t>Journal of Marine Systems</w:t>
      </w:r>
      <w:r>
        <w:t xml:space="preserve">, </w:t>
      </w:r>
      <w:r>
        <w:rPr>
          <w:i/>
        </w:rPr>
        <w:t>146</w:t>
      </w:r>
      <w:r>
        <w:t xml:space="preserve">, 38–49. </w:t>
      </w:r>
      <w:ins w:id="1274" w:author="Natasha Hardy" w:date="2023-06-11T19:13:00Z">
        <w:r w:rsidR="0019697C">
          <w:fldChar w:fldCharType="begin"/>
        </w:r>
        <w:r w:rsidR="0019697C">
          <w:instrText>HYPERLINK "</w:instrText>
        </w:r>
      </w:ins>
      <w:r w:rsidR="0019697C">
        <w:instrText>https://doi.org/10.1016/j.jmarsys.2014.07.019</w:instrText>
      </w:r>
      <w:ins w:id="1275" w:author="Natasha Hardy" w:date="2023-06-11T19:13:00Z">
        <w:r w:rsidR="0019697C">
          <w:instrText>"</w:instrText>
        </w:r>
        <w:r w:rsidR="0019697C">
          <w:fldChar w:fldCharType="separate"/>
        </w:r>
      </w:ins>
      <w:r w:rsidR="0019697C" w:rsidRPr="00990A05">
        <w:rPr>
          <w:rStyle w:val="Hyperlink"/>
        </w:rPr>
        <w:t>https://doi.org/10.1016/j.jmarsys.2014.07.019</w:t>
      </w:r>
      <w:ins w:id="1276" w:author="Natasha Hardy" w:date="2023-06-11T19:13:00Z">
        <w:r w:rsidR="0019697C">
          <w:fldChar w:fldCharType="end"/>
        </w:r>
        <w:r w:rsidR="0019697C">
          <w:t xml:space="preserve"> </w:t>
        </w:r>
      </w:ins>
    </w:p>
    <w:p w14:paraId="342D9D9A" w14:textId="7B40F40C" w:rsidR="00834DF8" w:rsidRDefault="00000000">
      <w:pPr>
        <w:widowControl w:val="0"/>
        <w:pBdr>
          <w:top w:val="nil"/>
          <w:left w:val="nil"/>
          <w:bottom w:val="nil"/>
          <w:right w:val="nil"/>
          <w:between w:val="nil"/>
        </w:pBdr>
        <w:ind w:left="720" w:hanging="720"/>
      </w:pPr>
      <w:r>
        <w:t xml:space="preserve">Gleiber, M. R., Hardy, N. A., Roote, Z., Morganson, C. J., Krug-Macleod, A., George, I., Matuch, C., Brookson, C. B., Crowder, L. B., &amp; Green, S. J. (2022). </w:t>
      </w:r>
      <w:r>
        <w:rPr>
          <w:i/>
        </w:rPr>
        <w:t>Pelagic Species Trait Database</w:t>
      </w:r>
      <w:r>
        <w:t xml:space="preserve"> [Data set]. Scholars Portal Dataverse. </w:t>
      </w:r>
      <w:ins w:id="1277" w:author="Natasha Hardy" w:date="2023-06-11T19:13:00Z">
        <w:r w:rsidR="0019697C">
          <w:fldChar w:fldCharType="begin"/>
        </w:r>
        <w:r w:rsidR="0019697C">
          <w:instrText>HYPERLINK "</w:instrText>
        </w:r>
      </w:ins>
      <w:r w:rsidR="0019697C">
        <w:instrText>https://doi.org/10.5683/SP3/0YFJED</w:instrText>
      </w:r>
      <w:ins w:id="1278" w:author="Natasha Hardy" w:date="2023-06-11T19:13:00Z">
        <w:r w:rsidR="0019697C">
          <w:instrText>"</w:instrText>
        </w:r>
        <w:r w:rsidR="0019697C">
          <w:fldChar w:fldCharType="separate"/>
        </w:r>
      </w:ins>
      <w:r w:rsidR="0019697C" w:rsidRPr="00990A05">
        <w:rPr>
          <w:rStyle w:val="Hyperlink"/>
        </w:rPr>
        <w:t>https://doi.org/10.5683/SP3/0YFJED</w:t>
      </w:r>
      <w:ins w:id="1279" w:author="Natasha Hardy" w:date="2023-06-11T19:13:00Z">
        <w:r w:rsidR="0019697C">
          <w:fldChar w:fldCharType="end"/>
        </w:r>
        <w:r w:rsidR="0019697C">
          <w:t xml:space="preserve"> </w:t>
        </w:r>
      </w:ins>
    </w:p>
    <w:p w14:paraId="5503F8BB" w14:textId="4E5F37B7" w:rsidR="00834DF8" w:rsidRDefault="00000000">
      <w:pPr>
        <w:widowControl w:val="0"/>
        <w:pBdr>
          <w:top w:val="nil"/>
          <w:left w:val="nil"/>
          <w:bottom w:val="nil"/>
          <w:right w:val="nil"/>
          <w:between w:val="nil"/>
        </w:pBdr>
        <w:ind w:left="720" w:hanging="720"/>
      </w:pPr>
      <w:r>
        <w:t xml:space="preserve">Gower, J. C. (1971). A General Coefficient of Similarity and Some of Its Properties. </w:t>
      </w:r>
      <w:r>
        <w:rPr>
          <w:i/>
        </w:rPr>
        <w:t>Biometrics</w:t>
      </w:r>
      <w:r>
        <w:t xml:space="preserve">, </w:t>
      </w:r>
      <w:r>
        <w:rPr>
          <w:i/>
        </w:rPr>
        <w:t>27</w:t>
      </w:r>
      <w:r>
        <w:t xml:space="preserve">(4), 857–871. </w:t>
      </w:r>
      <w:ins w:id="1280" w:author="Natasha Hardy" w:date="2023-06-11T19:13:00Z">
        <w:r w:rsidR="0019697C">
          <w:fldChar w:fldCharType="begin"/>
        </w:r>
        <w:r w:rsidR="0019697C">
          <w:instrText>HYPERLINK "</w:instrText>
        </w:r>
      </w:ins>
      <w:r w:rsidR="0019697C">
        <w:instrText>https://doi.org/10.2307/2528823</w:instrText>
      </w:r>
      <w:ins w:id="1281" w:author="Natasha Hardy" w:date="2023-06-11T19:13:00Z">
        <w:r w:rsidR="0019697C">
          <w:instrText>"</w:instrText>
        </w:r>
        <w:r w:rsidR="0019697C">
          <w:fldChar w:fldCharType="separate"/>
        </w:r>
      </w:ins>
      <w:r w:rsidR="0019697C" w:rsidRPr="00990A05">
        <w:rPr>
          <w:rStyle w:val="Hyperlink"/>
        </w:rPr>
        <w:t>https://doi.org/10.2307/2528823</w:t>
      </w:r>
      <w:ins w:id="1282" w:author="Natasha Hardy" w:date="2023-06-11T19:13:00Z">
        <w:r w:rsidR="0019697C">
          <w:fldChar w:fldCharType="end"/>
        </w:r>
        <w:r w:rsidR="0019697C">
          <w:t xml:space="preserve"> </w:t>
        </w:r>
      </w:ins>
    </w:p>
    <w:p w14:paraId="146A0B55" w14:textId="1E686729" w:rsidR="00834DF8" w:rsidRDefault="00000000">
      <w:pPr>
        <w:widowControl w:val="0"/>
        <w:pBdr>
          <w:top w:val="nil"/>
          <w:left w:val="nil"/>
          <w:bottom w:val="nil"/>
          <w:right w:val="nil"/>
          <w:between w:val="nil"/>
        </w:pBdr>
        <w:ind w:left="720" w:hanging="720"/>
      </w:pPr>
      <w:r>
        <w:t xml:space="preserve">Green, S. J., Brookson, C. B., Hardy, N. A., &amp; Crowder, L. B. (2022). Trait-based approaches to global change ecology: Moving from description to prediction. </w:t>
      </w:r>
      <w:r>
        <w:rPr>
          <w:i/>
        </w:rPr>
        <w:t>Proceedings of the Royal Society B: Biological Sciences</w:t>
      </w:r>
      <w:r>
        <w:t xml:space="preserve">, </w:t>
      </w:r>
      <w:r>
        <w:rPr>
          <w:i/>
        </w:rPr>
        <w:t>289</w:t>
      </w:r>
      <w:r>
        <w:t xml:space="preserve">(1971), 20220071. </w:t>
      </w:r>
      <w:ins w:id="1283" w:author="Natasha Hardy" w:date="2023-06-11T19:13:00Z">
        <w:r w:rsidR="0019697C">
          <w:fldChar w:fldCharType="begin"/>
        </w:r>
        <w:r w:rsidR="0019697C">
          <w:instrText>HYPERLINK "</w:instrText>
        </w:r>
      </w:ins>
      <w:r w:rsidR="0019697C">
        <w:instrText>https://doi.org/10.1098/rspb.2022.0071</w:instrText>
      </w:r>
      <w:ins w:id="1284" w:author="Natasha Hardy" w:date="2023-06-11T19:13:00Z">
        <w:r w:rsidR="0019697C">
          <w:instrText>"</w:instrText>
        </w:r>
        <w:r w:rsidR="0019697C">
          <w:fldChar w:fldCharType="separate"/>
        </w:r>
      </w:ins>
      <w:r w:rsidR="0019697C" w:rsidRPr="00990A05">
        <w:rPr>
          <w:rStyle w:val="Hyperlink"/>
        </w:rPr>
        <w:t>https://doi.org/10.1098/rspb.2022.0071</w:t>
      </w:r>
      <w:ins w:id="1285" w:author="Natasha Hardy" w:date="2023-06-11T19:13:00Z">
        <w:r w:rsidR="0019697C">
          <w:fldChar w:fldCharType="end"/>
        </w:r>
        <w:r w:rsidR="0019697C">
          <w:t xml:space="preserve"> </w:t>
        </w:r>
      </w:ins>
    </w:p>
    <w:p w14:paraId="434176D9" w14:textId="6F7B19A5" w:rsidR="00834DF8" w:rsidRDefault="00000000">
      <w:pPr>
        <w:widowControl w:val="0"/>
        <w:pBdr>
          <w:top w:val="nil"/>
          <w:left w:val="nil"/>
          <w:bottom w:val="nil"/>
          <w:right w:val="nil"/>
          <w:between w:val="nil"/>
        </w:pBdr>
        <w:ind w:left="720" w:hanging="720"/>
      </w:pPr>
      <w:r>
        <w:t xml:space="preserve">Green, S. J., Dilley, E. R., Benkwitt, C. E., Davis, A. C. D., Ingeman, K. E., Kindinger, T. L., Tuttle, L. J., &amp; Hixon, M. A. (2019). Trait-mediated foraging drives patterns of selective predation by native and invasive coral-reef fishes. </w:t>
      </w:r>
      <w:r>
        <w:rPr>
          <w:i/>
        </w:rPr>
        <w:t>Ecosphere</w:t>
      </w:r>
      <w:r>
        <w:t xml:space="preserve">, </w:t>
      </w:r>
      <w:r>
        <w:rPr>
          <w:i/>
        </w:rPr>
        <w:t>10</w:t>
      </w:r>
      <w:r>
        <w:t xml:space="preserve">(6), e02752. </w:t>
      </w:r>
      <w:ins w:id="1286" w:author="Natasha Hardy" w:date="2023-06-11T19:13:00Z">
        <w:r w:rsidR="0019697C">
          <w:fldChar w:fldCharType="begin"/>
        </w:r>
        <w:r w:rsidR="0019697C">
          <w:instrText>HYPERLINK "</w:instrText>
        </w:r>
      </w:ins>
      <w:r w:rsidR="0019697C">
        <w:instrText>https://doi.org/10.1002/ecs2.2752</w:instrText>
      </w:r>
      <w:ins w:id="1287" w:author="Natasha Hardy" w:date="2023-06-11T19:13:00Z">
        <w:r w:rsidR="0019697C">
          <w:instrText>"</w:instrText>
        </w:r>
        <w:r w:rsidR="0019697C">
          <w:fldChar w:fldCharType="separate"/>
        </w:r>
      </w:ins>
      <w:r w:rsidR="0019697C" w:rsidRPr="00990A05">
        <w:rPr>
          <w:rStyle w:val="Hyperlink"/>
        </w:rPr>
        <w:t>https://doi.org/10.1002/ecs2.2752</w:t>
      </w:r>
      <w:ins w:id="1288" w:author="Natasha Hardy" w:date="2023-06-11T19:13:00Z">
        <w:r w:rsidR="0019697C">
          <w:fldChar w:fldCharType="end"/>
        </w:r>
        <w:r w:rsidR="0019697C">
          <w:t xml:space="preserve"> </w:t>
        </w:r>
      </w:ins>
    </w:p>
    <w:p w14:paraId="41793ACC" w14:textId="43949547" w:rsidR="00834DF8" w:rsidRDefault="00000000">
      <w:pPr>
        <w:widowControl w:val="0"/>
        <w:pBdr>
          <w:top w:val="nil"/>
          <w:left w:val="nil"/>
          <w:bottom w:val="nil"/>
          <w:right w:val="nil"/>
          <w:between w:val="nil"/>
        </w:pBdr>
        <w:ind w:left="720" w:hanging="720"/>
      </w:pPr>
      <w:r>
        <w:t xml:space="preserve">Handl, J., Knowles, J., &amp; Kell, D. B. (2005). Computational cluster validation in post-genomic data analysis. </w:t>
      </w:r>
      <w:r>
        <w:rPr>
          <w:i/>
        </w:rPr>
        <w:t>Bioinformatics</w:t>
      </w:r>
      <w:r>
        <w:t xml:space="preserve">, </w:t>
      </w:r>
      <w:r>
        <w:rPr>
          <w:i/>
        </w:rPr>
        <w:t>21</w:t>
      </w:r>
      <w:r>
        <w:t xml:space="preserve">(15), 3201–3212. </w:t>
      </w:r>
      <w:ins w:id="1289" w:author="Natasha Hardy" w:date="2023-06-11T19:13:00Z">
        <w:r w:rsidR="0019697C">
          <w:fldChar w:fldCharType="begin"/>
        </w:r>
        <w:r w:rsidR="0019697C">
          <w:instrText>HYPERLINK "</w:instrText>
        </w:r>
      </w:ins>
      <w:r w:rsidR="0019697C">
        <w:instrText>https://doi.org/10.1093/bioinformatics/bti517</w:instrText>
      </w:r>
      <w:ins w:id="1290" w:author="Natasha Hardy" w:date="2023-06-11T19:13:00Z">
        <w:r w:rsidR="0019697C">
          <w:instrText>"</w:instrText>
        </w:r>
        <w:r w:rsidR="0019697C">
          <w:fldChar w:fldCharType="separate"/>
        </w:r>
      </w:ins>
      <w:r w:rsidR="0019697C" w:rsidRPr="00990A05">
        <w:rPr>
          <w:rStyle w:val="Hyperlink"/>
        </w:rPr>
        <w:t>https://doi.org/10.1093/bioinformatics/bti517</w:t>
      </w:r>
      <w:ins w:id="1291" w:author="Natasha Hardy" w:date="2023-06-11T19:13:00Z">
        <w:r w:rsidR="0019697C">
          <w:fldChar w:fldCharType="end"/>
        </w:r>
        <w:r w:rsidR="0019697C">
          <w:t xml:space="preserve"> </w:t>
        </w:r>
      </w:ins>
    </w:p>
    <w:p w14:paraId="62D18763" w14:textId="77777777" w:rsidR="00834DF8" w:rsidRDefault="00000000">
      <w:pPr>
        <w:widowControl w:val="0"/>
        <w:pBdr>
          <w:top w:val="nil"/>
          <w:left w:val="nil"/>
          <w:bottom w:val="nil"/>
          <w:right w:val="nil"/>
          <w:between w:val="nil"/>
        </w:pBdr>
        <w:ind w:left="720" w:hanging="720"/>
      </w:pPr>
      <w:r>
        <w:t xml:space="preserve">Hastie, T., Tibshirani, R., &amp; Friedman, J. (2009). </w:t>
      </w:r>
      <w:r>
        <w:rPr>
          <w:i/>
        </w:rPr>
        <w:t>The Elements of Statistical Learning: Data Mining, Inference, and Prediction, Second Edition</w:t>
      </w:r>
      <w:r>
        <w:t>. Springer Science &amp; Business Media.</w:t>
      </w:r>
    </w:p>
    <w:p w14:paraId="1B43D4A8" w14:textId="0084AB35" w:rsidR="00834DF8" w:rsidRDefault="00000000">
      <w:pPr>
        <w:widowControl w:val="0"/>
        <w:pBdr>
          <w:top w:val="nil"/>
          <w:left w:val="nil"/>
          <w:bottom w:val="nil"/>
          <w:right w:val="nil"/>
          <w:between w:val="nil"/>
        </w:pBdr>
        <w:ind w:left="720" w:hanging="720"/>
        <w:rPr>
          <w:ins w:id="1292" w:author="Natasha Hardy" w:date="2023-06-11T08:24:00Z"/>
        </w:rPr>
      </w:pPr>
      <w:r>
        <w:lastRenderedPageBreak/>
        <w:t xml:space="preserve">Hazen, E. L., Jorgensen, S., Rykaczewski, R. R., Bograd, S. J., Foley, D. G., Jonsen, I. D., Shaffer, S. A., Dunne, J. P., Costa, D. P., Crowder, L. B., &amp; Block, B. A. (2013). Predicted habitat shifts of Pacific top predators in a changing climate. </w:t>
      </w:r>
      <w:r>
        <w:rPr>
          <w:i/>
        </w:rPr>
        <w:t>Nature Climate Change</w:t>
      </w:r>
      <w:r>
        <w:t xml:space="preserve">, </w:t>
      </w:r>
      <w:r>
        <w:rPr>
          <w:i/>
        </w:rPr>
        <w:t>3</w:t>
      </w:r>
      <w:r>
        <w:t xml:space="preserve">(3), Article 3. </w:t>
      </w:r>
      <w:ins w:id="1293" w:author="Natasha Hardy" w:date="2023-06-11T08:24:00Z">
        <w:r w:rsidR="001D70ED">
          <w:fldChar w:fldCharType="begin"/>
        </w:r>
        <w:r w:rsidR="001D70ED">
          <w:instrText>HYPERLINK "</w:instrText>
        </w:r>
      </w:ins>
      <w:r w:rsidR="001D70ED">
        <w:instrText>https://doi.org/10.1038/nclimate1686</w:instrText>
      </w:r>
      <w:ins w:id="1294" w:author="Natasha Hardy" w:date="2023-06-11T08:24:00Z">
        <w:r w:rsidR="001D70ED">
          <w:instrText>"</w:instrText>
        </w:r>
        <w:r w:rsidR="001D70ED">
          <w:fldChar w:fldCharType="separate"/>
        </w:r>
      </w:ins>
      <w:r w:rsidR="001D70ED" w:rsidRPr="00990A05">
        <w:rPr>
          <w:rStyle w:val="Hyperlink"/>
        </w:rPr>
        <w:t>https://doi.org/10.1038/nclimate1686</w:t>
      </w:r>
      <w:ins w:id="1295" w:author="Natasha Hardy" w:date="2023-06-11T08:24:00Z">
        <w:r w:rsidR="001D70ED">
          <w:fldChar w:fldCharType="end"/>
        </w:r>
      </w:ins>
    </w:p>
    <w:p w14:paraId="0C2D244F" w14:textId="5829F341" w:rsidR="001D70ED" w:rsidRDefault="001D70ED">
      <w:pPr>
        <w:widowControl w:val="0"/>
        <w:pBdr>
          <w:top w:val="nil"/>
          <w:left w:val="nil"/>
          <w:bottom w:val="nil"/>
          <w:right w:val="nil"/>
          <w:between w:val="nil"/>
        </w:pBdr>
        <w:ind w:left="720" w:hanging="720"/>
      </w:pPr>
      <w:ins w:id="1296" w:author="Natasha Hardy" w:date="2023-06-11T08:25:00Z">
        <w:r w:rsidRPr="001D70ED">
          <w:t>Hui, D. (2012). Food web: concept and applications. Nature Education Knowledge, 3(12), 6.</w:t>
        </w:r>
      </w:ins>
    </w:p>
    <w:p w14:paraId="1441F5E5" w14:textId="078B72F6" w:rsidR="00834DF8" w:rsidRDefault="00000000">
      <w:pPr>
        <w:widowControl w:val="0"/>
        <w:pBdr>
          <w:top w:val="nil"/>
          <w:left w:val="nil"/>
          <w:bottom w:val="nil"/>
          <w:right w:val="nil"/>
          <w:between w:val="nil"/>
        </w:pBdr>
        <w:ind w:left="720" w:hanging="720"/>
      </w:pPr>
      <w:r>
        <w:t xml:space="preserve">ICCAT. (2020). </w:t>
      </w:r>
      <w:r>
        <w:rPr>
          <w:i/>
        </w:rPr>
        <w:t xml:space="preserve">Albacore (Thunnus alalunga) Task 2 size/weight frequencies from ICCAT (as of Jan/2021) for the period 1956-2019. </w:t>
      </w:r>
      <w:r>
        <w:t xml:space="preserve">Public statistical databases, accessed 07/2020: </w:t>
      </w:r>
      <w:ins w:id="1297" w:author="Natasha Hardy" w:date="2023-06-11T19:13:00Z">
        <w:r w:rsidR="0019697C">
          <w:fldChar w:fldCharType="begin"/>
        </w:r>
        <w:r w:rsidR="0019697C">
          <w:instrText>HYPERLINK "</w:instrText>
        </w:r>
      </w:ins>
      <w:r w:rsidR="0019697C">
        <w:instrText>https://www.iccat.int/en/accesingdb.html</w:instrText>
      </w:r>
      <w:ins w:id="1298" w:author="Natasha Hardy" w:date="2023-06-11T19:13:00Z">
        <w:r w:rsidR="0019697C">
          <w:instrText>"</w:instrText>
        </w:r>
        <w:r w:rsidR="0019697C">
          <w:fldChar w:fldCharType="separate"/>
        </w:r>
      </w:ins>
      <w:r w:rsidR="0019697C" w:rsidRPr="00990A05">
        <w:rPr>
          <w:rStyle w:val="Hyperlink"/>
        </w:rPr>
        <w:t>https://www.iccat.int/en/accesingdb.html</w:t>
      </w:r>
      <w:ins w:id="1299" w:author="Natasha Hardy" w:date="2023-06-11T19:13:00Z">
        <w:r w:rsidR="0019697C">
          <w:fldChar w:fldCharType="end"/>
        </w:r>
        <w:r w:rsidR="0019697C">
          <w:t xml:space="preserve"> </w:t>
        </w:r>
      </w:ins>
    </w:p>
    <w:p w14:paraId="418302E5" w14:textId="77777777" w:rsidR="00834DF8" w:rsidRDefault="00000000">
      <w:pPr>
        <w:widowControl w:val="0"/>
        <w:pBdr>
          <w:top w:val="nil"/>
          <w:left w:val="nil"/>
          <w:bottom w:val="nil"/>
          <w:right w:val="nil"/>
          <w:between w:val="nil"/>
        </w:pBdr>
        <w:ind w:left="720" w:hanging="720"/>
      </w:pPr>
      <w:r>
        <w:t xml:space="preserve">ISC. (2006). </w:t>
      </w:r>
      <w:r>
        <w:rPr>
          <w:i/>
        </w:rPr>
        <w:t>Report of the ISC – Albacore Working Group Stock Assessment Workshop</w:t>
      </w:r>
      <w:r>
        <w:t>. National Research Institute of Far Seas Fisheries, Shimizu.</w:t>
      </w:r>
    </w:p>
    <w:p w14:paraId="5A12E794" w14:textId="4C89704F" w:rsidR="00834DF8" w:rsidRDefault="00000000">
      <w:pPr>
        <w:widowControl w:val="0"/>
        <w:pBdr>
          <w:top w:val="nil"/>
          <w:left w:val="nil"/>
          <w:bottom w:val="nil"/>
          <w:right w:val="nil"/>
          <w:between w:val="nil"/>
        </w:pBdr>
        <w:ind w:left="720" w:hanging="720"/>
        <w:rPr>
          <w:ins w:id="1300" w:author="Natasha Hardy" w:date="2023-06-11T18:57:00Z"/>
        </w:rPr>
      </w:pPr>
      <w:r>
        <w:t xml:space="preserve">Ives, A. R., &amp; Helmus, M. R. (2011). Generalized linear mixed models for phylogenetic analyses of community structure. </w:t>
      </w:r>
      <w:r>
        <w:rPr>
          <w:i/>
        </w:rPr>
        <w:t>Ecological Monographs</w:t>
      </w:r>
      <w:r>
        <w:t xml:space="preserve">, </w:t>
      </w:r>
      <w:r>
        <w:rPr>
          <w:i/>
        </w:rPr>
        <w:t>81</w:t>
      </w:r>
      <w:r>
        <w:t xml:space="preserve">(3), 511–525. </w:t>
      </w:r>
      <w:ins w:id="1301" w:author="Natasha Hardy" w:date="2023-06-11T18:57:00Z">
        <w:r w:rsidR="003C75CE">
          <w:fldChar w:fldCharType="begin"/>
        </w:r>
        <w:r w:rsidR="003C75CE">
          <w:instrText>HYPERLINK "</w:instrText>
        </w:r>
      </w:ins>
      <w:r w:rsidR="003C75CE">
        <w:instrText>https://doi.org/10.1890/10-1264.1</w:instrText>
      </w:r>
      <w:ins w:id="1302" w:author="Natasha Hardy" w:date="2023-06-11T18:57:00Z">
        <w:r w:rsidR="003C75CE">
          <w:instrText>"</w:instrText>
        </w:r>
        <w:r w:rsidR="003C75CE">
          <w:fldChar w:fldCharType="separate"/>
        </w:r>
      </w:ins>
      <w:r w:rsidR="003C75CE" w:rsidRPr="00990A05">
        <w:rPr>
          <w:rStyle w:val="Hyperlink"/>
        </w:rPr>
        <w:t>https://doi.org/10.1890/10-1264.1</w:t>
      </w:r>
      <w:ins w:id="1303" w:author="Natasha Hardy" w:date="2023-06-11T18:57:00Z">
        <w:r w:rsidR="003C75CE">
          <w:fldChar w:fldCharType="end"/>
        </w:r>
      </w:ins>
    </w:p>
    <w:p w14:paraId="27A99753" w14:textId="0C81EEE0" w:rsidR="003C75CE" w:rsidRDefault="003C75CE" w:rsidP="003C75CE">
      <w:pPr>
        <w:widowControl w:val="0"/>
        <w:pBdr>
          <w:top w:val="nil"/>
          <w:left w:val="nil"/>
          <w:bottom w:val="nil"/>
          <w:right w:val="nil"/>
          <w:between w:val="nil"/>
        </w:pBdr>
        <w:ind w:left="720" w:hanging="720"/>
      </w:pPr>
      <w:ins w:id="1304" w:author="Natasha Hardy" w:date="2023-06-11T18:57:00Z">
        <w:r>
          <w:t xml:space="preserve">IUCN. (2020). </w:t>
        </w:r>
        <w:r>
          <w:rPr>
            <w:i/>
          </w:rPr>
          <w:t>The IUCN Red List of Threatened Species</w:t>
        </w:r>
        <w:r>
          <w:t xml:space="preserve">. World Wide Web publication, accessed 07/2020: </w:t>
        </w:r>
      </w:ins>
      <w:ins w:id="1305" w:author="Natasha Hardy" w:date="2023-06-11T19:13:00Z">
        <w:r w:rsidR="0019697C">
          <w:fldChar w:fldCharType="begin"/>
        </w:r>
        <w:r w:rsidR="0019697C">
          <w:instrText>HYPERLINK "</w:instrText>
        </w:r>
      </w:ins>
      <w:ins w:id="1306" w:author="Natasha Hardy" w:date="2023-06-11T18:57:00Z">
        <w:r w:rsidR="0019697C">
          <w:instrText>https://www.iucnredlist.org</w:instrText>
        </w:r>
      </w:ins>
      <w:ins w:id="1307" w:author="Natasha Hardy" w:date="2023-06-11T19:13:00Z">
        <w:r w:rsidR="0019697C">
          <w:instrText>"</w:instrText>
        </w:r>
        <w:r w:rsidR="0019697C">
          <w:fldChar w:fldCharType="separate"/>
        </w:r>
      </w:ins>
      <w:ins w:id="1308" w:author="Natasha Hardy" w:date="2023-06-11T18:57:00Z">
        <w:r w:rsidR="0019697C" w:rsidRPr="00990A05">
          <w:rPr>
            <w:rStyle w:val="Hyperlink"/>
          </w:rPr>
          <w:t>https://www.iucnredlist.org</w:t>
        </w:r>
      </w:ins>
      <w:ins w:id="1309" w:author="Natasha Hardy" w:date="2023-06-11T19:13:00Z">
        <w:r w:rsidR="0019697C">
          <w:fldChar w:fldCharType="end"/>
        </w:r>
      </w:ins>
      <w:ins w:id="1310" w:author="Natasha Hardy" w:date="2023-06-11T18:57:00Z">
        <w:r>
          <w:t>.</w:t>
        </w:r>
      </w:ins>
      <w:ins w:id="1311" w:author="Natasha Hardy" w:date="2023-06-11T19:13:00Z">
        <w:r w:rsidR="0019697C">
          <w:t xml:space="preserve"> </w:t>
        </w:r>
      </w:ins>
    </w:p>
    <w:p w14:paraId="224AF12F" w14:textId="77777777" w:rsidR="00834DF8" w:rsidRDefault="00000000">
      <w:pPr>
        <w:widowControl w:val="0"/>
        <w:pBdr>
          <w:top w:val="nil"/>
          <w:left w:val="nil"/>
          <w:bottom w:val="nil"/>
          <w:right w:val="nil"/>
          <w:between w:val="nil"/>
        </w:pBdr>
        <w:ind w:left="720" w:hanging="720"/>
      </w:pPr>
      <w:r>
        <w:t xml:space="preserve">Joubin, L., &amp; Rouie, L. (1918). Observations sur la nourriture des Thons de l’Atlantique (Germo alalonga Gmelin). </w:t>
      </w:r>
      <w:r>
        <w:rPr>
          <w:i/>
        </w:rPr>
        <w:t>Bulletin de l’Institut Océanographique de Monaco</w:t>
      </w:r>
      <w:r>
        <w:t xml:space="preserve">, </w:t>
      </w:r>
      <w:r>
        <w:rPr>
          <w:i/>
        </w:rPr>
        <w:t>348</w:t>
      </w:r>
      <w:r>
        <w:t>, 21–27.</w:t>
      </w:r>
    </w:p>
    <w:p w14:paraId="30135870" w14:textId="7E94C197" w:rsidR="00834DF8" w:rsidRDefault="00000000">
      <w:pPr>
        <w:widowControl w:val="0"/>
        <w:pBdr>
          <w:top w:val="nil"/>
          <w:left w:val="nil"/>
          <w:bottom w:val="nil"/>
          <w:right w:val="nil"/>
          <w:between w:val="nil"/>
        </w:pBdr>
        <w:ind w:left="720" w:hanging="720"/>
      </w:pPr>
      <w:r>
        <w:t xml:space="preserve">Kim, S. W., Blomberg, S. P., &amp; Pandolfi, J. M. (2018). Transcending data gaps: A framework to reduce inferential errors in ecological analyses. </w:t>
      </w:r>
      <w:r>
        <w:rPr>
          <w:i/>
        </w:rPr>
        <w:t>Ecology Letters</w:t>
      </w:r>
      <w:r>
        <w:t xml:space="preserve">, </w:t>
      </w:r>
      <w:r>
        <w:rPr>
          <w:i/>
        </w:rPr>
        <w:t>21</w:t>
      </w:r>
      <w:r>
        <w:t xml:space="preserve">(8), 1200–1210. </w:t>
      </w:r>
      <w:ins w:id="1312" w:author="Natasha Hardy" w:date="2023-06-11T19:13:00Z">
        <w:r w:rsidR="0019697C">
          <w:fldChar w:fldCharType="begin"/>
        </w:r>
        <w:r w:rsidR="0019697C">
          <w:instrText>HYPERLINK "</w:instrText>
        </w:r>
      </w:ins>
      <w:r w:rsidR="0019697C">
        <w:instrText>https://doi.org/10.1111/ele.13089</w:instrText>
      </w:r>
      <w:ins w:id="1313" w:author="Natasha Hardy" w:date="2023-06-11T19:13:00Z">
        <w:r w:rsidR="0019697C">
          <w:instrText>"</w:instrText>
        </w:r>
        <w:r w:rsidR="0019697C">
          <w:fldChar w:fldCharType="separate"/>
        </w:r>
      </w:ins>
      <w:r w:rsidR="0019697C" w:rsidRPr="00990A05">
        <w:rPr>
          <w:rStyle w:val="Hyperlink"/>
        </w:rPr>
        <w:t>https://doi.org/10.1111/ele.13089</w:t>
      </w:r>
      <w:ins w:id="1314" w:author="Natasha Hardy" w:date="2023-06-11T19:13:00Z">
        <w:r w:rsidR="0019697C">
          <w:fldChar w:fldCharType="end"/>
        </w:r>
        <w:r w:rsidR="0019697C">
          <w:t xml:space="preserve"> </w:t>
        </w:r>
      </w:ins>
    </w:p>
    <w:p w14:paraId="71349BA6" w14:textId="68DB718B" w:rsidR="00834DF8" w:rsidRDefault="00000000">
      <w:pPr>
        <w:widowControl w:val="0"/>
        <w:pBdr>
          <w:top w:val="nil"/>
          <w:left w:val="nil"/>
          <w:bottom w:val="nil"/>
          <w:right w:val="nil"/>
          <w:between w:val="nil"/>
        </w:pBdr>
        <w:ind w:left="720" w:hanging="720"/>
      </w:pPr>
      <w:r>
        <w:t xml:space="preserve">Kindt, R., &amp; Coe, R. (2005). </w:t>
      </w:r>
      <w:r>
        <w:rPr>
          <w:i/>
        </w:rPr>
        <w:t>Tree diversity analysis. A manual and software for common statistical methods for ecological and biodiversity studies</w:t>
      </w:r>
      <w:r>
        <w:t xml:space="preserve">. World Agroforestry Centre (ICRAF), Nairobi, Kenya. </w:t>
      </w:r>
      <w:ins w:id="1315" w:author="Natasha Hardy" w:date="2023-06-11T19:13:00Z">
        <w:r w:rsidR="0019697C">
          <w:fldChar w:fldCharType="begin"/>
        </w:r>
        <w:r w:rsidR="0019697C">
          <w:instrText>HYPERLINK "</w:instrText>
        </w:r>
      </w:ins>
      <w:r w:rsidR="0019697C">
        <w:instrText>http://www.worldagroforestry.org/output/tree-diversity-analysis</w:instrText>
      </w:r>
      <w:ins w:id="1316" w:author="Natasha Hardy" w:date="2023-06-11T19:13:00Z">
        <w:r w:rsidR="0019697C">
          <w:instrText>"</w:instrText>
        </w:r>
        <w:r w:rsidR="0019697C">
          <w:fldChar w:fldCharType="separate"/>
        </w:r>
      </w:ins>
      <w:r w:rsidR="0019697C" w:rsidRPr="00990A05">
        <w:rPr>
          <w:rStyle w:val="Hyperlink"/>
        </w:rPr>
        <w:t>http://www.worldagroforestry.org/output/tree-diversity-</w:t>
      </w:r>
      <w:r w:rsidR="0019697C" w:rsidRPr="00990A05">
        <w:rPr>
          <w:rStyle w:val="Hyperlink"/>
        </w:rPr>
        <w:lastRenderedPageBreak/>
        <w:t>analysis</w:t>
      </w:r>
      <w:ins w:id="1317" w:author="Natasha Hardy" w:date="2023-06-11T19:13:00Z">
        <w:r w:rsidR="0019697C">
          <w:fldChar w:fldCharType="end"/>
        </w:r>
        <w:r w:rsidR="0019697C">
          <w:t xml:space="preserve"> </w:t>
        </w:r>
      </w:ins>
    </w:p>
    <w:p w14:paraId="0A441CC7" w14:textId="212FD2C2" w:rsidR="00834DF8" w:rsidRDefault="00000000">
      <w:pPr>
        <w:widowControl w:val="0"/>
        <w:pBdr>
          <w:top w:val="nil"/>
          <w:left w:val="nil"/>
          <w:bottom w:val="nil"/>
          <w:right w:val="nil"/>
          <w:between w:val="nil"/>
        </w:pBdr>
        <w:ind w:left="720" w:hanging="720"/>
      </w:pPr>
      <w:r>
        <w:t xml:space="preserve">Kiørboe, T., Visser, A., &amp; Andersen, K. H. (2018). A trait-based approach to ocean ecology. </w:t>
      </w:r>
      <w:r>
        <w:rPr>
          <w:i/>
        </w:rPr>
        <w:t>ICES Journal of Marine Science</w:t>
      </w:r>
      <w:r>
        <w:t xml:space="preserve">, </w:t>
      </w:r>
      <w:r>
        <w:rPr>
          <w:i/>
        </w:rPr>
        <w:t>75</w:t>
      </w:r>
      <w:r>
        <w:t xml:space="preserve">(6), 1849–1863. </w:t>
      </w:r>
      <w:ins w:id="1318" w:author="Natasha Hardy" w:date="2023-06-11T19:13:00Z">
        <w:r w:rsidR="0019697C">
          <w:fldChar w:fldCharType="begin"/>
        </w:r>
        <w:r w:rsidR="0019697C">
          <w:instrText>HYPERLINK "</w:instrText>
        </w:r>
      </w:ins>
      <w:r w:rsidR="0019697C">
        <w:instrText>https://doi.org/10.1093/icesjms/fsy090</w:instrText>
      </w:r>
      <w:ins w:id="1319" w:author="Natasha Hardy" w:date="2023-06-11T19:13:00Z">
        <w:r w:rsidR="0019697C">
          <w:instrText>"</w:instrText>
        </w:r>
        <w:r w:rsidR="0019697C">
          <w:fldChar w:fldCharType="separate"/>
        </w:r>
      </w:ins>
      <w:r w:rsidR="0019697C" w:rsidRPr="00990A05">
        <w:rPr>
          <w:rStyle w:val="Hyperlink"/>
        </w:rPr>
        <w:t>https://doi.org/10.1093/icesjms/fsy090</w:t>
      </w:r>
      <w:ins w:id="1320" w:author="Natasha Hardy" w:date="2023-06-11T19:13:00Z">
        <w:r w:rsidR="0019697C">
          <w:fldChar w:fldCharType="end"/>
        </w:r>
        <w:r w:rsidR="0019697C">
          <w:t xml:space="preserve"> </w:t>
        </w:r>
      </w:ins>
    </w:p>
    <w:p w14:paraId="7210C04D" w14:textId="5668F26C" w:rsidR="00834DF8" w:rsidRDefault="00000000">
      <w:pPr>
        <w:widowControl w:val="0"/>
        <w:pBdr>
          <w:top w:val="nil"/>
          <w:left w:val="nil"/>
          <w:bottom w:val="nil"/>
          <w:right w:val="nil"/>
          <w:between w:val="nil"/>
        </w:pBdr>
        <w:ind w:left="720" w:hanging="720"/>
      </w:pPr>
      <w:r>
        <w:t xml:space="preserve">Lan, K.-W., Wu, Y.-L., Chen, L.-C., Naimullah, M., &amp; Lin, T.-H. (2021). Effects of Climate Change in Marine Ecosystems Based on the Spatiotemporal Age Structure of Top Predators: A Case Study of Bigeye Tuna in the Pacific Ocean. </w:t>
      </w:r>
      <w:r>
        <w:rPr>
          <w:i/>
        </w:rPr>
        <w:t>Frontiers in Marine Science</w:t>
      </w:r>
      <w:r>
        <w:t xml:space="preserve">, </w:t>
      </w:r>
      <w:r>
        <w:rPr>
          <w:i/>
        </w:rPr>
        <w:t>8</w:t>
      </w:r>
      <w:r>
        <w:t xml:space="preserve">. </w:t>
      </w:r>
      <w:ins w:id="1321" w:author="Natasha Hardy" w:date="2023-06-11T19:13:00Z">
        <w:r w:rsidR="0019697C">
          <w:fldChar w:fldCharType="begin"/>
        </w:r>
        <w:r w:rsidR="0019697C">
          <w:instrText>HYPERLINK "</w:instrText>
        </w:r>
      </w:ins>
      <w:r w:rsidR="0019697C">
        <w:instrText>https://doi.org/10.3389/fmars.2021.614594</w:instrText>
      </w:r>
      <w:ins w:id="1322" w:author="Natasha Hardy" w:date="2023-06-11T19:13:00Z">
        <w:r w:rsidR="0019697C">
          <w:instrText>"</w:instrText>
        </w:r>
        <w:r w:rsidR="0019697C">
          <w:fldChar w:fldCharType="separate"/>
        </w:r>
      </w:ins>
      <w:r w:rsidR="0019697C" w:rsidRPr="00990A05">
        <w:rPr>
          <w:rStyle w:val="Hyperlink"/>
        </w:rPr>
        <w:t>https://doi.org/10.3389/fmars.2021.614594</w:t>
      </w:r>
      <w:ins w:id="1323" w:author="Natasha Hardy" w:date="2023-06-11T19:13:00Z">
        <w:r w:rsidR="0019697C">
          <w:fldChar w:fldCharType="end"/>
        </w:r>
        <w:r w:rsidR="0019697C">
          <w:t xml:space="preserve"> </w:t>
        </w:r>
      </w:ins>
    </w:p>
    <w:p w14:paraId="07AE4B27" w14:textId="77777777" w:rsidR="00834DF8" w:rsidRDefault="00000000">
      <w:pPr>
        <w:widowControl w:val="0"/>
        <w:pBdr>
          <w:top w:val="nil"/>
          <w:left w:val="nil"/>
          <w:bottom w:val="nil"/>
          <w:right w:val="nil"/>
          <w:between w:val="nil"/>
        </w:pBdr>
        <w:ind w:left="720" w:hanging="720"/>
      </w:pPr>
      <w:r>
        <w:t xml:space="preserve">Legendre, P., &amp; Legendre, L. (1998). </w:t>
      </w:r>
      <w:r>
        <w:rPr>
          <w:i/>
        </w:rPr>
        <w:t>Numerical ecology: Developments in environmental modelling.</w:t>
      </w:r>
    </w:p>
    <w:p w14:paraId="4485D057" w14:textId="77777777" w:rsidR="00834DF8" w:rsidRDefault="00000000">
      <w:pPr>
        <w:widowControl w:val="0"/>
        <w:pBdr>
          <w:top w:val="nil"/>
          <w:left w:val="nil"/>
          <w:bottom w:val="nil"/>
          <w:right w:val="nil"/>
          <w:between w:val="nil"/>
        </w:pBdr>
        <w:ind w:left="720" w:hanging="720"/>
      </w:pPr>
      <w:r>
        <w:t xml:space="preserve">Legendre, R. (1934). La faune pélagique de l’Atlantique au large du Golfe de Gascogne, recueillie dans des estomacs de Germons—Première Partie: Poissons. </w:t>
      </w:r>
      <w:r>
        <w:rPr>
          <w:i/>
        </w:rPr>
        <w:t>Annales de l’Institute Océanographique</w:t>
      </w:r>
      <w:r>
        <w:t xml:space="preserve">, </w:t>
      </w:r>
      <w:r>
        <w:rPr>
          <w:i/>
        </w:rPr>
        <w:t>14</w:t>
      </w:r>
      <w:r>
        <w:t>, 249–418.</w:t>
      </w:r>
    </w:p>
    <w:sdt>
      <w:sdtPr>
        <w:tag w:val="goog_rdk_602"/>
        <w:id w:val="1162045365"/>
      </w:sdtPr>
      <w:sdtContent>
        <w:p w14:paraId="5C9663C8" w14:textId="77777777" w:rsidR="00834DF8" w:rsidRDefault="00000000">
          <w:pPr>
            <w:widowControl w:val="0"/>
            <w:pBdr>
              <w:top w:val="nil"/>
              <w:left w:val="nil"/>
              <w:bottom w:val="nil"/>
              <w:right w:val="nil"/>
              <w:between w:val="nil"/>
            </w:pBdr>
            <w:ind w:left="720" w:hanging="720"/>
            <w:rPr>
              <w:ins w:id="1324" w:author="Natasha Hardy" w:date="2023-04-06T02:22:00Z"/>
            </w:rPr>
          </w:pPr>
          <w:r>
            <w:t xml:space="preserve">Legendre, R. (1940). La faune pélagique de l’Atlantique au large du Golfe de Gascogne, recueillie dans des estomacs de Germons—Troisième partie: Invertébrés (Céphalopodes exclus). </w:t>
          </w:r>
          <w:r>
            <w:rPr>
              <w:i/>
            </w:rPr>
            <w:t>Annales de l’Institute Océanographique</w:t>
          </w:r>
          <w:r>
            <w:t xml:space="preserve">, </w:t>
          </w:r>
          <w:r>
            <w:rPr>
              <w:i/>
            </w:rPr>
            <w:t>16</w:t>
          </w:r>
          <w:r>
            <w:t>, 1–99.</w:t>
          </w:r>
          <w:sdt>
            <w:sdtPr>
              <w:tag w:val="goog_rdk_601"/>
              <w:id w:val="-675497877"/>
            </w:sdtPr>
            <w:sdtContent/>
          </w:sdt>
        </w:p>
      </w:sdtContent>
    </w:sdt>
    <w:p w14:paraId="107EE91E" w14:textId="77777777" w:rsidR="00834DF8" w:rsidRDefault="00000000">
      <w:pPr>
        <w:widowControl w:val="0"/>
        <w:pBdr>
          <w:top w:val="nil"/>
          <w:left w:val="nil"/>
          <w:bottom w:val="nil"/>
          <w:right w:val="nil"/>
          <w:between w:val="nil"/>
        </w:pBdr>
        <w:ind w:left="720" w:hanging="720"/>
      </w:pPr>
      <w:sdt>
        <w:sdtPr>
          <w:tag w:val="goog_rdk_603"/>
          <w:id w:val="-622151775"/>
        </w:sdtPr>
        <w:sdtContent>
          <w:ins w:id="1325" w:author="Natasha Hardy" w:date="2023-04-06T02:22:00Z">
            <w:r>
              <w:t>Lehodey, P., Murtugudde, R., &amp; Senina, I. (2010). Bridging the gap from ocean models to population dynamics of large marine predators: a model of mid-trophic functional groups. Progress in Oceanography, 84(1–2), 69-84.</w:t>
            </w:r>
          </w:ins>
        </w:sdtContent>
      </w:sdt>
    </w:p>
    <w:p w14:paraId="6FC1E83B" w14:textId="217EA90E" w:rsidR="00834DF8" w:rsidRDefault="00000000">
      <w:pPr>
        <w:widowControl w:val="0"/>
        <w:pBdr>
          <w:top w:val="nil"/>
          <w:left w:val="nil"/>
          <w:bottom w:val="nil"/>
          <w:right w:val="nil"/>
          <w:between w:val="nil"/>
        </w:pBdr>
        <w:ind w:left="720" w:hanging="720"/>
      </w:pPr>
      <w:r>
        <w:t xml:space="preserve">Link, J. S. (2007). Underappreciated Species in Ecology: “Ugly Fish” in the Northwest Atlantic Ocean. </w:t>
      </w:r>
      <w:r>
        <w:rPr>
          <w:i/>
        </w:rPr>
        <w:t>Ecological Applications</w:t>
      </w:r>
      <w:r>
        <w:t xml:space="preserve">, </w:t>
      </w:r>
      <w:r>
        <w:rPr>
          <w:i/>
        </w:rPr>
        <w:t>17</w:t>
      </w:r>
      <w:r>
        <w:t xml:space="preserve">(7), 2037–2060. </w:t>
      </w:r>
      <w:ins w:id="1326" w:author="Natasha Hardy" w:date="2023-06-11T19:14:00Z">
        <w:r w:rsidR="0019697C">
          <w:fldChar w:fldCharType="begin"/>
        </w:r>
        <w:r w:rsidR="0019697C">
          <w:instrText>HYPERLINK "</w:instrText>
        </w:r>
      </w:ins>
      <w:r w:rsidR="0019697C">
        <w:instrText>https://doi.org/10.1890/06-1154.1</w:instrText>
      </w:r>
      <w:ins w:id="1327" w:author="Natasha Hardy" w:date="2023-06-11T19:14:00Z">
        <w:r w:rsidR="0019697C">
          <w:instrText>"</w:instrText>
        </w:r>
        <w:r w:rsidR="0019697C">
          <w:fldChar w:fldCharType="separate"/>
        </w:r>
      </w:ins>
      <w:r w:rsidR="0019697C" w:rsidRPr="00990A05">
        <w:rPr>
          <w:rStyle w:val="Hyperlink"/>
        </w:rPr>
        <w:t>https://doi.org/10.1890/06-1154.1</w:t>
      </w:r>
      <w:ins w:id="1328" w:author="Natasha Hardy" w:date="2023-06-11T19:14:00Z">
        <w:r w:rsidR="0019697C">
          <w:fldChar w:fldCharType="end"/>
        </w:r>
        <w:r w:rsidR="0019697C">
          <w:t xml:space="preserve"> </w:t>
        </w:r>
      </w:ins>
    </w:p>
    <w:p w14:paraId="7CF71272" w14:textId="6F05A572" w:rsidR="00834DF8" w:rsidRDefault="00000000">
      <w:pPr>
        <w:widowControl w:val="0"/>
        <w:pBdr>
          <w:top w:val="nil"/>
          <w:left w:val="nil"/>
          <w:bottom w:val="nil"/>
          <w:right w:val="nil"/>
          <w:between w:val="nil"/>
        </w:pBdr>
        <w:ind w:left="720" w:hanging="720"/>
      </w:pPr>
      <w:r>
        <w:t xml:space="preserve">Maechler, M., Rousseeuw, P., Struyf, A., Hubert, M., &amp; Hornik, K. (2021). cluster: Cluster Analysis Basics and   Extensions. </w:t>
      </w:r>
      <w:r>
        <w:rPr>
          <w:i/>
        </w:rPr>
        <w:t>R Package Version 2.1.2</w:t>
      </w:r>
      <w:r>
        <w:t xml:space="preserve">. </w:t>
      </w:r>
      <w:ins w:id="1329" w:author="Natasha Hardy" w:date="2023-06-11T19:14:00Z">
        <w:r w:rsidR="0019697C">
          <w:fldChar w:fldCharType="begin"/>
        </w:r>
        <w:r w:rsidR="0019697C">
          <w:instrText>HYPERLINK "</w:instrText>
        </w:r>
      </w:ins>
      <w:r w:rsidR="0019697C">
        <w:instrText>https://CRAN.R-project.org/package=cluster</w:instrText>
      </w:r>
      <w:ins w:id="1330" w:author="Natasha Hardy" w:date="2023-06-11T19:14:00Z">
        <w:r w:rsidR="0019697C">
          <w:instrText>"</w:instrText>
        </w:r>
        <w:r w:rsidR="0019697C">
          <w:fldChar w:fldCharType="separate"/>
        </w:r>
      </w:ins>
      <w:r w:rsidR="0019697C" w:rsidRPr="00990A05">
        <w:rPr>
          <w:rStyle w:val="Hyperlink"/>
        </w:rPr>
        <w:t>https://CRAN.R-</w:t>
      </w:r>
      <w:r w:rsidR="0019697C" w:rsidRPr="00990A05">
        <w:rPr>
          <w:rStyle w:val="Hyperlink"/>
        </w:rPr>
        <w:lastRenderedPageBreak/>
        <w:t>project.org/package=cluster</w:t>
      </w:r>
      <w:ins w:id="1331" w:author="Natasha Hardy" w:date="2023-06-11T19:14:00Z">
        <w:r w:rsidR="0019697C">
          <w:fldChar w:fldCharType="end"/>
        </w:r>
        <w:r w:rsidR="0019697C">
          <w:t xml:space="preserve"> </w:t>
        </w:r>
      </w:ins>
    </w:p>
    <w:p w14:paraId="2D8B98B9" w14:textId="3D7648EC" w:rsidR="00834DF8" w:rsidRDefault="00000000">
      <w:pPr>
        <w:widowControl w:val="0"/>
        <w:pBdr>
          <w:top w:val="nil"/>
          <w:left w:val="nil"/>
          <w:bottom w:val="nil"/>
          <w:right w:val="nil"/>
          <w:between w:val="nil"/>
        </w:pBdr>
        <w:ind w:left="720" w:hanging="720"/>
      </w:pPr>
      <w:r>
        <w:t xml:space="preserve">Mariani, P., Křivan, V., MacKenzie, B. R., &amp; Mullon, C. (2016). The migration game in habitat network: The case of tuna. </w:t>
      </w:r>
      <w:r>
        <w:rPr>
          <w:i/>
        </w:rPr>
        <w:t>Theoretical Ecology</w:t>
      </w:r>
      <w:r>
        <w:t xml:space="preserve">, </w:t>
      </w:r>
      <w:r>
        <w:rPr>
          <w:i/>
        </w:rPr>
        <w:t>9</w:t>
      </w:r>
      <w:r>
        <w:t xml:space="preserve">(2), 219–232. </w:t>
      </w:r>
      <w:ins w:id="1332" w:author="Natasha Hardy" w:date="2023-06-11T19:14:00Z">
        <w:r w:rsidR="0019697C">
          <w:fldChar w:fldCharType="begin"/>
        </w:r>
        <w:r w:rsidR="0019697C">
          <w:instrText>HYPERLINK "</w:instrText>
        </w:r>
      </w:ins>
      <w:r w:rsidR="0019697C">
        <w:instrText>https://doi.org/10.1007/s12080-015-0290-8</w:instrText>
      </w:r>
      <w:ins w:id="1333" w:author="Natasha Hardy" w:date="2023-06-11T19:14:00Z">
        <w:r w:rsidR="0019697C">
          <w:instrText>"</w:instrText>
        </w:r>
        <w:r w:rsidR="0019697C">
          <w:fldChar w:fldCharType="separate"/>
        </w:r>
      </w:ins>
      <w:r w:rsidR="0019697C" w:rsidRPr="00990A05">
        <w:rPr>
          <w:rStyle w:val="Hyperlink"/>
        </w:rPr>
        <w:t>https://doi.org/10.1007/s12080-015-0290-8</w:t>
      </w:r>
      <w:ins w:id="1334" w:author="Natasha Hardy" w:date="2023-06-11T19:14:00Z">
        <w:r w:rsidR="0019697C">
          <w:fldChar w:fldCharType="end"/>
        </w:r>
        <w:r w:rsidR="0019697C">
          <w:t xml:space="preserve"> </w:t>
        </w:r>
      </w:ins>
    </w:p>
    <w:p w14:paraId="5F6ECE0B" w14:textId="44DFF36C" w:rsidR="00834DF8" w:rsidRDefault="00000000">
      <w:pPr>
        <w:widowControl w:val="0"/>
        <w:pBdr>
          <w:top w:val="nil"/>
          <w:left w:val="nil"/>
          <w:bottom w:val="nil"/>
          <w:right w:val="nil"/>
          <w:between w:val="nil"/>
        </w:pBdr>
        <w:ind w:left="720" w:hanging="720"/>
      </w:pPr>
      <w:r>
        <w:t xml:space="preserve">McGill, B. J., Enquist, B. J., Weiher, E., &amp; Westoby, M. (2006). Rebuilding community ecology from functional traits. </w:t>
      </w:r>
      <w:r>
        <w:rPr>
          <w:i/>
        </w:rPr>
        <w:t>Trends in Ecology &amp; Evolution</w:t>
      </w:r>
      <w:r>
        <w:t xml:space="preserve">, </w:t>
      </w:r>
      <w:r>
        <w:rPr>
          <w:i/>
        </w:rPr>
        <w:t>21</w:t>
      </w:r>
      <w:r>
        <w:t xml:space="preserve">(4), 178–185. </w:t>
      </w:r>
      <w:ins w:id="1335" w:author="Natasha Hardy" w:date="2023-06-11T19:14:00Z">
        <w:r w:rsidR="0019697C">
          <w:fldChar w:fldCharType="begin"/>
        </w:r>
        <w:r w:rsidR="0019697C">
          <w:instrText>HYPERLINK "</w:instrText>
        </w:r>
      </w:ins>
      <w:r w:rsidR="0019697C">
        <w:instrText>https://doi.org/10.1016/j.tree.2006.02.002</w:instrText>
      </w:r>
      <w:ins w:id="1336" w:author="Natasha Hardy" w:date="2023-06-11T19:14:00Z">
        <w:r w:rsidR="0019697C">
          <w:instrText>"</w:instrText>
        </w:r>
        <w:r w:rsidR="0019697C">
          <w:fldChar w:fldCharType="separate"/>
        </w:r>
      </w:ins>
      <w:r w:rsidR="0019697C" w:rsidRPr="00990A05">
        <w:rPr>
          <w:rStyle w:val="Hyperlink"/>
        </w:rPr>
        <w:t>https://doi.org/10.1016/j.tree.2006.02.002</w:t>
      </w:r>
      <w:ins w:id="1337" w:author="Natasha Hardy" w:date="2023-06-11T19:14:00Z">
        <w:r w:rsidR="0019697C">
          <w:fldChar w:fldCharType="end"/>
        </w:r>
        <w:r w:rsidR="0019697C">
          <w:t xml:space="preserve"> </w:t>
        </w:r>
      </w:ins>
    </w:p>
    <w:p w14:paraId="38E357DC" w14:textId="646408E5" w:rsidR="00834DF8" w:rsidRDefault="00000000">
      <w:pPr>
        <w:widowControl w:val="0"/>
        <w:pBdr>
          <w:top w:val="nil"/>
          <w:left w:val="nil"/>
          <w:bottom w:val="nil"/>
          <w:right w:val="nil"/>
          <w:between w:val="nil"/>
        </w:pBdr>
        <w:ind w:left="720" w:hanging="720"/>
      </w:pPr>
      <w:r>
        <w:t xml:space="preserve">Ménard, F., Labrune, C., Shin, Y.-J., Asine, A. S., &amp; Bard, F.-X. (2006). Opportunistic predation in tuna: A size-based approach. </w:t>
      </w:r>
      <w:r>
        <w:rPr>
          <w:i/>
        </w:rPr>
        <w:t>Marine Ecology Progress Series</w:t>
      </w:r>
      <w:r>
        <w:t xml:space="preserve">, </w:t>
      </w:r>
      <w:r>
        <w:rPr>
          <w:i/>
        </w:rPr>
        <w:t>323</w:t>
      </w:r>
      <w:r>
        <w:t xml:space="preserve">, 223–231. </w:t>
      </w:r>
      <w:ins w:id="1338" w:author="Natasha Hardy" w:date="2023-06-11T19:14:00Z">
        <w:r w:rsidR="0019697C">
          <w:fldChar w:fldCharType="begin"/>
        </w:r>
        <w:r w:rsidR="0019697C">
          <w:instrText>HYPERLINK "</w:instrText>
        </w:r>
      </w:ins>
      <w:r w:rsidR="0019697C">
        <w:instrText>https://doi.org/10.3354/meps323223</w:instrText>
      </w:r>
      <w:ins w:id="1339" w:author="Natasha Hardy" w:date="2023-06-11T19:14:00Z">
        <w:r w:rsidR="0019697C">
          <w:instrText>"</w:instrText>
        </w:r>
        <w:r w:rsidR="0019697C">
          <w:fldChar w:fldCharType="separate"/>
        </w:r>
      </w:ins>
      <w:r w:rsidR="0019697C" w:rsidRPr="00990A05">
        <w:rPr>
          <w:rStyle w:val="Hyperlink"/>
        </w:rPr>
        <w:t>https://doi.org/10.3354/meps323223</w:t>
      </w:r>
      <w:ins w:id="1340" w:author="Natasha Hardy" w:date="2023-06-11T19:14:00Z">
        <w:r w:rsidR="0019697C">
          <w:fldChar w:fldCharType="end"/>
        </w:r>
        <w:r w:rsidR="0019697C">
          <w:t xml:space="preserve"> </w:t>
        </w:r>
      </w:ins>
    </w:p>
    <w:p w14:paraId="04AE60ED" w14:textId="610A4089" w:rsidR="00834DF8" w:rsidRDefault="00000000">
      <w:pPr>
        <w:widowControl w:val="0"/>
        <w:pBdr>
          <w:top w:val="nil"/>
          <w:left w:val="nil"/>
          <w:bottom w:val="nil"/>
          <w:right w:val="nil"/>
          <w:between w:val="nil"/>
        </w:pBdr>
        <w:ind w:left="720" w:hanging="720"/>
      </w:pPr>
      <w:r>
        <w:t xml:space="preserve">Michonneau, F., Brown, J. W., &amp; Winter, D. J. (2016). rotl: An R package to interact with the Open Tree of Life data. </w:t>
      </w:r>
      <w:r>
        <w:rPr>
          <w:i/>
        </w:rPr>
        <w:t>Methods in Ecology and Evolution</w:t>
      </w:r>
      <w:r>
        <w:t xml:space="preserve">, </w:t>
      </w:r>
      <w:r>
        <w:rPr>
          <w:i/>
        </w:rPr>
        <w:t>7</w:t>
      </w:r>
      <w:r>
        <w:t xml:space="preserve">(12), 1476–1481. </w:t>
      </w:r>
      <w:ins w:id="1341" w:author="Natasha Hardy" w:date="2023-06-11T19:11:00Z">
        <w:r w:rsidR="0019697C">
          <w:fldChar w:fldCharType="begin"/>
        </w:r>
        <w:r w:rsidR="0019697C">
          <w:instrText>HYPERLINK "</w:instrText>
        </w:r>
      </w:ins>
      <w:r w:rsidR="0019697C">
        <w:instrText>https://doi.org/10.1111/2041-210X.12593</w:instrText>
      </w:r>
      <w:ins w:id="1342" w:author="Natasha Hardy" w:date="2023-06-11T19:11:00Z">
        <w:r w:rsidR="0019697C">
          <w:instrText>"</w:instrText>
        </w:r>
        <w:r w:rsidR="0019697C">
          <w:fldChar w:fldCharType="separate"/>
        </w:r>
      </w:ins>
      <w:r w:rsidR="0019697C" w:rsidRPr="00990A05">
        <w:rPr>
          <w:rStyle w:val="Hyperlink"/>
        </w:rPr>
        <w:t>https://doi.org/10.1111/2041-210X.12593</w:t>
      </w:r>
      <w:ins w:id="1343" w:author="Natasha Hardy" w:date="2023-06-11T19:11:00Z">
        <w:r w:rsidR="0019697C">
          <w:fldChar w:fldCharType="end"/>
        </w:r>
        <w:r w:rsidR="0019697C">
          <w:t xml:space="preserve"> </w:t>
        </w:r>
      </w:ins>
    </w:p>
    <w:p w14:paraId="30C91AF2" w14:textId="7216A971" w:rsidR="00834DF8" w:rsidRDefault="00000000">
      <w:pPr>
        <w:widowControl w:val="0"/>
        <w:pBdr>
          <w:top w:val="nil"/>
          <w:left w:val="nil"/>
          <w:bottom w:val="nil"/>
          <w:right w:val="nil"/>
          <w:between w:val="nil"/>
        </w:pBdr>
        <w:ind w:left="720" w:hanging="720"/>
      </w:pPr>
      <w:r>
        <w:t xml:space="preserve">Molinos, J. G., Halpern, B. S., Schoeman, D. S., Brown, C. J., Kiessling, W., Moore, P. J., Pandolfi, J. M., Poloczanska, E. S., Richardson, A. J., &amp; Burrows, M. T. (2016). Climate velocity and the future global redistribution of marine biodiversity. </w:t>
      </w:r>
      <w:r>
        <w:rPr>
          <w:i/>
        </w:rPr>
        <w:t>Nature Climate Change</w:t>
      </w:r>
      <w:r>
        <w:t xml:space="preserve">, </w:t>
      </w:r>
      <w:r>
        <w:rPr>
          <w:i/>
        </w:rPr>
        <w:t>6</w:t>
      </w:r>
      <w:r>
        <w:t xml:space="preserve">(1), Article 1. </w:t>
      </w:r>
      <w:ins w:id="1344" w:author="Natasha Hardy" w:date="2023-06-11T19:14:00Z">
        <w:r w:rsidR="0019697C">
          <w:fldChar w:fldCharType="begin"/>
        </w:r>
        <w:r w:rsidR="0019697C">
          <w:instrText>HYPERLINK "</w:instrText>
        </w:r>
      </w:ins>
      <w:r w:rsidR="0019697C">
        <w:instrText>https://doi.org/10.1038/nclimate2769</w:instrText>
      </w:r>
      <w:ins w:id="1345" w:author="Natasha Hardy" w:date="2023-06-11T19:14:00Z">
        <w:r w:rsidR="0019697C">
          <w:instrText>"</w:instrText>
        </w:r>
        <w:r w:rsidR="0019697C">
          <w:fldChar w:fldCharType="separate"/>
        </w:r>
      </w:ins>
      <w:r w:rsidR="0019697C" w:rsidRPr="00990A05">
        <w:rPr>
          <w:rStyle w:val="Hyperlink"/>
        </w:rPr>
        <w:t>https://doi.org/10.1038/nclimate2769</w:t>
      </w:r>
      <w:ins w:id="1346" w:author="Natasha Hardy" w:date="2023-06-11T19:14:00Z">
        <w:r w:rsidR="0019697C">
          <w:fldChar w:fldCharType="end"/>
        </w:r>
        <w:r w:rsidR="0019697C">
          <w:t xml:space="preserve"> </w:t>
        </w:r>
      </w:ins>
    </w:p>
    <w:p w14:paraId="2E1B8E42" w14:textId="3F05FCB4" w:rsidR="00834DF8" w:rsidRDefault="00000000">
      <w:pPr>
        <w:widowControl w:val="0"/>
        <w:pBdr>
          <w:top w:val="nil"/>
          <w:left w:val="nil"/>
          <w:bottom w:val="nil"/>
          <w:right w:val="nil"/>
          <w:between w:val="nil"/>
        </w:pBdr>
        <w:ind w:left="720" w:hanging="720"/>
      </w:pPr>
      <w:r>
        <w:t xml:space="preserve">Morley, J. W., Selden, R. L., Latour, R. J., Frölicher, T. L., Seagraves, R. J., &amp; Pinsky, M. L. (2018). Projecting shifts in thermal habitat for 686 species on the North American continental shelf. </w:t>
      </w:r>
      <w:r>
        <w:rPr>
          <w:i/>
        </w:rPr>
        <w:t>PLOS ONE</w:t>
      </w:r>
      <w:r>
        <w:t xml:space="preserve">, </w:t>
      </w:r>
      <w:r>
        <w:rPr>
          <w:i/>
        </w:rPr>
        <w:t>13</w:t>
      </w:r>
      <w:r>
        <w:t xml:space="preserve">(5), e0196127. </w:t>
      </w:r>
      <w:ins w:id="1347" w:author="Natasha Hardy" w:date="2023-06-11T19:11:00Z">
        <w:r w:rsidR="0019697C">
          <w:fldChar w:fldCharType="begin"/>
        </w:r>
        <w:r w:rsidR="0019697C">
          <w:instrText>HYPERLINK "</w:instrText>
        </w:r>
      </w:ins>
      <w:r w:rsidR="0019697C">
        <w:instrText>https://doi.org/10.1371/journal.pone.0196127</w:instrText>
      </w:r>
      <w:ins w:id="1348" w:author="Natasha Hardy" w:date="2023-06-11T19:11:00Z">
        <w:r w:rsidR="0019697C">
          <w:instrText>"</w:instrText>
        </w:r>
        <w:r w:rsidR="0019697C">
          <w:fldChar w:fldCharType="separate"/>
        </w:r>
      </w:ins>
      <w:r w:rsidR="0019697C" w:rsidRPr="00990A05">
        <w:rPr>
          <w:rStyle w:val="Hyperlink"/>
        </w:rPr>
        <w:t>https://doi.org/10.1371/journal.pone.0196127</w:t>
      </w:r>
      <w:ins w:id="1349" w:author="Natasha Hardy" w:date="2023-06-11T19:11:00Z">
        <w:r w:rsidR="0019697C">
          <w:fldChar w:fldCharType="end"/>
        </w:r>
        <w:r w:rsidR="0019697C">
          <w:t xml:space="preserve"> </w:t>
        </w:r>
      </w:ins>
    </w:p>
    <w:p w14:paraId="722D335E" w14:textId="77777777" w:rsidR="00834DF8" w:rsidRDefault="00000000">
      <w:pPr>
        <w:widowControl w:val="0"/>
        <w:pBdr>
          <w:top w:val="nil"/>
          <w:left w:val="nil"/>
          <w:bottom w:val="nil"/>
          <w:right w:val="nil"/>
          <w:between w:val="nil"/>
        </w:pBdr>
        <w:ind w:left="720" w:hanging="720"/>
      </w:pPr>
      <w:r>
        <w:t xml:space="preserve">Muhling, B., Brodie, S., Snodgrass, O., Tommasi, D., &amp; Jacox, M. (2019). </w:t>
      </w:r>
      <w:sdt>
        <w:sdtPr>
          <w:tag w:val="goog_rdk_604"/>
          <w:id w:val="56760025"/>
        </w:sdtPr>
        <w:sdtContent>
          <w:ins w:id="1350" w:author="Cindy Matuch" w:date="2023-05-20T00:06:00Z">
            <w:r>
              <w:t>Dynamic habitat use of albacore and their primary prey species in the California current system.</w:t>
            </w:r>
          </w:ins>
        </w:sdtContent>
      </w:sdt>
      <w:sdt>
        <w:sdtPr>
          <w:tag w:val="goog_rdk_605"/>
          <w:id w:val="-685751229"/>
        </w:sdtPr>
        <w:sdtContent>
          <w:del w:id="1351" w:author="Cindy Matuch" w:date="2023-05-20T00:06:00Z">
            <w:r>
              <w:rPr>
                <w:i/>
              </w:rPr>
              <w:delText>DYNAMIC HABITAT USE OF ALBACORE AND THEIR PRIMARY PREY SPECIES IN THE CALIFORNIA CURRENT SYSTEM</w:delText>
            </w:r>
          </w:del>
        </w:sdtContent>
      </w:sdt>
      <w:r>
        <w:t>.</w:t>
      </w:r>
      <w:sdt>
        <w:sdtPr>
          <w:tag w:val="goog_rdk_606"/>
          <w:id w:val="391005905"/>
        </w:sdtPr>
        <w:sdtContent>
          <w:ins w:id="1352" w:author="Cindy Matuch" w:date="2023-05-20T00:08:00Z">
            <w:r>
              <w:t xml:space="preserve"> CalCOFI </w:t>
            </w:r>
            <w:r>
              <w:lastRenderedPageBreak/>
              <w:t xml:space="preserve">Reports, </w:t>
            </w:r>
          </w:ins>
        </w:sdtContent>
      </w:sdt>
      <w:sdt>
        <w:sdtPr>
          <w:tag w:val="goog_rdk_607"/>
          <w:id w:val="138703772"/>
        </w:sdtPr>
        <w:sdtContent>
          <w:del w:id="1353" w:author="Cindy Matuch" w:date="2023-05-20T00:08:00Z">
            <w:r>
              <w:delText xml:space="preserve"> </w:delText>
            </w:r>
          </w:del>
        </w:sdtContent>
      </w:sdt>
      <w:sdt>
        <w:sdtPr>
          <w:tag w:val="goog_rdk_608"/>
          <w:id w:val="-1822262244"/>
        </w:sdtPr>
        <w:sdtContent>
          <w:r>
            <w:rPr>
              <w:rPrChange w:id="1354" w:author="Cindy Matuch" w:date="2023-05-20T00:09:00Z">
                <w:rPr>
                  <w:i/>
                </w:rPr>
              </w:rPrChange>
            </w:rPr>
            <w:t>60</w:t>
          </w:r>
        </w:sdtContent>
      </w:sdt>
      <w:r>
        <w:t>, 15.</w:t>
      </w:r>
    </w:p>
    <w:p w14:paraId="4B18A298" w14:textId="3668FC0D" w:rsidR="00834DF8" w:rsidRDefault="00000000">
      <w:pPr>
        <w:widowControl w:val="0"/>
        <w:pBdr>
          <w:top w:val="nil"/>
          <w:left w:val="nil"/>
          <w:bottom w:val="nil"/>
          <w:right w:val="nil"/>
          <w:between w:val="nil"/>
        </w:pBdr>
        <w:ind w:left="720" w:hanging="720"/>
      </w:pPr>
      <w:r>
        <w:t xml:space="preserve">Nelder, J. A., &amp; Wedderburn, R. W. M. (1972). Generalized Linear Models. </w:t>
      </w:r>
      <w:r>
        <w:rPr>
          <w:i/>
        </w:rPr>
        <w:t>Journal of the Royal Statistical Society: Series A (General)</w:t>
      </w:r>
      <w:r>
        <w:t xml:space="preserve">, </w:t>
      </w:r>
      <w:r>
        <w:rPr>
          <w:i/>
        </w:rPr>
        <w:t>135</w:t>
      </w:r>
      <w:r>
        <w:t xml:space="preserve">(3), 370–384. </w:t>
      </w:r>
      <w:ins w:id="1355" w:author="Natasha Hardy" w:date="2023-06-11T19:14:00Z">
        <w:r w:rsidR="0019697C">
          <w:fldChar w:fldCharType="begin"/>
        </w:r>
        <w:r w:rsidR="0019697C">
          <w:instrText>HYPERLINK "</w:instrText>
        </w:r>
      </w:ins>
      <w:r w:rsidR="0019697C">
        <w:instrText>https://doi.org/10.2307/2344614</w:instrText>
      </w:r>
      <w:ins w:id="1356" w:author="Natasha Hardy" w:date="2023-06-11T19:14:00Z">
        <w:r w:rsidR="0019697C">
          <w:instrText>"</w:instrText>
        </w:r>
        <w:r w:rsidR="0019697C">
          <w:fldChar w:fldCharType="separate"/>
        </w:r>
      </w:ins>
      <w:r w:rsidR="0019697C" w:rsidRPr="00990A05">
        <w:rPr>
          <w:rStyle w:val="Hyperlink"/>
        </w:rPr>
        <w:t>https://doi.org/10.2307/2344614</w:t>
      </w:r>
      <w:ins w:id="1357" w:author="Natasha Hardy" w:date="2023-06-11T19:14:00Z">
        <w:r w:rsidR="0019697C">
          <w:fldChar w:fldCharType="end"/>
        </w:r>
        <w:r w:rsidR="0019697C">
          <w:t xml:space="preserve"> </w:t>
        </w:r>
      </w:ins>
    </w:p>
    <w:p w14:paraId="0B228E65" w14:textId="3EF4B55D" w:rsidR="00834DF8" w:rsidRDefault="00000000">
      <w:pPr>
        <w:widowControl w:val="0"/>
        <w:pBdr>
          <w:top w:val="nil"/>
          <w:left w:val="nil"/>
          <w:bottom w:val="nil"/>
          <w:right w:val="nil"/>
          <w:between w:val="nil"/>
        </w:pBdr>
        <w:ind w:left="720" w:hanging="720"/>
      </w:pPr>
      <w:r>
        <w:t xml:space="preserve">Nickels, C., Portner, E. J., Snodgrass, O., Muhling, B. A., &amp; Dewar, H. (2023). Juvenile Albacore Tuna (Thunnus alalunga) foraging ecology varies with environmental conditions in the California Current Large Marine Ecosystem. </w:t>
      </w:r>
      <w:r>
        <w:rPr>
          <w:i/>
        </w:rPr>
        <w:t>Fisheries Oceanography</w:t>
      </w:r>
      <w:r>
        <w:t>.</w:t>
      </w:r>
      <w:ins w:id="1358" w:author="Natasha Hardy" w:date="2023-06-11T19:11:00Z">
        <w:r w:rsidR="0019697C">
          <w:t xml:space="preserve"> </w:t>
        </w:r>
        <w:r w:rsidR="0019697C">
          <w:fldChar w:fldCharType="begin"/>
        </w:r>
        <w:r w:rsidR="0019697C">
          <w:instrText>HYPERLINK "</w:instrText>
        </w:r>
        <w:r w:rsidR="0019697C" w:rsidRPr="0019697C">
          <w:instrText>https://doi.org/10.1111/fog.12638</w:instrText>
        </w:r>
        <w:r w:rsidR="0019697C">
          <w:instrText>"</w:instrText>
        </w:r>
        <w:r w:rsidR="0019697C">
          <w:fldChar w:fldCharType="separate"/>
        </w:r>
        <w:r w:rsidR="0019697C" w:rsidRPr="00990A05">
          <w:rPr>
            <w:rStyle w:val="Hyperlink"/>
          </w:rPr>
          <w:t>https://doi.org/10.1111/fog.12638</w:t>
        </w:r>
        <w:r w:rsidR="0019697C">
          <w:fldChar w:fldCharType="end"/>
        </w:r>
        <w:r w:rsidR="0019697C">
          <w:t xml:space="preserve"> </w:t>
        </w:r>
      </w:ins>
    </w:p>
    <w:sdt>
      <w:sdtPr>
        <w:tag w:val="goog_rdk_612"/>
        <w:id w:val="-742324718"/>
      </w:sdtPr>
      <w:sdtContent>
        <w:p w14:paraId="47BD5EC1" w14:textId="77777777" w:rsidR="00834DF8" w:rsidRDefault="00000000">
          <w:pPr>
            <w:widowControl w:val="0"/>
            <w:pBdr>
              <w:top w:val="nil"/>
              <w:left w:val="nil"/>
              <w:bottom w:val="nil"/>
              <w:right w:val="nil"/>
              <w:between w:val="nil"/>
            </w:pBdr>
            <w:ind w:left="720" w:hanging="720"/>
            <w:rPr>
              <w:ins w:id="1359" w:author="Natasha Hardy" w:date="2023-04-06T16:58:00Z"/>
            </w:rPr>
          </w:pPr>
          <w:r>
            <w:t xml:space="preserve">Oksanen, J., Blanchet, F. G., Friendly, M., Kindt, R., Legendre, P., McGlinn, D., Minchin, P. R., OHara, R. B., Simpson, G. L., Solymos, P., Stevens, M. H. H., Szoecs, E., &amp; Wagner, H. (2020). </w:t>
          </w:r>
          <w:r>
            <w:rPr>
              <w:i/>
            </w:rPr>
            <w:t>vegan: Community Ecology Package.</w:t>
          </w:r>
          <w:r>
            <w:t xml:space="preserve"> R package version 2.5-7. </w:t>
          </w:r>
          <w:sdt>
            <w:sdtPr>
              <w:tag w:val="goog_rdk_609"/>
              <w:id w:val="-2001110802"/>
            </w:sdtPr>
            <w:sdtContent>
              <w:del w:id="1360" w:author="Natasha Hardy" w:date="2023-04-06T16:58:00Z">
                <w:r>
                  <w:delText>https://cran.ism.ac.jp/web/packages/vegan/vegan.pdf</w:delText>
                </w:r>
              </w:del>
            </w:sdtContent>
          </w:sdt>
          <w:sdt>
            <w:sdtPr>
              <w:tag w:val="goog_rdk_610"/>
              <w:id w:val="-1868366608"/>
            </w:sdtPr>
            <w:sdtContent>
              <w:ins w:id="1361" w:author="Natasha Hardy" w:date="2023-04-06T16:58:00Z">
                <w:r>
                  <w:fldChar w:fldCharType="begin"/>
                </w:r>
                <w:r>
                  <w:instrText>HYPERLINK "https://cran.ism.ac.jp/web/packages/vegan/vegan.pdf"</w:instrText>
                </w:r>
                <w:r>
                  <w:fldChar w:fldCharType="separate"/>
                </w:r>
                <w:r>
                  <w:rPr>
                    <w:color w:val="1155CC"/>
                    <w:u w:val="single"/>
                  </w:rPr>
                  <w:t>https://cran.ism.ac.jp/web/packages/vegan/vegan.pdf</w:t>
                </w:r>
                <w:r>
                  <w:fldChar w:fldCharType="end"/>
                </w:r>
              </w:ins>
            </w:sdtContent>
          </w:sdt>
          <w:sdt>
            <w:sdtPr>
              <w:tag w:val="goog_rdk_611"/>
              <w:id w:val="-1871451385"/>
            </w:sdtPr>
            <w:sdtContent/>
          </w:sdt>
        </w:p>
      </w:sdtContent>
    </w:sdt>
    <w:p w14:paraId="46E8F671" w14:textId="77777777" w:rsidR="00834DF8" w:rsidRDefault="00000000">
      <w:pPr>
        <w:widowControl w:val="0"/>
        <w:pBdr>
          <w:top w:val="nil"/>
          <w:left w:val="nil"/>
          <w:bottom w:val="nil"/>
          <w:right w:val="nil"/>
          <w:between w:val="nil"/>
        </w:pBdr>
        <w:ind w:left="720" w:hanging="720"/>
      </w:pPr>
      <w:sdt>
        <w:sdtPr>
          <w:tag w:val="goog_rdk_613"/>
          <w:id w:val="972181468"/>
        </w:sdtPr>
        <w:sdtContent>
          <w:ins w:id="1362" w:author="Natasha Hardy" w:date="2023-04-06T16:58:00Z">
            <w:r>
              <w:t>Olson, R. J., Young, J. W., Ménard, F., Potier, M., Allain, V., Goñi, N., Logan, J. M., &amp; Galván-Magaña, F. (2016). Bioenergetics, trophic ecology, and niche separation of tunas. In Advances in marine biology (Vol. 74, pp. 199-344). Academic Press.</w:t>
            </w:r>
          </w:ins>
        </w:sdtContent>
      </w:sdt>
    </w:p>
    <w:p w14:paraId="72432F34" w14:textId="236DA2CD" w:rsidR="00834DF8" w:rsidRDefault="00000000">
      <w:pPr>
        <w:widowControl w:val="0"/>
        <w:pBdr>
          <w:top w:val="nil"/>
          <w:left w:val="nil"/>
          <w:bottom w:val="nil"/>
          <w:right w:val="nil"/>
          <w:between w:val="nil"/>
        </w:pBdr>
        <w:ind w:left="720" w:hanging="720"/>
      </w:pPr>
      <w:r>
        <w:t xml:space="preserve">Ovaskainen, O., Tikhonov, G., Norberg, A., Blanchet, F. G., Duan, L., Dunson, D., Roslin, T., &amp; Abrego, N. (2017). How to make more out of community data? A conceptual framework and its implementation as models and software. </w:t>
      </w:r>
      <w:r>
        <w:rPr>
          <w:i/>
        </w:rPr>
        <w:t>Ecology Letters</w:t>
      </w:r>
      <w:r>
        <w:t xml:space="preserve">, </w:t>
      </w:r>
      <w:r>
        <w:rPr>
          <w:i/>
        </w:rPr>
        <w:t>20</w:t>
      </w:r>
      <w:r>
        <w:t xml:space="preserve">(5), 561–576. </w:t>
      </w:r>
      <w:ins w:id="1363" w:author="Natasha Hardy" w:date="2023-06-11T19:11:00Z">
        <w:r w:rsidR="0019697C">
          <w:fldChar w:fldCharType="begin"/>
        </w:r>
        <w:r w:rsidR="0019697C">
          <w:instrText>HYPERLINK "</w:instrText>
        </w:r>
      </w:ins>
      <w:r w:rsidR="0019697C">
        <w:instrText>https://doi.org/10.1111/ele.12757</w:instrText>
      </w:r>
      <w:ins w:id="1364" w:author="Natasha Hardy" w:date="2023-06-11T19:11:00Z">
        <w:r w:rsidR="0019697C">
          <w:instrText>"</w:instrText>
        </w:r>
        <w:r w:rsidR="0019697C">
          <w:fldChar w:fldCharType="separate"/>
        </w:r>
      </w:ins>
      <w:r w:rsidR="0019697C" w:rsidRPr="00990A05">
        <w:rPr>
          <w:rStyle w:val="Hyperlink"/>
        </w:rPr>
        <w:t>https://doi.org/10.1111/ele.12757</w:t>
      </w:r>
      <w:ins w:id="1365" w:author="Natasha Hardy" w:date="2023-06-11T19:11:00Z">
        <w:r w:rsidR="0019697C">
          <w:fldChar w:fldCharType="end"/>
        </w:r>
        <w:r w:rsidR="0019697C">
          <w:t xml:space="preserve"> </w:t>
        </w:r>
      </w:ins>
    </w:p>
    <w:p w14:paraId="1676DC26" w14:textId="05FA4E98" w:rsidR="00834DF8" w:rsidRDefault="00000000">
      <w:pPr>
        <w:widowControl w:val="0"/>
        <w:pBdr>
          <w:top w:val="nil"/>
          <w:left w:val="nil"/>
          <w:bottom w:val="nil"/>
          <w:right w:val="nil"/>
          <w:between w:val="nil"/>
        </w:pBdr>
        <w:ind w:left="720" w:hanging="720"/>
      </w:pPr>
      <w:r>
        <w:t xml:space="preserve">Palomares, M., &amp; Pauly, D. (2020). </w:t>
      </w:r>
      <w:r>
        <w:rPr>
          <w:i/>
        </w:rPr>
        <w:t>SeaLifeBase</w:t>
      </w:r>
      <w:r>
        <w:t xml:space="preserve">. World Wide Web electronic publication, accessed 07/2020: </w:t>
      </w:r>
      <w:ins w:id="1366" w:author="Natasha Hardy" w:date="2023-06-11T19:11:00Z">
        <w:r w:rsidR="0019697C">
          <w:fldChar w:fldCharType="begin"/>
        </w:r>
        <w:r w:rsidR="0019697C">
          <w:instrText>HYPERLINK "http://</w:instrText>
        </w:r>
      </w:ins>
      <w:r w:rsidR="0019697C">
        <w:instrText>www.sealifebase.org</w:instrText>
      </w:r>
      <w:ins w:id="1367" w:author="Natasha Hardy" w:date="2023-06-11T19:11:00Z">
        <w:r w:rsidR="0019697C">
          <w:instrText>"</w:instrText>
        </w:r>
        <w:r w:rsidR="0019697C">
          <w:fldChar w:fldCharType="separate"/>
        </w:r>
      </w:ins>
      <w:r w:rsidR="0019697C" w:rsidRPr="00990A05">
        <w:rPr>
          <w:rStyle w:val="Hyperlink"/>
        </w:rPr>
        <w:t>www.sealifebase.org</w:t>
      </w:r>
      <w:ins w:id="1368" w:author="Natasha Hardy" w:date="2023-06-11T19:11:00Z">
        <w:r w:rsidR="0019697C">
          <w:fldChar w:fldCharType="end"/>
        </w:r>
        <w:r w:rsidR="0019697C">
          <w:t xml:space="preserve"> </w:t>
        </w:r>
      </w:ins>
    </w:p>
    <w:p w14:paraId="68E853D3" w14:textId="21E0E54B" w:rsidR="00834DF8" w:rsidRDefault="00000000">
      <w:pPr>
        <w:widowControl w:val="0"/>
        <w:pBdr>
          <w:top w:val="nil"/>
          <w:left w:val="nil"/>
          <w:bottom w:val="nil"/>
          <w:right w:val="nil"/>
          <w:between w:val="nil"/>
        </w:pBdr>
        <w:ind w:left="720" w:hanging="720"/>
      </w:pPr>
      <w:r>
        <w:t xml:space="preserve">Paradis, E., &amp; Schliep, K. (2019). ape 5.0: An environment for modern phylogenetics and evolutionary analyses in R. </w:t>
      </w:r>
      <w:r>
        <w:rPr>
          <w:i/>
        </w:rPr>
        <w:t>Bioinformatics</w:t>
      </w:r>
      <w:r>
        <w:t xml:space="preserve">, </w:t>
      </w:r>
      <w:r>
        <w:rPr>
          <w:i/>
        </w:rPr>
        <w:t>35</w:t>
      </w:r>
      <w:r>
        <w:t xml:space="preserve">(3), 526–528. </w:t>
      </w:r>
      <w:ins w:id="1369" w:author="Natasha Hardy" w:date="2023-06-11T19:14:00Z">
        <w:r w:rsidR="0019697C">
          <w:fldChar w:fldCharType="begin"/>
        </w:r>
        <w:r w:rsidR="0019697C">
          <w:instrText>HYPERLINK "</w:instrText>
        </w:r>
      </w:ins>
      <w:r w:rsidR="0019697C">
        <w:instrText>https://doi.org/10.1093/bioinformatics/bty633</w:instrText>
      </w:r>
      <w:ins w:id="1370" w:author="Natasha Hardy" w:date="2023-06-11T19:14:00Z">
        <w:r w:rsidR="0019697C">
          <w:instrText>"</w:instrText>
        </w:r>
        <w:r w:rsidR="0019697C">
          <w:fldChar w:fldCharType="separate"/>
        </w:r>
      </w:ins>
      <w:r w:rsidR="0019697C" w:rsidRPr="00990A05">
        <w:rPr>
          <w:rStyle w:val="Hyperlink"/>
        </w:rPr>
        <w:t>https://doi.org/10.1093/bioinformatics/bty633</w:t>
      </w:r>
      <w:ins w:id="1371" w:author="Natasha Hardy" w:date="2023-06-11T19:14:00Z">
        <w:r w:rsidR="0019697C">
          <w:fldChar w:fldCharType="end"/>
        </w:r>
        <w:r w:rsidR="0019697C">
          <w:t xml:space="preserve"> </w:t>
        </w:r>
      </w:ins>
    </w:p>
    <w:p w14:paraId="33E4C46F" w14:textId="2135EE6F" w:rsidR="00834DF8" w:rsidRDefault="00000000">
      <w:pPr>
        <w:widowControl w:val="0"/>
        <w:pBdr>
          <w:top w:val="nil"/>
          <w:left w:val="nil"/>
          <w:bottom w:val="nil"/>
          <w:right w:val="nil"/>
          <w:between w:val="nil"/>
        </w:pBdr>
        <w:ind w:left="720" w:hanging="720"/>
      </w:pPr>
      <w:r>
        <w:lastRenderedPageBreak/>
        <w:t xml:space="preserve">Parravicini, V., Casey, J., Schiettekatte, N., Brandl, S., Pozas-Schacre, C., Carlot, J., Edgar, G., Graham, N., Harmelin-Vivien, M., Kulbicki, M., Strona, G., &amp; Stuart‐Smith, R. (2020). Delineating reef fish trophic guilds with global gut content data synthesis and phylogeny. </w:t>
      </w:r>
      <w:r>
        <w:rPr>
          <w:i/>
        </w:rPr>
        <w:t>PLOS Biology</w:t>
      </w:r>
      <w:r>
        <w:t xml:space="preserve">, </w:t>
      </w:r>
      <w:r>
        <w:rPr>
          <w:i/>
        </w:rPr>
        <w:t>18</w:t>
      </w:r>
      <w:r>
        <w:t xml:space="preserve">, e3000702. </w:t>
      </w:r>
      <w:ins w:id="1372" w:author="Natasha Hardy" w:date="2023-06-11T19:14:00Z">
        <w:r w:rsidR="0019697C">
          <w:fldChar w:fldCharType="begin"/>
        </w:r>
        <w:r w:rsidR="0019697C">
          <w:instrText>HYPERLINK "</w:instrText>
        </w:r>
      </w:ins>
      <w:r w:rsidR="0019697C">
        <w:instrText>https://doi.org/10.1371/journal.pbio.3000702</w:instrText>
      </w:r>
      <w:ins w:id="1373" w:author="Natasha Hardy" w:date="2023-06-11T19:14:00Z">
        <w:r w:rsidR="0019697C">
          <w:instrText>"</w:instrText>
        </w:r>
        <w:r w:rsidR="0019697C">
          <w:fldChar w:fldCharType="separate"/>
        </w:r>
      </w:ins>
      <w:r w:rsidR="0019697C" w:rsidRPr="00990A05">
        <w:rPr>
          <w:rStyle w:val="Hyperlink"/>
        </w:rPr>
        <w:t>https://doi.org/10.1371/journal.pbio.3000702</w:t>
      </w:r>
      <w:ins w:id="1374" w:author="Natasha Hardy" w:date="2023-06-11T19:14:00Z">
        <w:r w:rsidR="0019697C">
          <w:fldChar w:fldCharType="end"/>
        </w:r>
        <w:r w:rsidR="0019697C">
          <w:t xml:space="preserve"> </w:t>
        </w:r>
      </w:ins>
    </w:p>
    <w:p w14:paraId="6A5096AF" w14:textId="77777777" w:rsidR="00834DF8" w:rsidRDefault="00000000">
      <w:pPr>
        <w:widowControl w:val="0"/>
        <w:pBdr>
          <w:top w:val="nil"/>
          <w:left w:val="nil"/>
          <w:bottom w:val="nil"/>
          <w:right w:val="nil"/>
          <w:between w:val="nil"/>
        </w:pBdr>
        <w:ind w:left="720" w:hanging="720"/>
      </w:pPr>
      <w:r>
        <w:t xml:space="preserve">Pearcy, W. G. (1973). Albacore oceanography off Oregon – 1970. </w:t>
      </w:r>
      <w:r>
        <w:rPr>
          <w:i/>
        </w:rPr>
        <w:t>Fish Bulletin</w:t>
      </w:r>
      <w:r>
        <w:t xml:space="preserve">, </w:t>
      </w:r>
      <w:r>
        <w:rPr>
          <w:i/>
        </w:rPr>
        <w:t>71</w:t>
      </w:r>
      <w:r>
        <w:t>, 489–177.</w:t>
      </w:r>
    </w:p>
    <w:p w14:paraId="30B1B8E7" w14:textId="3F1C054C" w:rsidR="00834DF8" w:rsidRDefault="00000000">
      <w:pPr>
        <w:widowControl w:val="0"/>
        <w:pBdr>
          <w:top w:val="nil"/>
          <w:left w:val="nil"/>
          <w:bottom w:val="nil"/>
          <w:right w:val="nil"/>
          <w:between w:val="nil"/>
        </w:pBdr>
        <w:ind w:left="720" w:hanging="720"/>
        <w:rPr>
          <w:ins w:id="1375" w:author="Natasha Hardy" w:date="2023-06-11T19:08:00Z"/>
        </w:rPr>
      </w:pPr>
      <w:r>
        <w:t xml:space="preserve">Pethybridge, H., Choy, C. A., Logan, J. M., Allain, V., Lorrain, A., Bodin, N., Somes, C. J., Young, J., Ménard, F., Langlais, C., Duffy, L., Hobday, A. J., Kuhnert, P., Fry, B., Menkes, C., &amp; Olson, R. J. (2018). A global meta-analysis of marine predator nitrogen stable isotopes: Relationships between trophic structure and environmental conditions. </w:t>
      </w:r>
      <w:r>
        <w:rPr>
          <w:i/>
        </w:rPr>
        <w:t>Global Ecology and Biogeography</w:t>
      </w:r>
      <w:r>
        <w:t xml:space="preserve">, </w:t>
      </w:r>
      <w:r>
        <w:rPr>
          <w:i/>
        </w:rPr>
        <w:t>27</w:t>
      </w:r>
      <w:r>
        <w:t xml:space="preserve">(9), 1043–1055. </w:t>
      </w:r>
      <w:ins w:id="1376" w:author="Natasha Hardy" w:date="2023-06-11T19:08:00Z">
        <w:r w:rsidR="008B0D47">
          <w:fldChar w:fldCharType="begin"/>
        </w:r>
        <w:r w:rsidR="008B0D47">
          <w:instrText>HYPERLINK "</w:instrText>
        </w:r>
      </w:ins>
      <w:r w:rsidR="008B0D47">
        <w:instrText>https://doi.org/10.1111/geb.12763</w:instrText>
      </w:r>
      <w:ins w:id="1377" w:author="Natasha Hardy" w:date="2023-06-11T19:08:00Z">
        <w:r w:rsidR="008B0D47">
          <w:instrText>"</w:instrText>
        </w:r>
        <w:r w:rsidR="008B0D47">
          <w:fldChar w:fldCharType="separate"/>
        </w:r>
      </w:ins>
      <w:r w:rsidR="008B0D47" w:rsidRPr="00990A05">
        <w:rPr>
          <w:rStyle w:val="Hyperlink"/>
        </w:rPr>
        <w:t>https://doi.org/10.1111/geb.12763</w:t>
      </w:r>
      <w:ins w:id="1378" w:author="Natasha Hardy" w:date="2023-06-11T19:08:00Z">
        <w:r w:rsidR="008B0D47">
          <w:fldChar w:fldCharType="end"/>
        </w:r>
      </w:ins>
    </w:p>
    <w:p w14:paraId="256D04F6" w14:textId="2B02D45A" w:rsidR="008B0D47" w:rsidRPr="0019697C" w:rsidDel="00C91437" w:rsidRDefault="008B0D47">
      <w:pPr>
        <w:widowControl w:val="0"/>
        <w:pBdr>
          <w:top w:val="nil"/>
          <w:left w:val="nil"/>
          <w:bottom w:val="nil"/>
          <w:right w:val="nil"/>
          <w:between w:val="nil"/>
        </w:pBdr>
        <w:ind w:left="720" w:hanging="720"/>
        <w:rPr>
          <w:del w:id="1379" w:author="Natasha Hardy" w:date="2023-06-11T19:16:00Z"/>
        </w:rPr>
      </w:pPr>
    </w:p>
    <w:p w14:paraId="2D0F3D07" w14:textId="29523329" w:rsidR="00834DF8" w:rsidRDefault="00000000">
      <w:pPr>
        <w:widowControl w:val="0"/>
        <w:pBdr>
          <w:top w:val="nil"/>
          <w:left w:val="nil"/>
          <w:bottom w:val="nil"/>
          <w:right w:val="nil"/>
          <w:between w:val="nil"/>
        </w:pBdr>
        <w:ind w:left="720" w:hanging="720"/>
      </w:pPr>
      <w:r>
        <w:t xml:space="preserve">Poloczanska, E. S., Burrows, M. T., Brown, C. J., García Molinos, J., Halpern, B. S., Hoegh-Guldberg, O., Kappel, C. V., Moore, P. J., Richardson, A. J., Schoeman, D. S., &amp; Sydeman, W. J. (2016). Responses of Marine Organisms to Climate Change across Oceans. </w:t>
      </w:r>
      <w:r>
        <w:rPr>
          <w:i/>
        </w:rPr>
        <w:t>Frontiers in Marine Science</w:t>
      </w:r>
      <w:r>
        <w:t xml:space="preserve">, </w:t>
      </w:r>
      <w:r>
        <w:rPr>
          <w:i/>
        </w:rPr>
        <w:t>3</w:t>
      </w:r>
      <w:r>
        <w:t xml:space="preserve">. </w:t>
      </w:r>
      <w:ins w:id="1380" w:author="Natasha Hardy" w:date="2023-06-11T19:14:00Z">
        <w:r w:rsidR="0019697C">
          <w:fldChar w:fldCharType="begin"/>
        </w:r>
        <w:r w:rsidR="0019697C">
          <w:instrText>HYPERLINK "</w:instrText>
        </w:r>
      </w:ins>
      <w:r w:rsidR="0019697C">
        <w:instrText>https://doi.org/10.3389/fmars.2016.00062</w:instrText>
      </w:r>
      <w:ins w:id="1381" w:author="Natasha Hardy" w:date="2023-06-11T19:14:00Z">
        <w:r w:rsidR="0019697C">
          <w:instrText>"</w:instrText>
        </w:r>
        <w:r w:rsidR="0019697C">
          <w:fldChar w:fldCharType="separate"/>
        </w:r>
      </w:ins>
      <w:r w:rsidR="0019697C" w:rsidRPr="00990A05">
        <w:rPr>
          <w:rStyle w:val="Hyperlink"/>
        </w:rPr>
        <w:t>https://doi.org/10.3389/fmars.2016.00062</w:t>
      </w:r>
      <w:ins w:id="1382" w:author="Natasha Hardy" w:date="2023-06-11T19:14:00Z">
        <w:r w:rsidR="0019697C">
          <w:fldChar w:fldCharType="end"/>
        </w:r>
        <w:r w:rsidR="0019697C">
          <w:t xml:space="preserve"> </w:t>
        </w:r>
      </w:ins>
    </w:p>
    <w:p w14:paraId="3CA4F77B" w14:textId="167C312E" w:rsidR="00834DF8" w:rsidRDefault="00000000">
      <w:pPr>
        <w:widowControl w:val="0"/>
        <w:pBdr>
          <w:top w:val="nil"/>
          <w:left w:val="nil"/>
          <w:bottom w:val="nil"/>
          <w:right w:val="nil"/>
          <w:between w:val="nil"/>
        </w:pBdr>
        <w:ind w:left="720" w:hanging="720"/>
      </w:pPr>
      <w:r>
        <w:t xml:space="preserve">Polovina, J. J., Dunne, J. P., Woodworth, P. A., &amp; Howell, E. A. (2011). Projected expansion of the subtropical biome and contraction of the temperate and equatorial upwelling biomes in the North Pacific under global warming. </w:t>
      </w:r>
      <w:r>
        <w:rPr>
          <w:i/>
        </w:rPr>
        <w:t>ICES Journal of Marine Science</w:t>
      </w:r>
      <w:r>
        <w:t xml:space="preserve">, </w:t>
      </w:r>
      <w:r>
        <w:rPr>
          <w:i/>
        </w:rPr>
        <w:t>68</w:t>
      </w:r>
      <w:r>
        <w:t xml:space="preserve">(6), 986–995. </w:t>
      </w:r>
      <w:ins w:id="1383" w:author="Natasha Hardy" w:date="2023-06-11T19:16:00Z">
        <w:r w:rsidR="00C91437">
          <w:fldChar w:fldCharType="begin"/>
        </w:r>
        <w:r w:rsidR="00C91437">
          <w:instrText>HYPERLINK "</w:instrText>
        </w:r>
      </w:ins>
      <w:r w:rsidR="00C91437">
        <w:instrText>https://doi.org/10.1093/icesjms/fsq198</w:instrText>
      </w:r>
      <w:ins w:id="1384" w:author="Natasha Hardy" w:date="2023-06-11T19:16:00Z">
        <w:r w:rsidR="00C91437">
          <w:instrText>"</w:instrText>
        </w:r>
        <w:r w:rsidR="00C91437">
          <w:fldChar w:fldCharType="separate"/>
        </w:r>
      </w:ins>
      <w:r w:rsidR="00C91437" w:rsidRPr="00990A05">
        <w:rPr>
          <w:rStyle w:val="Hyperlink"/>
        </w:rPr>
        <w:t>https://doi.org/10.1093/icesjms/fsq198</w:t>
      </w:r>
      <w:ins w:id="1385" w:author="Natasha Hardy" w:date="2023-06-11T19:16:00Z">
        <w:r w:rsidR="00C91437">
          <w:fldChar w:fldCharType="end"/>
        </w:r>
        <w:r w:rsidR="00C91437">
          <w:t xml:space="preserve"> </w:t>
        </w:r>
      </w:ins>
    </w:p>
    <w:p w14:paraId="1FB6FD88" w14:textId="4F3EB9E9" w:rsidR="00834DF8" w:rsidRDefault="00000000">
      <w:pPr>
        <w:widowControl w:val="0"/>
        <w:pBdr>
          <w:top w:val="nil"/>
          <w:left w:val="nil"/>
          <w:bottom w:val="nil"/>
          <w:right w:val="nil"/>
          <w:between w:val="nil"/>
        </w:pBdr>
        <w:ind w:left="720" w:hanging="720"/>
      </w:pPr>
      <w:r>
        <w:t xml:space="preserve">Pomerleau, C., Sastri, A. R., &amp; Beisner, B. E. (2015). Evaluation of functional trait diversity for marine zooplankton communities in the Northeast subarctic Pacific Ocean. </w:t>
      </w:r>
      <w:r>
        <w:rPr>
          <w:i/>
        </w:rPr>
        <w:t>Journal of Plankton Research</w:t>
      </w:r>
      <w:r>
        <w:t xml:space="preserve">, </w:t>
      </w:r>
      <w:r>
        <w:rPr>
          <w:i/>
        </w:rPr>
        <w:t>37</w:t>
      </w:r>
      <w:r>
        <w:t xml:space="preserve">(4), 712–726. </w:t>
      </w:r>
      <w:ins w:id="1386" w:author="Natasha Hardy" w:date="2023-06-11T19:16:00Z">
        <w:r w:rsidR="00C91437">
          <w:fldChar w:fldCharType="begin"/>
        </w:r>
        <w:r w:rsidR="00C91437">
          <w:instrText>HYPERLINK "</w:instrText>
        </w:r>
      </w:ins>
      <w:r w:rsidR="00C91437">
        <w:instrText>https://doi.org/10.1093/plankt/fbv045</w:instrText>
      </w:r>
      <w:ins w:id="1387" w:author="Natasha Hardy" w:date="2023-06-11T19:16:00Z">
        <w:r w:rsidR="00C91437">
          <w:instrText>"</w:instrText>
        </w:r>
        <w:r w:rsidR="00C91437">
          <w:fldChar w:fldCharType="separate"/>
        </w:r>
      </w:ins>
      <w:r w:rsidR="00C91437" w:rsidRPr="00990A05">
        <w:rPr>
          <w:rStyle w:val="Hyperlink"/>
        </w:rPr>
        <w:t>https://doi.org/10.1093/plankt/fbv045</w:t>
      </w:r>
      <w:ins w:id="1388" w:author="Natasha Hardy" w:date="2023-06-11T19:16:00Z">
        <w:r w:rsidR="00C91437">
          <w:fldChar w:fldCharType="end"/>
        </w:r>
        <w:r w:rsidR="00C91437">
          <w:t xml:space="preserve"> </w:t>
        </w:r>
      </w:ins>
    </w:p>
    <w:p w14:paraId="4A2907B3" w14:textId="77777777" w:rsidR="00834DF8" w:rsidRDefault="00000000">
      <w:pPr>
        <w:widowControl w:val="0"/>
        <w:pBdr>
          <w:top w:val="nil"/>
          <w:left w:val="nil"/>
          <w:bottom w:val="nil"/>
          <w:right w:val="nil"/>
          <w:between w:val="nil"/>
        </w:pBdr>
        <w:ind w:left="720" w:hanging="720"/>
      </w:pPr>
      <w:r>
        <w:t xml:space="preserve">Portner, E. J., Snodgrass, O., &amp; Dewar, H. (2022). Pacific bluefin tuna, </w:t>
      </w:r>
      <w:sdt>
        <w:sdtPr>
          <w:tag w:val="goog_rdk_614"/>
          <w:id w:val="93218161"/>
        </w:sdtPr>
        <w:sdtContent>
          <w:r>
            <w:rPr>
              <w:i/>
              <w:rPrChange w:id="1389" w:author="Cindy Matuch" w:date="2023-05-20T00:10:00Z">
                <w:rPr/>
              </w:rPrChange>
            </w:rPr>
            <w:t>Thunnus orientali</w:t>
          </w:r>
        </w:sdtContent>
      </w:sdt>
      <w:r>
        <w:t xml:space="preserve">s, exhibits a flexible feeding ecology in the Southern California Bight. </w:t>
      </w:r>
      <w:r>
        <w:rPr>
          <w:i/>
        </w:rPr>
        <w:t>PLOS ONE</w:t>
      </w:r>
      <w:r>
        <w:t xml:space="preserve">, </w:t>
      </w:r>
      <w:r>
        <w:rPr>
          <w:i/>
        </w:rPr>
        <w:t>17</w:t>
      </w:r>
      <w:r>
        <w:t xml:space="preserve">(8), </w:t>
      </w:r>
      <w:r>
        <w:lastRenderedPageBreak/>
        <w:t>e0272048. https://doi.org/10.1371/journal.pone.0272048</w:t>
      </w:r>
    </w:p>
    <w:sdt>
      <w:sdtPr>
        <w:tag w:val="goog_rdk_616"/>
        <w:id w:val="-288365984"/>
      </w:sdtPr>
      <w:sdtContent>
        <w:p w14:paraId="231927D5" w14:textId="77777777" w:rsidR="00834DF8" w:rsidRDefault="00000000">
          <w:pPr>
            <w:widowControl w:val="0"/>
            <w:pBdr>
              <w:top w:val="nil"/>
              <w:left w:val="nil"/>
              <w:bottom w:val="nil"/>
              <w:right w:val="nil"/>
              <w:between w:val="nil"/>
            </w:pBdr>
            <w:ind w:left="720" w:hanging="720"/>
            <w:rPr>
              <w:ins w:id="1390" w:author="Natasha Hardy" w:date="2023-05-19T22:54:00Z"/>
              <w:i/>
            </w:rPr>
          </w:pPr>
          <w:r>
            <w:t xml:space="preserve">R Core Team. (2022). R: A language and environment for statistical computing, version 4.2.1. </w:t>
          </w:r>
          <w:r>
            <w:rPr>
              <w:i/>
            </w:rPr>
            <w:t>Vienna, Austria, R Foundation for Statistical Computing.</w:t>
          </w:r>
          <w:sdt>
            <w:sdtPr>
              <w:tag w:val="goog_rdk_615"/>
              <w:id w:val="66162877"/>
            </w:sdtPr>
            <w:sdtContent/>
          </w:sdt>
        </w:p>
      </w:sdtContent>
    </w:sdt>
    <w:sdt>
      <w:sdtPr>
        <w:tag w:val="goog_rdk_619"/>
        <w:id w:val="-1568251703"/>
      </w:sdtPr>
      <w:sdtEndPr>
        <w:rPr>
          <w:iCs/>
        </w:rPr>
      </w:sdtEndPr>
      <w:sdtContent>
        <w:p w14:paraId="1719ED00" w14:textId="6B44FFD2" w:rsidR="00834DF8" w:rsidRPr="00C91437" w:rsidRDefault="00000000">
          <w:pPr>
            <w:widowControl w:val="0"/>
            <w:pBdr>
              <w:top w:val="nil"/>
              <w:left w:val="nil"/>
              <w:bottom w:val="nil"/>
              <w:right w:val="nil"/>
              <w:between w:val="nil"/>
            </w:pBdr>
            <w:ind w:left="720" w:hanging="720"/>
            <w:rPr>
              <w:iCs/>
              <w:sz w:val="28"/>
              <w:szCs w:val="28"/>
              <w:rPrChange w:id="1391" w:author="Natasha Hardy" w:date="2023-06-11T19:17:00Z">
                <w:rPr/>
              </w:rPrChange>
            </w:rPr>
          </w:pPr>
          <w:sdt>
            <w:sdtPr>
              <w:tag w:val="goog_rdk_617"/>
              <w:id w:val="-372003643"/>
            </w:sdtPr>
            <w:sdtEndPr>
              <w:rPr>
                <w:iCs/>
              </w:rPr>
            </w:sdtEndPr>
            <w:sdtContent>
              <w:ins w:id="1392" w:author="Natasha Hardy" w:date="2023-05-19T22:54:00Z">
                <w:r w:rsidRPr="00C91437">
                  <w:rPr>
                    <w:iCs/>
                    <w:rPrChange w:id="1393" w:author="Natasha Hardy" w:date="2023-06-11T19:17:00Z">
                      <w:rPr>
                        <w:i/>
                      </w:rPr>
                    </w:rPrChange>
                  </w:rPr>
                  <w:t xml:space="preserve">Reygondeau, G., Longhurst, A., Martinez, E., Beaugrand, G., Antoine, D., &amp; Maury, O. (2013). Dynamic biogeochemical provinces in the global ocean. </w:t>
                </w:r>
                <w:r w:rsidRPr="00C91437">
                  <w:rPr>
                    <w:i/>
                  </w:rPr>
                  <w:t>Global Biogeochemical Cycles</w:t>
                </w:r>
                <w:r w:rsidRPr="00C91437">
                  <w:rPr>
                    <w:iCs/>
                    <w:rPrChange w:id="1394" w:author="Natasha Hardy" w:date="2023-06-11T19:17:00Z">
                      <w:rPr>
                        <w:i/>
                      </w:rPr>
                    </w:rPrChange>
                  </w:rPr>
                  <w:t>, 27(4), 1046-1058.</w:t>
                </w:r>
              </w:ins>
            </w:sdtContent>
          </w:sdt>
          <w:sdt>
            <w:sdtPr>
              <w:rPr>
                <w:iCs/>
              </w:rPr>
              <w:tag w:val="goog_rdk_618"/>
              <w:id w:val="1726026492"/>
              <w:showingPlcHdr/>
            </w:sdtPr>
            <w:sdtContent>
              <w:r w:rsidR="0069582C">
                <w:rPr>
                  <w:iCs/>
                </w:rPr>
                <w:t xml:space="preserve">     </w:t>
              </w:r>
            </w:sdtContent>
          </w:sdt>
        </w:p>
      </w:sdtContent>
    </w:sdt>
    <w:p w14:paraId="58A5CB93" w14:textId="4B422C3D" w:rsidR="00834DF8" w:rsidRDefault="00000000">
      <w:pPr>
        <w:widowControl w:val="0"/>
        <w:pBdr>
          <w:top w:val="nil"/>
          <w:left w:val="nil"/>
          <w:bottom w:val="nil"/>
          <w:right w:val="nil"/>
          <w:between w:val="nil"/>
        </w:pBdr>
        <w:ind w:left="720" w:hanging="720"/>
      </w:pPr>
      <w:r>
        <w:t>Romanov, E. V., Nikolic, N., Dhurmeea, Z., Bodin, N., Puech, A., Norman, S., Hollanda, S., Bourjea, J., West, W., &amp; Potier, M. (2020). Trophic ecology of albacore tuna (</w:t>
      </w:r>
      <w:sdt>
        <w:sdtPr>
          <w:tag w:val="goog_rdk_620"/>
          <w:id w:val="1379745090"/>
        </w:sdtPr>
        <w:sdtContent>
          <w:r>
            <w:rPr>
              <w:i/>
              <w:rPrChange w:id="1395" w:author="Cindy Matuch" w:date="2023-05-20T00:10:00Z">
                <w:rPr/>
              </w:rPrChange>
            </w:rPr>
            <w:t>Thunnus alalunga</w:t>
          </w:r>
        </w:sdtContent>
      </w:sdt>
      <w:r>
        <w:t xml:space="preserve">) in the western tropical Indian Ocean and adjacent waters. </w:t>
      </w:r>
      <w:r>
        <w:rPr>
          <w:i/>
        </w:rPr>
        <w:t>Marine and Freshwater Research</w:t>
      </w:r>
      <w:r>
        <w:t xml:space="preserve">. </w:t>
      </w:r>
      <w:ins w:id="1396" w:author="Natasha Hardy" w:date="2023-06-11T19:08:00Z">
        <w:r w:rsidR="008B0D47">
          <w:fldChar w:fldCharType="begin"/>
        </w:r>
        <w:r w:rsidR="008B0D47">
          <w:instrText>HYPERLINK "</w:instrText>
        </w:r>
      </w:ins>
      <w:r w:rsidR="008B0D47">
        <w:instrText>https://doi.org/10.1071/MF19332</w:instrText>
      </w:r>
      <w:ins w:id="1397" w:author="Natasha Hardy" w:date="2023-06-11T19:08:00Z">
        <w:r w:rsidR="008B0D47">
          <w:instrText>"</w:instrText>
        </w:r>
        <w:r w:rsidR="008B0D47">
          <w:fldChar w:fldCharType="separate"/>
        </w:r>
      </w:ins>
      <w:r w:rsidR="008B0D47" w:rsidRPr="00990A05">
        <w:rPr>
          <w:rStyle w:val="Hyperlink"/>
        </w:rPr>
        <w:t>https://doi.org/10.1071/MF19332</w:t>
      </w:r>
      <w:ins w:id="1398" w:author="Natasha Hardy" w:date="2023-06-11T19:08:00Z">
        <w:r w:rsidR="008B0D47">
          <w:fldChar w:fldCharType="end"/>
        </w:r>
        <w:r w:rsidR="008B0D47">
          <w:t xml:space="preserve"> </w:t>
        </w:r>
      </w:ins>
    </w:p>
    <w:p w14:paraId="6B7FB78B" w14:textId="70219E19" w:rsidR="00834DF8" w:rsidRDefault="00000000">
      <w:pPr>
        <w:widowControl w:val="0"/>
        <w:pBdr>
          <w:top w:val="nil"/>
          <w:left w:val="nil"/>
          <w:bottom w:val="nil"/>
          <w:right w:val="nil"/>
          <w:between w:val="nil"/>
        </w:pBdr>
        <w:ind w:left="720" w:hanging="720"/>
      </w:pPr>
      <w:r>
        <w:t xml:space="preserve">Rousseeuw, P. J. (1987). Silhouettes: A graphical aid to the interpretation and validation of cluster analysis. </w:t>
      </w:r>
      <w:r>
        <w:rPr>
          <w:i/>
        </w:rPr>
        <w:t>Journal of Computational and Applied Mathematics</w:t>
      </w:r>
      <w:r>
        <w:t xml:space="preserve">, </w:t>
      </w:r>
      <w:r>
        <w:rPr>
          <w:i/>
        </w:rPr>
        <w:t>20</w:t>
      </w:r>
      <w:r>
        <w:t xml:space="preserve">, 53–65. </w:t>
      </w:r>
      <w:ins w:id="1399" w:author="Natasha Hardy" w:date="2023-06-11T19:17:00Z">
        <w:r w:rsidR="0069582C">
          <w:fldChar w:fldCharType="begin"/>
        </w:r>
        <w:r w:rsidR="0069582C">
          <w:instrText>HYPERLINK "</w:instrText>
        </w:r>
      </w:ins>
      <w:r w:rsidR="0069582C">
        <w:instrText>https://doi.org/10.1016/0377-0427(87)90125-7</w:instrText>
      </w:r>
      <w:ins w:id="1400" w:author="Natasha Hardy" w:date="2023-06-11T19:17:00Z">
        <w:r w:rsidR="0069582C">
          <w:instrText>"</w:instrText>
        </w:r>
        <w:r w:rsidR="0069582C">
          <w:fldChar w:fldCharType="separate"/>
        </w:r>
      </w:ins>
      <w:r w:rsidR="0069582C" w:rsidRPr="00990A05">
        <w:rPr>
          <w:rStyle w:val="Hyperlink"/>
        </w:rPr>
        <w:t>https://doi.org/10.1016/0377-0427(87)90125-7</w:t>
      </w:r>
      <w:ins w:id="1401" w:author="Natasha Hardy" w:date="2023-06-11T19:17:00Z">
        <w:r w:rsidR="0069582C">
          <w:fldChar w:fldCharType="end"/>
        </w:r>
        <w:r w:rsidR="0069582C">
          <w:t xml:space="preserve"> </w:t>
        </w:r>
      </w:ins>
    </w:p>
    <w:p w14:paraId="1DB133FA" w14:textId="30D9EBD2" w:rsidR="00834DF8" w:rsidRDefault="00000000">
      <w:pPr>
        <w:widowControl w:val="0"/>
        <w:pBdr>
          <w:top w:val="nil"/>
          <w:left w:val="nil"/>
          <w:bottom w:val="nil"/>
          <w:right w:val="nil"/>
          <w:between w:val="nil"/>
        </w:pBdr>
        <w:ind w:left="720" w:hanging="720"/>
      </w:pPr>
      <w:r>
        <w:t xml:space="preserve">Sala, E., Mayorga, J., Costello, C., Kroodsma, D., Palomares, M. L. D., Pauly, D., Sumaila, U. R., &amp; Zeller, D. (2018). The economics of fishing the high seas. </w:t>
      </w:r>
      <w:r>
        <w:rPr>
          <w:i/>
        </w:rPr>
        <w:t>Science Advances</w:t>
      </w:r>
      <w:r>
        <w:t xml:space="preserve">, </w:t>
      </w:r>
      <w:r>
        <w:rPr>
          <w:i/>
        </w:rPr>
        <w:t>4</w:t>
      </w:r>
      <w:r>
        <w:t xml:space="preserve">(6), eaat2504. </w:t>
      </w:r>
      <w:ins w:id="1402" w:author="Natasha Hardy" w:date="2023-06-11T19:17:00Z">
        <w:r w:rsidR="0069582C">
          <w:fldChar w:fldCharType="begin"/>
        </w:r>
        <w:r w:rsidR="0069582C">
          <w:instrText>HYPERLINK "</w:instrText>
        </w:r>
      </w:ins>
      <w:r w:rsidR="0069582C">
        <w:instrText>https://doi.org/10.1126/sciadv.aat2504</w:instrText>
      </w:r>
      <w:ins w:id="1403" w:author="Natasha Hardy" w:date="2023-06-11T19:17:00Z">
        <w:r w:rsidR="0069582C">
          <w:instrText>"</w:instrText>
        </w:r>
        <w:r w:rsidR="0069582C">
          <w:fldChar w:fldCharType="separate"/>
        </w:r>
      </w:ins>
      <w:r w:rsidR="0069582C" w:rsidRPr="00990A05">
        <w:rPr>
          <w:rStyle w:val="Hyperlink"/>
        </w:rPr>
        <w:t>https://doi.org/10.1126/sciadv.aat2504</w:t>
      </w:r>
      <w:ins w:id="1404" w:author="Natasha Hardy" w:date="2023-06-11T19:17:00Z">
        <w:r w:rsidR="0069582C">
          <w:fldChar w:fldCharType="end"/>
        </w:r>
        <w:r w:rsidR="0069582C">
          <w:t xml:space="preserve"> </w:t>
        </w:r>
      </w:ins>
    </w:p>
    <w:p w14:paraId="3223C7A0" w14:textId="215D5AA7" w:rsidR="00834DF8" w:rsidRDefault="00000000">
      <w:pPr>
        <w:widowControl w:val="0"/>
        <w:pBdr>
          <w:top w:val="nil"/>
          <w:left w:val="nil"/>
          <w:bottom w:val="nil"/>
          <w:right w:val="nil"/>
          <w:between w:val="nil"/>
        </w:pBdr>
        <w:ind w:left="720" w:hanging="720"/>
      </w:pPr>
      <w:r>
        <w:t xml:space="preserve">Scheffers, B. R., Meester, L. D., Bridge, T. C. L., Hoffmann, A. A., Pandolfi, J. M., Corlett, R. T., Butchart, S. H. M., Pearce-Kelly, P., Kovacs, K. M., Dudgeon, D., Pacifici, M., Rondinini, C., Foden, W. B., Martin, T. G., Mora, C., Bickford, D., &amp; Watson, J. E. M. (2016). The broad footprint of climate change from genes to biomes to people. </w:t>
      </w:r>
      <w:r>
        <w:rPr>
          <w:i/>
        </w:rPr>
        <w:t>Science</w:t>
      </w:r>
      <w:r>
        <w:t xml:space="preserve">, </w:t>
      </w:r>
      <w:r>
        <w:rPr>
          <w:i/>
        </w:rPr>
        <w:t>354</w:t>
      </w:r>
      <w:r>
        <w:t xml:space="preserve">(6313). </w:t>
      </w:r>
      <w:ins w:id="1405" w:author="Natasha Hardy" w:date="2023-06-11T19:17:00Z">
        <w:r w:rsidR="0069582C">
          <w:fldChar w:fldCharType="begin"/>
        </w:r>
        <w:r w:rsidR="0069582C">
          <w:instrText>HYPERLINK "</w:instrText>
        </w:r>
      </w:ins>
      <w:r w:rsidR="0069582C">
        <w:instrText>https://doi.org/10.1126/science.aaf7671</w:instrText>
      </w:r>
      <w:ins w:id="1406" w:author="Natasha Hardy" w:date="2023-06-11T19:17:00Z">
        <w:r w:rsidR="0069582C">
          <w:instrText>"</w:instrText>
        </w:r>
        <w:r w:rsidR="0069582C">
          <w:fldChar w:fldCharType="separate"/>
        </w:r>
      </w:ins>
      <w:r w:rsidR="0069582C" w:rsidRPr="00990A05">
        <w:rPr>
          <w:rStyle w:val="Hyperlink"/>
        </w:rPr>
        <w:t>https://doi.org/10.1126/science.aaf7671</w:t>
      </w:r>
      <w:ins w:id="1407" w:author="Natasha Hardy" w:date="2023-06-11T19:17:00Z">
        <w:r w:rsidR="0069582C">
          <w:fldChar w:fldCharType="end"/>
        </w:r>
        <w:r w:rsidR="0069582C">
          <w:t xml:space="preserve"> </w:t>
        </w:r>
      </w:ins>
    </w:p>
    <w:p w14:paraId="21AE1BBF" w14:textId="24EAB762" w:rsidR="00834DF8" w:rsidRDefault="00000000">
      <w:pPr>
        <w:widowControl w:val="0"/>
        <w:pBdr>
          <w:top w:val="nil"/>
          <w:left w:val="nil"/>
          <w:bottom w:val="nil"/>
          <w:right w:val="nil"/>
          <w:between w:val="nil"/>
        </w:pBdr>
        <w:ind w:left="720" w:hanging="720"/>
      </w:pPr>
      <w:r>
        <w:t xml:space="preserve">Teffer, A. K., Staudinger, M. D., &amp; Juanes, F. (2015). Trophic niche overlap among dolphinfish and co-occurring tunas near the northern edge of their range in the western North </w:t>
      </w:r>
      <w:r>
        <w:lastRenderedPageBreak/>
        <w:t xml:space="preserve">Atlantic. </w:t>
      </w:r>
      <w:r>
        <w:rPr>
          <w:i/>
        </w:rPr>
        <w:t>Marine Biology</w:t>
      </w:r>
      <w:r>
        <w:t xml:space="preserve">, </w:t>
      </w:r>
      <w:r>
        <w:rPr>
          <w:i/>
        </w:rPr>
        <w:t>162</w:t>
      </w:r>
      <w:r>
        <w:t xml:space="preserve">(9), 1823–1840. </w:t>
      </w:r>
      <w:ins w:id="1408" w:author="Natasha Hardy" w:date="2023-06-11T19:17:00Z">
        <w:r w:rsidR="0069582C">
          <w:fldChar w:fldCharType="begin"/>
        </w:r>
        <w:r w:rsidR="0069582C">
          <w:instrText>HYPERLINK "</w:instrText>
        </w:r>
      </w:ins>
      <w:r w:rsidR="0069582C">
        <w:instrText>https://doi.org/10.1007/s00227-015-2715-8</w:instrText>
      </w:r>
      <w:ins w:id="1409" w:author="Natasha Hardy" w:date="2023-06-11T19:17:00Z">
        <w:r w:rsidR="0069582C">
          <w:instrText>"</w:instrText>
        </w:r>
        <w:r w:rsidR="0069582C">
          <w:fldChar w:fldCharType="separate"/>
        </w:r>
      </w:ins>
      <w:r w:rsidR="0069582C" w:rsidRPr="00990A05">
        <w:rPr>
          <w:rStyle w:val="Hyperlink"/>
        </w:rPr>
        <w:t>https://doi.org/10.1007/s00227-015-2715-8</w:t>
      </w:r>
      <w:ins w:id="1410" w:author="Natasha Hardy" w:date="2023-06-11T19:17:00Z">
        <w:r w:rsidR="0069582C">
          <w:fldChar w:fldCharType="end"/>
        </w:r>
        <w:r w:rsidR="0069582C">
          <w:t xml:space="preserve"> </w:t>
        </w:r>
      </w:ins>
    </w:p>
    <w:p w14:paraId="2F6B20F7" w14:textId="2FDAFE1D" w:rsidR="00834DF8" w:rsidRDefault="00000000">
      <w:pPr>
        <w:widowControl w:val="0"/>
        <w:pBdr>
          <w:top w:val="nil"/>
          <w:left w:val="nil"/>
          <w:bottom w:val="nil"/>
          <w:right w:val="nil"/>
          <w:between w:val="nil"/>
        </w:pBdr>
        <w:ind w:left="720" w:hanging="720"/>
      </w:pPr>
      <w:r>
        <w:t xml:space="preserve">Tewksbury, J. J., Anderson, J. G. T., Bakker, J. D., Billo, T. J., Dunwiddie, P. W., Groom, M. J., Hampton, S. E., Herman, S. G., Levey, D. J., Machnicki, N. J., del Rio, C. M., Power, M. E., Rowell, K., Salomon, A. K., Stacey, L., Trombulak, S. C., &amp; Wheeler, T. A. (2014). Natural History’s Place in Science and Society. </w:t>
      </w:r>
      <w:r>
        <w:rPr>
          <w:i/>
        </w:rPr>
        <w:t>BioScience</w:t>
      </w:r>
      <w:r>
        <w:t xml:space="preserve">, </w:t>
      </w:r>
      <w:r>
        <w:rPr>
          <w:i/>
        </w:rPr>
        <w:t>64</w:t>
      </w:r>
      <w:r>
        <w:t xml:space="preserve">(4), 300–310. </w:t>
      </w:r>
      <w:ins w:id="1411" w:author="Natasha Hardy" w:date="2023-06-11T19:17:00Z">
        <w:r w:rsidR="0069582C">
          <w:fldChar w:fldCharType="begin"/>
        </w:r>
        <w:r w:rsidR="0069582C">
          <w:instrText>HYPERLINK "</w:instrText>
        </w:r>
      </w:ins>
      <w:r w:rsidR="0069582C">
        <w:instrText>https://doi.org/10.1093/biosci/biu032</w:instrText>
      </w:r>
      <w:ins w:id="1412" w:author="Natasha Hardy" w:date="2023-06-11T19:17:00Z">
        <w:r w:rsidR="0069582C">
          <w:instrText>"</w:instrText>
        </w:r>
        <w:r w:rsidR="0069582C">
          <w:fldChar w:fldCharType="separate"/>
        </w:r>
      </w:ins>
      <w:r w:rsidR="0069582C" w:rsidRPr="00990A05">
        <w:rPr>
          <w:rStyle w:val="Hyperlink"/>
        </w:rPr>
        <w:t>https://doi.org/10.1093/biosci/biu032</w:t>
      </w:r>
      <w:ins w:id="1413" w:author="Natasha Hardy" w:date="2023-06-11T19:17:00Z">
        <w:r w:rsidR="0069582C">
          <w:fldChar w:fldCharType="end"/>
        </w:r>
        <w:r w:rsidR="0069582C">
          <w:t xml:space="preserve"> </w:t>
        </w:r>
      </w:ins>
    </w:p>
    <w:p w14:paraId="3BDC6E82" w14:textId="71C13276" w:rsidR="00834DF8" w:rsidRDefault="00000000">
      <w:pPr>
        <w:widowControl w:val="0"/>
        <w:pBdr>
          <w:top w:val="nil"/>
          <w:left w:val="nil"/>
          <w:bottom w:val="nil"/>
          <w:right w:val="nil"/>
          <w:between w:val="nil"/>
        </w:pBdr>
        <w:ind w:left="720" w:hanging="720"/>
      </w:pPr>
      <w:r>
        <w:t xml:space="preserve">Thackeray, S. J., Sparks, T. H., Frederiksen, M., Burthe, S., Bacon, P. J., Bell, J. R., Botham, M. S., Brereton, T. M., Bright, P. W., Carvalho, L., Clutton‐Brock, T., Dawson, A., Edwards, M., Elliott, J. M., Harrington, R., Johns, D., Jones, I. D., Jones, J. T., Leech, D. I., </w:t>
      </w:r>
      <w:del w:id="1414" w:author="Natasha Hardy" w:date="2023-06-11T19:18:00Z">
        <w:r w:rsidDel="0069582C">
          <w:delText xml:space="preserve">… </w:delText>
        </w:r>
      </w:del>
      <w:ins w:id="1415" w:author="Natasha Hardy" w:date="2023-06-11T19:18:00Z">
        <w:r w:rsidR="0069582C">
          <w:t>Roy, D. B., Scott, W. A., Smith, M., Smithers, R. J., Windfield, I.</w:t>
        </w:r>
      </w:ins>
      <w:ins w:id="1416" w:author="Natasha Hardy" w:date="2023-06-11T19:19:00Z">
        <w:r w:rsidR="0069582C">
          <w:t xml:space="preserve"> J.,</w:t>
        </w:r>
      </w:ins>
      <w:ins w:id="1417" w:author="Natasha Hardy" w:date="2023-06-11T19:18:00Z">
        <w:r w:rsidR="0069582C">
          <w:t xml:space="preserve"> </w:t>
        </w:r>
      </w:ins>
      <w:r>
        <w:t xml:space="preserve">Wanless, S. (2010). Trophic level asynchrony in rates of phenological change for marine, freshwater and terrestrial environments. </w:t>
      </w:r>
      <w:r>
        <w:rPr>
          <w:i/>
        </w:rPr>
        <w:t>Global Change Biology</w:t>
      </w:r>
      <w:r>
        <w:t xml:space="preserve">, </w:t>
      </w:r>
      <w:r>
        <w:rPr>
          <w:i/>
        </w:rPr>
        <w:t>16</w:t>
      </w:r>
      <w:r>
        <w:t xml:space="preserve">(12), 3304–3313. </w:t>
      </w:r>
      <w:ins w:id="1418" w:author="Natasha Hardy" w:date="2023-06-11T19:17:00Z">
        <w:r w:rsidR="0069582C">
          <w:fldChar w:fldCharType="begin"/>
        </w:r>
        <w:r w:rsidR="0069582C">
          <w:instrText>HYPERLINK "</w:instrText>
        </w:r>
      </w:ins>
      <w:r w:rsidR="0069582C">
        <w:instrText>https://doi.org/10.1111/j.1365-2486.2010.02165.x</w:instrText>
      </w:r>
      <w:ins w:id="1419" w:author="Natasha Hardy" w:date="2023-06-11T19:17:00Z">
        <w:r w:rsidR="0069582C">
          <w:instrText>"</w:instrText>
        </w:r>
        <w:r w:rsidR="0069582C">
          <w:fldChar w:fldCharType="separate"/>
        </w:r>
      </w:ins>
      <w:r w:rsidR="0069582C" w:rsidRPr="00990A05">
        <w:rPr>
          <w:rStyle w:val="Hyperlink"/>
        </w:rPr>
        <w:t>https://doi.org/10.1111/j.1365-2486.2010.02165.x</w:t>
      </w:r>
      <w:ins w:id="1420" w:author="Natasha Hardy" w:date="2023-06-11T19:17:00Z">
        <w:r w:rsidR="0069582C">
          <w:fldChar w:fldCharType="end"/>
        </w:r>
        <w:r w:rsidR="0069582C">
          <w:t xml:space="preserve"> </w:t>
        </w:r>
      </w:ins>
    </w:p>
    <w:p w14:paraId="128855B5" w14:textId="77777777" w:rsidR="00834DF8" w:rsidRDefault="00000000">
      <w:pPr>
        <w:widowControl w:val="0"/>
        <w:pBdr>
          <w:top w:val="nil"/>
          <w:left w:val="nil"/>
          <w:bottom w:val="nil"/>
          <w:right w:val="nil"/>
          <w:between w:val="nil"/>
        </w:pBdr>
        <w:ind w:left="720" w:hanging="720"/>
      </w:pPr>
      <w:r>
        <w:t xml:space="preserve">Valls, M., Saber, S., Gómez, M. J., Reglero, P., &amp; Mele, S. (2022). Diet and feeding behaviour of albacore </w:t>
      </w:r>
      <w:sdt>
        <w:sdtPr>
          <w:tag w:val="goog_rdk_621"/>
          <w:id w:val="1467779377"/>
        </w:sdtPr>
        <w:sdtContent>
          <w:r>
            <w:rPr>
              <w:i/>
              <w:rPrChange w:id="1421" w:author="Cindy Matuch" w:date="2023-05-20T00:10:00Z">
                <w:rPr/>
              </w:rPrChange>
            </w:rPr>
            <w:t>Thunnus alalunga</w:t>
          </w:r>
        </w:sdtContent>
      </w:sdt>
      <w:r>
        <w:t xml:space="preserve"> in the western Mediterranean Sea during the spawning period. </w:t>
      </w:r>
      <w:r>
        <w:rPr>
          <w:i/>
        </w:rPr>
        <w:t>Journal of Fish Biology</w:t>
      </w:r>
      <w:r>
        <w:t xml:space="preserve">, </w:t>
      </w:r>
      <w:r>
        <w:rPr>
          <w:i/>
        </w:rPr>
        <w:t>100</w:t>
      </w:r>
      <w:r>
        <w:t>(1), 203–217. https://doi.org/10.1111/jfb.14935</w:t>
      </w:r>
    </w:p>
    <w:p w14:paraId="134CCA7D" w14:textId="77777777" w:rsidR="00834DF8" w:rsidRDefault="00000000">
      <w:pPr>
        <w:widowControl w:val="0"/>
        <w:pBdr>
          <w:top w:val="nil"/>
          <w:left w:val="nil"/>
          <w:bottom w:val="nil"/>
          <w:right w:val="nil"/>
          <w:between w:val="nil"/>
        </w:pBdr>
        <w:ind w:left="720" w:hanging="720"/>
      </w:pPr>
      <w:r>
        <w:t xml:space="preserve">Wang, Y., Naumann, U., Eddelbuettel, D., Wilshire, J., &amp; Warton, D. I. (2021). mvabund: Statistical Methods for Analysing Multivariate Abundance Data. </w:t>
      </w:r>
      <w:r>
        <w:rPr>
          <w:i/>
        </w:rPr>
        <w:t>R Package Version 4.1.12</w:t>
      </w:r>
      <w:r>
        <w:t>. https://CRAN.R-project.org/package=mvabund</w:t>
      </w:r>
    </w:p>
    <w:sdt>
      <w:sdtPr>
        <w:tag w:val="goog_rdk_624"/>
        <w:id w:val="-582374021"/>
      </w:sdtPr>
      <w:sdtContent>
        <w:p w14:paraId="0400C6B3" w14:textId="77777777" w:rsidR="00834DF8" w:rsidRDefault="00000000">
          <w:pPr>
            <w:widowControl w:val="0"/>
            <w:pBdr>
              <w:top w:val="nil"/>
              <w:left w:val="nil"/>
              <w:bottom w:val="nil"/>
              <w:right w:val="nil"/>
              <w:between w:val="nil"/>
            </w:pBdr>
            <w:ind w:left="720" w:hanging="720"/>
            <w:rPr>
              <w:ins w:id="1422" w:author="Natasha Hardy" w:date="2023-06-11T01:28:00Z"/>
            </w:rPr>
          </w:pPr>
          <w:sdt>
            <w:sdtPr>
              <w:tag w:val="goog_rdk_623"/>
              <w:id w:val="1744529760"/>
            </w:sdtPr>
            <w:sdtContent>
              <w:ins w:id="1423" w:author="Natasha Hardy" w:date="2023-06-11T01:28:00Z">
                <w:r>
                  <w:t xml:space="preserve">WCPFC (2023). Pacific Marine Specimen Bank (Tuna Tissue Bank). World Wide Web electronic publication, accessed 06/2023: </w:t>
                </w:r>
                <w:r>
                  <w:fldChar w:fldCharType="begin"/>
                </w:r>
                <w:r>
                  <w:instrText>HYPERLINK "http://www.spc.int/ofp/PacificSpecimenBank"</w:instrText>
                </w:r>
                <w:r>
                  <w:fldChar w:fldCharType="separate"/>
                </w:r>
                <w:r>
                  <w:t>www.spc.int/ofp/PacificSpecimenBank</w:t>
                </w:r>
                <w:r>
                  <w:fldChar w:fldCharType="end"/>
                </w:r>
              </w:ins>
            </w:sdtContent>
          </w:sdt>
        </w:p>
      </w:sdtContent>
    </w:sdt>
    <w:p w14:paraId="2CD377BA" w14:textId="77777777" w:rsidR="00834DF8" w:rsidRDefault="00000000">
      <w:pPr>
        <w:widowControl w:val="0"/>
        <w:pBdr>
          <w:top w:val="nil"/>
          <w:left w:val="nil"/>
          <w:bottom w:val="nil"/>
          <w:right w:val="nil"/>
          <w:between w:val="nil"/>
        </w:pBdr>
        <w:ind w:left="720" w:hanging="720"/>
      </w:pPr>
      <w:r>
        <w:t xml:space="preserve">Wickham, H. (2016). </w:t>
      </w:r>
      <w:r>
        <w:rPr>
          <w:i/>
        </w:rPr>
        <w:t>ggplot2: Elegant Graphics for Data Analysis</w:t>
      </w:r>
      <w:r>
        <w:t xml:space="preserve"> (v. 3.3.5).</w:t>
      </w:r>
    </w:p>
    <w:p w14:paraId="47A4E4F9" w14:textId="77777777" w:rsidR="00834DF8" w:rsidRDefault="00000000">
      <w:pPr>
        <w:widowControl w:val="0"/>
        <w:pBdr>
          <w:top w:val="nil"/>
          <w:left w:val="nil"/>
          <w:bottom w:val="nil"/>
          <w:right w:val="nil"/>
          <w:between w:val="nil"/>
        </w:pBdr>
        <w:ind w:left="720" w:hanging="720"/>
      </w:pPr>
      <w:r>
        <w:lastRenderedPageBreak/>
        <w:t xml:space="preserve">Wickham, H. (2021). </w:t>
      </w:r>
      <w:r>
        <w:rPr>
          <w:i/>
        </w:rPr>
        <w:t xml:space="preserve">stringr: Simple, Consistent Wrappers for Common String Operations. </w:t>
      </w:r>
      <w:r>
        <w:t>http://stringr.tidyverse.org, https://github.com/tidyverse/stringr</w:t>
      </w:r>
    </w:p>
    <w:p w14:paraId="1BF10C76" w14:textId="77777777" w:rsidR="00834DF8" w:rsidRDefault="00000000">
      <w:pPr>
        <w:widowControl w:val="0"/>
        <w:pBdr>
          <w:top w:val="nil"/>
          <w:left w:val="nil"/>
          <w:bottom w:val="nil"/>
          <w:right w:val="nil"/>
          <w:between w:val="nil"/>
        </w:pBdr>
        <w:ind w:left="720" w:hanging="720"/>
      </w:pPr>
      <w:r>
        <w:t xml:space="preserve">Young, J. W., Lansdell, M. J., Campbell, R. A., Cooper, S. P., Juanes, F., &amp; Guest, M. A. (2010). Feeding ecology and niche segregation in oceanic top predators off eastern Australia. </w:t>
      </w:r>
      <w:r>
        <w:rPr>
          <w:i/>
        </w:rPr>
        <w:t>Marine Biology</w:t>
      </w:r>
      <w:r>
        <w:t xml:space="preserve">, </w:t>
      </w:r>
      <w:r>
        <w:rPr>
          <w:i/>
        </w:rPr>
        <w:t>157</w:t>
      </w:r>
      <w:r>
        <w:t>(11), 2347–2368. https://doi.org/10.1007/s00227-010-1500-y</w:t>
      </w:r>
    </w:p>
    <w:p w14:paraId="0977C2D8" w14:textId="77777777" w:rsidR="00834DF8" w:rsidRDefault="00000000">
      <w:pPr>
        <w:widowControl w:val="0"/>
        <w:pBdr>
          <w:top w:val="nil"/>
          <w:left w:val="nil"/>
          <w:bottom w:val="nil"/>
          <w:right w:val="nil"/>
          <w:between w:val="nil"/>
        </w:pBdr>
        <w:ind w:left="720" w:hanging="720"/>
      </w:pPr>
      <w:r>
        <w:t xml:space="preserve">Young, J. W., Olson, R. J., Ménard, F., Kuhnert, P. M., Duffy, L. M., Allain, V., Logan, J. M., Lorrain, A., Somes, C. J., Graham, B., Goñi, N., Pethybridge, H., Simier, M., Potier, M., Romanov, E., Pagendam, D., Hannides, C., &amp; Choy, C. A. (2015). Setting the stage for a global-scale trophic analysis of marine top predators: A multi-workshop review. </w:t>
      </w:r>
      <w:r>
        <w:rPr>
          <w:i/>
        </w:rPr>
        <w:t>Reviews in Fish Biology and Fisheries</w:t>
      </w:r>
      <w:r>
        <w:t xml:space="preserve">, </w:t>
      </w:r>
      <w:r>
        <w:rPr>
          <w:i/>
        </w:rPr>
        <w:t>25</w:t>
      </w:r>
      <w:r>
        <w:t>(1), 261–272. https://doi.org/10.1007/s11160-014-9368-4</w:t>
      </w:r>
    </w:p>
    <w:p w14:paraId="527A7FE1" w14:textId="77777777" w:rsidR="00834DF8" w:rsidRDefault="00000000">
      <w:pPr>
        <w:widowControl w:val="0"/>
        <w:pBdr>
          <w:top w:val="nil"/>
          <w:left w:val="nil"/>
          <w:bottom w:val="nil"/>
          <w:right w:val="nil"/>
          <w:between w:val="nil"/>
        </w:pBdr>
        <w:ind w:left="720" w:hanging="720"/>
      </w:pPr>
      <w:r>
        <w:t xml:space="preserve">Yu, G., Smith, D. K., Zhu, H., Guan, Y., &amp; Lam, T. T.-Y. (2017). ggtree: An r package for visualization and annotation of phylogenetic trees with their covariates and other associated data. </w:t>
      </w:r>
      <w:r>
        <w:rPr>
          <w:i/>
        </w:rPr>
        <w:t>Methods in Ecology and Evolution</w:t>
      </w:r>
      <w:r>
        <w:t xml:space="preserve">, </w:t>
      </w:r>
      <w:r>
        <w:rPr>
          <w:i/>
        </w:rPr>
        <w:t>8</w:t>
      </w:r>
      <w:r>
        <w:t>(1), 28–36. https://doi.org/10.1111/2041-210X.12628</w:t>
      </w:r>
    </w:p>
    <w:p w14:paraId="4088C968" w14:textId="77777777" w:rsidR="00834DF8" w:rsidRDefault="00000000">
      <w:pPr>
        <w:widowControl w:val="0"/>
        <w:pBdr>
          <w:top w:val="nil"/>
          <w:left w:val="nil"/>
          <w:bottom w:val="nil"/>
          <w:right w:val="nil"/>
          <w:between w:val="nil"/>
        </w:pBdr>
        <w:ind w:left="720" w:hanging="720"/>
      </w:pPr>
      <w:r>
        <w:t xml:space="preserve">Zakharova, L., Meyer, K. M., &amp; Seifan, M. (2019). Trait-based modelling in ecology: A review of two decades of research. </w:t>
      </w:r>
      <w:r>
        <w:rPr>
          <w:i/>
        </w:rPr>
        <w:t>Ecological Modelling</w:t>
      </w:r>
      <w:r>
        <w:t xml:space="preserve">, </w:t>
      </w:r>
      <w:r>
        <w:rPr>
          <w:i/>
        </w:rPr>
        <w:t>407</w:t>
      </w:r>
      <w:r>
        <w:t>, 108703. https://doi.org/10.1016/j.ecolmodel.2019.05.008</w:t>
      </w:r>
    </w:p>
    <w:p w14:paraId="5AA37F7C" w14:textId="77777777" w:rsidR="00834DF8" w:rsidRDefault="00000000">
      <w:pPr>
        <w:widowControl w:val="0"/>
        <w:pBdr>
          <w:top w:val="nil"/>
          <w:left w:val="nil"/>
          <w:bottom w:val="nil"/>
          <w:right w:val="nil"/>
          <w:between w:val="nil"/>
        </w:pBdr>
        <w:ind w:left="720" w:hanging="720"/>
      </w:pPr>
      <w:r>
        <w:t xml:space="preserve">Zuur, A. F., Ieno, E. N., &amp; Elphick, C. S. (2010). A protocol for data exploration to avoid common statistical problems. </w:t>
      </w:r>
      <w:r>
        <w:rPr>
          <w:i/>
        </w:rPr>
        <w:t>Methods in Ecology and Evolution</w:t>
      </w:r>
      <w:r>
        <w:t xml:space="preserve">, </w:t>
      </w:r>
      <w:r>
        <w:rPr>
          <w:i/>
        </w:rPr>
        <w:t>1</w:t>
      </w:r>
      <w:r>
        <w:t>(1), 3–14. https://doi.org/10.1111/j.2041-210X.2009.00001.x</w:t>
      </w:r>
    </w:p>
    <w:p w14:paraId="4D5E96AE" w14:textId="77777777" w:rsidR="00834DF8" w:rsidRDefault="00834DF8"/>
    <w:p w14:paraId="40C77ADC" w14:textId="77777777" w:rsidR="00834DF8" w:rsidRDefault="00000000">
      <w:pPr>
        <w:pStyle w:val="Heading2"/>
      </w:pPr>
      <w:bookmarkStart w:id="1424" w:name="_Toc137363826"/>
      <w:r>
        <w:lastRenderedPageBreak/>
        <w:t>Data Accessibility</w:t>
      </w:r>
      <w:bookmarkEnd w:id="1424"/>
    </w:p>
    <w:sdt>
      <w:sdtPr>
        <w:tag w:val="goog_rdk_627"/>
        <w:id w:val="1256636076"/>
      </w:sdtPr>
      <w:sdtContent>
        <w:p w14:paraId="3FC1281B" w14:textId="77777777" w:rsidR="00834DF8" w:rsidRDefault="00000000">
          <w:pPr>
            <w:rPr>
              <w:ins w:id="1425" w:author="Natasha Hardy" w:date="2023-06-11T00:54:00Z"/>
            </w:rPr>
          </w:pPr>
          <w:sdt>
            <w:sdtPr>
              <w:tag w:val="goog_rdk_626"/>
              <w:id w:val="-1483080201"/>
            </w:sdtPr>
            <w:sdtContent/>
          </w:sdt>
        </w:p>
      </w:sdtContent>
    </w:sdt>
    <w:p w14:paraId="702C7A02" w14:textId="48CD000F" w:rsidR="00834DF8" w:rsidRDefault="00000000">
      <w:pPr>
        <w:sectPr w:rsidR="00834DF8" w:rsidSect="002B15E5">
          <w:pgSz w:w="12240" w:h="15840"/>
          <w:pgMar w:top="1440" w:right="1440" w:bottom="1440" w:left="1440" w:header="720" w:footer="720" w:gutter="0"/>
          <w:lnNumType w:countBy="1" w:restart="continuous"/>
          <w:cols w:space="720"/>
          <w:docGrid w:linePitch="326"/>
          <w:sectPrChange w:id="1426" w:author="Natasha Hardy" w:date="2023-06-11T22:31:00Z">
            <w:sectPr w:rsidR="00834DF8" w:rsidSect="002B15E5">
              <w:pgMar w:top="1440" w:right="1440" w:bottom="1440" w:left="1440" w:header="720" w:footer="720" w:gutter="0"/>
              <w:lnNumType w:countBy="0" w:restart="newPage"/>
              <w:docGrid w:linePitch="0"/>
            </w:sectPr>
          </w:sectPrChange>
        </w:sectPr>
      </w:pPr>
      <w:sdt>
        <w:sdtPr>
          <w:tag w:val="goog_rdk_629"/>
          <w:id w:val="736520924"/>
        </w:sdtPr>
        <w:sdtContent>
          <w:ins w:id="1427" w:author="Natasha Hardy" w:date="2023-06-11T00:55:00Z">
            <w:r>
              <w:t xml:space="preserve">Both the data and code will be made publicly available through a CC BY 4.0 public-use licence upon acceptance of this manuscript for publication. Given the nature of the data and commercial value of the study species we cannot make data publicly available prior to acceptance for publication of this product. </w:t>
            </w:r>
          </w:ins>
        </w:sdtContent>
      </w:sdt>
      <w:r>
        <w:t xml:space="preserve">The database for global and historical albacore diet composition from digitised published and grey literature will be made available on </w:t>
      </w:r>
      <w:ins w:id="1428" w:author="Natasha Hardy" w:date="2023-06-11T19:27:00Z">
        <w:r w:rsidR="002A5868">
          <w:t xml:space="preserve">the University of Alberta’s </w:t>
        </w:r>
      </w:ins>
      <w:r>
        <w:t>Datavers</w:t>
      </w:r>
      <w:ins w:id="1429" w:author="Natasha Hardy" w:date="2023-06-11T19:28:00Z">
        <w:r w:rsidR="002A5868">
          <w:t>e</w:t>
        </w:r>
      </w:ins>
      <w:del w:id="1430" w:author="Natasha Hardy" w:date="2023-06-11T19:28:00Z">
        <w:r w:rsidDel="002A5868">
          <w:delText>e’s</w:delText>
        </w:r>
      </w:del>
      <w:r>
        <w:t xml:space="preserve"> Borealis repository</w:t>
      </w:r>
      <w:sdt>
        <w:sdtPr>
          <w:tag w:val="goog_rdk_630"/>
          <w:id w:val="-1026178762"/>
        </w:sdtPr>
        <w:sdtContent>
          <w:ins w:id="1431" w:author="Natasha Hardy" w:date="2023-06-10T23:34:00Z">
            <w:r>
              <w:t>.</w:t>
            </w:r>
          </w:ins>
        </w:sdtContent>
      </w:sdt>
      <w:customXmlDelRangeStart w:id="1432" w:author="Natasha Hardy" w:date="2023-06-11T19:22:00Z"/>
      <w:sdt>
        <w:sdtPr>
          <w:tag w:val="goog_rdk_631"/>
          <w:id w:val="-1789733027"/>
        </w:sdtPr>
        <w:sdtContent>
          <w:customXmlDelRangeEnd w:id="1432"/>
          <w:del w:id="1433" w:author="Natasha Hardy" w:date="2023-06-10T23:34:00Z">
            <w:r>
              <w:delText>.</w:delText>
            </w:r>
          </w:del>
          <w:customXmlDelRangeStart w:id="1434" w:author="Natasha Hardy" w:date="2023-06-11T19:22:00Z"/>
        </w:sdtContent>
      </w:sdt>
      <w:customXmlDelRangeEnd w:id="1434"/>
      <w:del w:id="1435" w:author="Natasha Hardy" w:date="2023-06-11T19:22:00Z">
        <w:r w:rsidDel="0059272C">
          <w:delText xml:space="preserve"> A</w:delText>
        </w:r>
      </w:del>
      <w:ins w:id="1436" w:author="Natasha Hardy" w:date="2023-06-11T19:27:00Z">
        <w:r w:rsidR="002A5868">
          <w:t xml:space="preserve"> </w:t>
        </w:r>
      </w:ins>
      <w:ins w:id="1437" w:author="Natasha Hardy" w:date="2023-06-11T19:22:00Z">
        <w:r w:rsidR="0059272C">
          <w:t>A</w:t>
        </w:r>
      </w:ins>
      <w:r>
        <w:t>ll code for analyses will be made publicly available on Github (</w:t>
      </w:r>
      <w:r>
        <w:fldChar w:fldCharType="begin"/>
      </w:r>
      <w:r>
        <w:instrText>HYPERLINK "https://github.com/CHANGE-Lab/albacore-diet-global" \h</w:instrText>
      </w:r>
      <w:r>
        <w:fldChar w:fldCharType="separate"/>
      </w:r>
      <w:r>
        <w:rPr>
          <w:color w:val="1155CC"/>
          <w:u w:val="single"/>
        </w:rPr>
        <w:t>https://github.com/CHANGE-Lab/albacore-diet-global</w:t>
      </w:r>
      <w:r>
        <w:rPr>
          <w:color w:val="1155CC"/>
          <w:u w:val="single"/>
        </w:rPr>
        <w:fldChar w:fldCharType="end"/>
      </w:r>
      <w:r>
        <w:t xml:space="preserve">). </w:t>
      </w:r>
      <w:sdt>
        <w:sdtPr>
          <w:tag w:val="goog_rdk_632"/>
          <w:id w:val="-2035107277"/>
        </w:sdtPr>
        <w:sdtContent>
          <w:del w:id="1438" w:author="Natasha Hardy" w:date="2023-06-11T00:55:00Z">
            <w:r>
              <w:delText>Both the data and code will be made publicly available through a CC BY 4.0 public-use licence upon acceptance of this manuscript for publication. Given the nature of the data and commercial value of the study species we cannot make data publicly available prior to acceptance for publication of this product.</w:delText>
            </w:r>
          </w:del>
        </w:sdtContent>
      </w:sdt>
    </w:p>
    <w:p w14:paraId="755195A3" w14:textId="77777777" w:rsidR="00834DF8" w:rsidRDefault="00000000">
      <w:pPr>
        <w:pStyle w:val="Heading2"/>
      </w:pPr>
      <w:bookmarkStart w:id="1439" w:name="_Toc137363827"/>
      <w:r>
        <w:lastRenderedPageBreak/>
        <w:t>Tables</w:t>
      </w:r>
      <w:bookmarkEnd w:id="1439"/>
    </w:p>
    <w:p w14:paraId="55E6723E" w14:textId="77777777" w:rsidR="00834DF8" w:rsidRDefault="00834DF8"/>
    <w:p w14:paraId="70D7AF20" w14:textId="4907ADAE" w:rsidR="005A4941" w:rsidRDefault="00000000" w:rsidP="005A4941">
      <w:pPr>
        <w:rPr>
          <w:ins w:id="1440" w:author="Natasha Hardy" w:date="2023-06-11T23:36:00Z"/>
        </w:rPr>
      </w:pPr>
      <w:r>
        <w:rPr>
          <w:b/>
        </w:rPr>
        <w:t>Table 1.</w:t>
      </w:r>
      <w:r>
        <w:t xml:space="preserve"> </w:t>
      </w:r>
      <w:customXmlInsRangeStart w:id="1441" w:author="Natasha Hardy" w:date="2023-06-11T23:36:00Z"/>
      <w:sdt>
        <w:sdtPr>
          <w:tag w:val="goog_rdk_633"/>
          <w:id w:val="-2134620925"/>
        </w:sdtPr>
        <w:sdtContent>
          <w:customXmlInsRangeEnd w:id="1441"/>
          <w:ins w:id="1442" w:author="Natasha Hardy" w:date="2023-06-11T23:36:00Z">
            <w:r w:rsidR="005A4941">
              <w:t>Description of the four t</w:t>
            </w:r>
          </w:ins>
          <w:customXmlInsRangeStart w:id="1443" w:author="Natasha Hardy" w:date="2023-06-11T23:36:00Z"/>
        </w:sdtContent>
      </w:sdt>
      <w:customXmlInsRangeEnd w:id="1443"/>
      <w:ins w:id="1444" w:author="Natasha Hardy" w:date="2023-06-11T23:36:00Z">
        <w:r w:rsidR="005A4941">
          <w:t>rait variables and values that influence the prey encounter phase of the predation process extracted from the Pelagic Species Trait Database (Gleiber et al., 2022). Described here are traits that corresponded to the most commonly consumed prey life stage, and while species can occur elsewhere, this informs us of their main habitat use trait (section 2.3). Note several modifications made to the data extracted with respect to selecting traits and prey life stages most commonly by albacore.</w:t>
        </w:r>
      </w:ins>
    </w:p>
    <w:p w14:paraId="04B9A140" w14:textId="1D66438E" w:rsidR="00834DF8" w:rsidRDefault="00000000">
      <w:customXmlDelRangeStart w:id="1445" w:author="Natasha Hardy" w:date="2023-06-11T23:36:00Z"/>
      <w:sdt>
        <w:sdtPr>
          <w:tag w:val="goog_rdk_633"/>
          <w:id w:val="-1603412956"/>
        </w:sdtPr>
        <w:sdtContent>
          <w:customXmlDelRangeEnd w:id="1445"/>
          <w:customXmlDelRangeStart w:id="1446" w:author="Natasha Hardy" w:date="2023-06-11T23:36:00Z"/>
        </w:sdtContent>
      </w:sdt>
      <w:customXmlDelRangeEnd w:id="1446"/>
      <w:customXmlDelRangeStart w:id="1447" w:author="Natasha Hardy" w:date="2023-06-11T23:36:00Z"/>
      <w:sdt>
        <w:sdtPr>
          <w:tag w:val="goog_rdk_634"/>
          <w:id w:val="-998422525"/>
        </w:sdtPr>
        <w:sdtContent>
          <w:customXmlDelRangeEnd w:id="1447"/>
          <w:del w:id="1448" w:author="Natasha Hardy" w:date="2023-06-10T20:04:00Z">
            <w:r>
              <w:delText>T</w:delText>
            </w:r>
          </w:del>
          <w:customXmlDelRangeStart w:id="1449" w:author="Natasha Hardy" w:date="2023-06-11T23:36:00Z"/>
        </w:sdtContent>
      </w:sdt>
      <w:customXmlDelRangeEnd w:id="1449"/>
      <w:del w:id="1450" w:author="Natasha Hardy" w:date="2023-06-11T23:36:00Z">
        <w:r w:rsidDel="005A4941">
          <w:delText>rait variables and values that influence the prey encounter phase of the predation process (Green et al., 2019).</w:delText>
        </w:r>
      </w:del>
    </w:p>
    <w:tbl>
      <w:tblPr>
        <w:tblStyle w:val="a1"/>
        <w:tblW w:w="12961" w:type="dxa"/>
        <w:tblBorders>
          <w:top w:val="nil"/>
          <w:left w:val="nil"/>
          <w:bottom w:val="nil"/>
          <w:right w:val="nil"/>
          <w:insideH w:val="nil"/>
          <w:insideV w:val="nil"/>
        </w:tblBorders>
        <w:tblLayout w:type="fixed"/>
        <w:tblLook w:val="0600" w:firstRow="0" w:lastRow="0" w:firstColumn="0" w:lastColumn="0" w:noHBand="1" w:noVBand="1"/>
      </w:tblPr>
      <w:tblGrid>
        <w:gridCol w:w="2356"/>
        <w:gridCol w:w="2835"/>
        <w:gridCol w:w="7770"/>
      </w:tblGrid>
      <w:tr w:rsidR="00834DF8" w14:paraId="5C8CF49C" w14:textId="77777777">
        <w:trPr>
          <w:trHeight w:val="345"/>
        </w:trPr>
        <w:tc>
          <w:tcPr>
            <w:tcW w:w="2356" w:type="dxa"/>
            <w:tcBorders>
              <w:top w:val="single" w:sz="7" w:space="0" w:color="000000"/>
              <w:left w:val="single" w:sz="7" w:space="0" w:color="000000"/>
              <w:bottom w:val="single" w:sz="7" w:space="0" w:color="000000"/>
              <w:right w:val="single" w:sz="7" w:space="0" w:color="000000"/>
            </w:tcBorders>
            <w:tcMar>
              <w:top w:w="40" w:type="dxa"/>
              <w:left w:w="40" w:type="dxa"/>
              <w:bottom w:w="40" w:type="dxa"/>
              <w:right w:w="40" w:type="dxa"/>
            </w:tcMar>
            <w:vAlign w:val="bottom"/>
          </w:tcPr>
          <w:p w14:paraId="606BB6DD" w14:textId="77777777" w:rsidR="00834DF8" w:rsidRDefault="00000000">
            <w:pPr>
              <w:widowControl w:val="0"/>
              <w:spacing w:line="276" w:lineRule="auto"/>
              <w:jc w:val="center"/>
              <w:rPr>
                <w:rFonts w:ascii="Arial" w:eastAsia="Arial" w:hAnsi="Arial" w:cs="Arial"/>
                <w:sz w:val="20"/>
                <w:szCs w:val="20"/>
              </w:rPr>
            </w:pPr>
            <w:r>
              <w:t>Trait</w:t>
            </w:r>
          </w:p>
        </w:tc>
        <w:tc>
          <w:tcPr>
            <w:tcW w:w="2835" w:type="dxa"/>
            <w:tcBorders>
              <w:top w:val="single" w:sz="7" w:space="0" w:color="000000"/>
              <w:left w:val="single" w:sz="7" w:space="0" w:color="CCCCCC"/>
              <w:bottom w:val="single" w:sz="7" w:space="0" w:color="000000"/>
              <w:right w:val="single" w:sz="7" w:space="0" w:color="000000"/>
            </w:tcBorders>
            <w:tcMar>
              <w:top w:w="40" w:type="dxa"/>
              <w:left w:w="40" w:type="dxa"/>
              <w:bottom w:w="40" w:type="dxa"/>
              <w:right w:w="40" w:type="dxa"/>
            </w:tcMar>
            <w:vAlign w:val="bottom"/>
          </w:tcPr>
          <w:p w14:paraId="1F533958" w14:textId="77777777" w:rsidR="00834DF8" w:rsidRDefault="00000000">
            <w:pPr>
              <w:widowControl w:val="0"/>
              <w:spacing w:line="276" w:lineRule="auto"/>
              <w:jc w:val="center"/>
              <w:rPr>
                <w:rFonts w:ascii="Arial" w:eastAsia="Arial" w:hAnsi="Arial" w:cs="Arial"/>
                <w:sz w:val="20"/>
                <w:szCs w:val="20"/>
              </w:rPr>
            </w:pPr>
            <w:r>
              <w:t>Variable type</w:t>
            </w:r>
          </w:p>
        </w:tc>
        <w:tc>
          <w:tcPr>
            <w:tcW w:w="7770" w:type="dxa"/>
            <w:tcBorders>
              <w:top w:val="single" w:sz="7" w:space="0" w:color="000000"/>
              <w:left w:val="single" w:sz="7" w:space="0" w:color="CCCCCC"/>
              <w:bottom w:val="single" w:sz="7" w:space="0" w:color="000000"/>
              <w:right w:val="single" w:sz="7" w:space="0" w:color="000000"/>
            </w:tcBorders>
            <w:tcMar>
              <w:top w:w="40" w:type="dxa"/>
              <w:left w:w="40" w:type="dxa"/>
              <w:bottom w:w="40" w:type="dxa"/>
              <w:right w:w="40" w:type="dxa"/>
            </w:tcMar>
            <w:vAlign w:val="bottom"/>
          </w:tcPr>
          <w:p w14:paraId="56CB9E83" w14:textId="77777777" w:rsidR="00834DF8" w:rsidRDefault="00000000">
            <w:pPr>
              <w:widowControl w:val="0"/>
              <w:spacing w:line="276" w:lineRule="auto"/>
              <w:jc w:val="center"/>
              <w:rPr>
                <w:rFonts w:ascii="Arial" w:eastAsia="Arial" w:hAnsi="Arial" w:cs="Arial"/>
                <w:sz w:val="20"/>
                <w:szCs w:val="20"/>
              </w:rPr>
            </w:pPr>
            <w:r>
              <w:t>Definitions &amp; relationships of traits for predator-prey interactions</w:t>
            </w:r>
          </w:p>
        </w:tc>
      </w:tr>
      <w:tr w:rsidR="00834DF8" w14:paraId="33A2F9F7" w14:textId="77777777">
        <w:trPr>
          <w:trHeight w:val="915"/>
        </w:trPr>
        <w:tc>
          <w:tcPr>
            <w:tcW w:w="2356"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2690E987" w14:textId="77777777" w:rsidR="00834DF8" w:rsidRDefault="00000000">
            <w:pPr>
              <w:widowControl w:val="0"/>
              <w:spacing w:line="276" w:lineRule="auto"/>
              <w:jc w:val="center"/>
              <w:rPr>
                <w:rFonts w:ascii="Arial" w:eastAsia="Arial" w:hAnsi="Arial" w:cs="Arial"/>
                <w:sz w:val="20"/>
                <w:szCs w:val="20"/>
              </w:rPr>
            </w:pPr>
            <w:r>
              <w:t>Vertical habitat use</w:t>
            </w:r>
          </w:p>
        </w:tc>
        <w:tc>
          <w:tcPr>
            <w:tcW w:w="2835"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bottom"/>
          </w:tcPr>
          <w:p w14:paraId="205BA641" w14:textId="77777777" w:rsidR="00834DF8" w:rsidRDefault="00000000">
            <w:pPr>
              <w:widowControl w:val="0"/>
              <w:spacing w:line="276" w:lineRule="auto"/>
              <w:jc w:val="center"/>
              <w:rPr>
                <w:rFonts w:ascii="Arial" w:eastAsia="Arial" w:hAnsi="Arial" w:cs="Arial"/>
                <w:sz w:val="20"/>
                <w:szCs w:val="20"/>
              </w:rPr>
            </w:pPr>
            <w:r>
              <w:t>Categorical (demersal, epipelagic, mesopelagic)</w:t>
            </w:r>
          </w:p>
        </w:tc>
        <w:tc>
          <w:tcPr>
            <w:tcW w:w="777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bottom"/>
          </w:tcPr>
          <w:p w14:paraId="7705C6A7" w14:textId="4179A0E1" w:rsidR="00834DF8" w:rsidRDefault="005A4941">
            <w:pPr>
              <w:widowControl w:val="0"/>
              <w:spacing w:line="276" w:lineRule="auto"/>
              <w:rPr>
                <w:rFonts w:ascii="Arial" w:eastAsia="Arial" w:hAnsi="Arial" w:cs="Arial"/>
                <w:sz w:val="20"/>
                <w:szCs w:val="20"/>
              </w:rPr>
            </w:pPr>
            <w:ins w:id="1451" w:author="Natasha Hardy" w:date="2023-06-11T23:37:00Z">
              <w:r>
                <w:t>Represents the water column position that prey resources primarily occupy. Demersal includes benthic taxa, and mesopelagic includes bathypelagic taxa.</w:t>
              </w:r>
            </w:ins>
            <w:del w:id="1452" w:author="Natasha Hardy" w:date="2023-06-11T23:37:00Z">
              <w:r w:rsidR="00000000" w:rsidDel="005A4941">
                <w:delText>Represents the water column position that prey resources primarily occupy (note that species can occur elsewhere, but this trait informs us of their main habitat use).</w:delText>
              </w:r>
            </w:del>
          </w:p>
        </w:tc>
      </w:tr>
      <w:tr w:rsidR="005A4941" w14:paraId="1249770E" w14:textId="77777777">
        <w:trPr>
          <w:trHeight w:val="915"/>
        </w:trPr>
        <w:tc>
          <w:tcPr>
            <w:tcW w:w="2356"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0E5C57F8" w14:textId="77777777" w:rsidR="005A4941" w:rsidRDefault="005A4941" w:rsidP="005A4941">
            <w:pPr>
              <w:widowControl w:val="0"/>
              <w:spacing w:line="276" w:lineRule="auto"/>
              <w:jc w:val="center"/>
              <w:rPr>
                <w:rFonts w:ascii="Arial" w:eastAsia="Arial" w:hAnsi="Arial" w:cs="Arial"/>
                <w:sz w:val="20"/>
                <w:szCs w:val="20"/>
              </w:rPr>
            </w:pPr>
            <w:r>
              <w:t>Horizontal habitat use</w:t>
            </w:r>
          </w:p>
        </w:tc>
        <w:tc>
          <w:tcPr>
            <w:tcW w:w="2835"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bottom"/>
          </w:tcPr>
          <w:p w14:paraId="07A77367" w14:textId="77777777" w:rsidR="005A4941" w:rsidRDefault="005A4941" w:rsidP="005A4941">
            <w:pPr>
              <w:widowControl w:val="0"/>
              <w:spacing w:line="276" w:lineRule="auto"/>
              <w:jc w:val="center"/>
              <w:rPr>
                <w:rFonts w:ascii="Arial" w:eastAsia="Arial" w:hAnsi="Arial" w:cs="Arial"/>
                <w:sz w:val="20"/>
                <w:szCs w:val="20"/>
              </w:rPr>
            </w:pPr>
            <w:r>
              <w:t>Categorical (coastal, continental shelf, oceanic)</w:t>
            </w:r>
          </w:p>
        </w:tc>
        <w:tc>
          <w:tcPr>
            <w:tcW w:w="777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bottom"/>
          </w:tcPr>
          <w:p w14:paraId="3E02F3A3" w14:textId="30D696FC" w:rsidR="005A4941" w:rsidRDefault="005A4941" w:rsidP="005A4941">
            <w:pPr>
              <w:widowControl w:val="0"/>
              <w:spacing w:line="276" w:lineRule="auto"/>
            </w:pPr>
            <w:ins w:id="1453" w:author="Natasha Hardy" w:date="2023-06-11T23:37:00Z">
              <w:r>
                <w:t>Represents the typical position from coastal to offshore waters that prey resources primarily occupy. Coastal = coastal and reef associated; continental shelf = shelf and slope; oceanic = offshore taxa.</w:t>
              </w:r>
            </w:ins>
            <w:del w:id="1454" w:author="Natasha Hardy" w:date="2023-06-11T23:37:00Z">
              <w:r w:rsidDel="00900515">
                <w:delText>Represents the typical position from coastal to offshore waters that prey resources primarily occupy (note that species can occur elsewhere, but this trait informs us of their main habitat use). Coastal = coastal and reef associated; continental shelf = shelf and slope; oceanic = offshore taxa.</w:delText>
              </w:r>
            </w:del>
          </w:p>
        </w:tc>
      </w:tr>
      <w:tr w:rsidR="005A4941" w14:paraId="4C66A3D8" w14:textId="77777777">
        <w:trPr>
          <w:trHeight w:val="1770"/>
        </w:trPr>
        <w:tc>
          <w:tcPr>
            <w:tcW w:w="2356" w:type="dxa"/>
            <w:tcBorders>
              <w:top w:val="single" w:sz="7" w:space="0" w:color="CCCCCC"/>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bottom"/>
          </w:tcPr>
          <w:p w14:paraId="27690876" w14:textId="77777777" w:rsidR="005A4941" w:rsidRDefault="005A4941" w:rsidP="005A4941">
            <w:pPr>
              <w:widowControl w:val="0"/>
              <w:spacing w:line="276" w:lineRule="auto"/>
              <w:jc w:val="center"/>
              <w:rPr>
                <w:rFonts w:ascii="Arial" w:eastAsia="Arial" w:hAnsi="Arial" w:cs="Arial"/>
                <w:sz w:val="20"/>
                <w:szCs w:val="20"/>
              </w:rPr>
            </w:pPr>
            <w:r>
              <w:t>Diel migration</w:t>
            </w:r>
          </w:p>
        </w:tc>
        <w:tc>
          <w:tcPr>
            <w:tcW w:w="283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03766F70" w14:textId="77777777" w:rsidR="005A4941" w:rsidRDefault="005A4941" w:rsidP="005A4941">
            <w:pPr>
              <w:widowControl w:val="0"/>
              <w:spacing w:line="276" w:lineRule="auto"/>
              <w:jc w:val="center"/>
              <w:rPr>
                <w:rFonts w:ascii="Arial" w:eastAsia="Arial" w:hAnsi="Arial" w:cs="Arial"/>
                <w:sz w:val="20"/>
                <w:szCs w:val="20"/>
              </w:rPr>
            </w:pPr>
            <w:r>
              <w:t>Binary (yes/no)</w:t>
            </w:r>
          </w:p>
        </w:tc>
        <w:tc>
          <w:tcPr>
            <w:tcW w:w="777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bottom"/>
          </w:tcPr>
          <w:p w14:paraId="719DC39F" w14:textId="77777777" w:rsidR="005A4941" w:rsidRDefault="005A4941" w:rsidP="005A4941">
            <w:pPr>
              <w:widowControl w:val="0"/>
              <w:spacing w:line="276" w:lineRule="auto"/>
              <w:rPr>
                <w:rFonts w:ascii="Arial" w:eastAsia="Arial" w:hAnsi="Arial" w:cs="Arial"/>
                <w:sz w:val="20"/>
                <w:szCs w:val="20"/>
              </w:rPr>
            </w:pPr>
            <w:r>
              <w:t>The relationship of this trait with predation is complicated due to an evolutionary arms race whereby prey species, particularly at larval, young-of-year and juvenile life stages, evolved to undertake these diel migrations to avoid predation, however, visual predators in turn evolved to mirror these migrations and intercept prey at crepuscular hours. We include this trait for exploratory analyses and generation of hypotheses on how this may affect predator-prey interactions for albacore tuna.</w:t>
            </w:r>
          </w:p>
        </w:tc>
      </w:tr>
      <w:tr w:rsidR="005A4941" w14:paraId="5B9F574B" w14:textId="77777777">
        <w:trPr>
          <w:trHeight w:val="915"/>
        </w:trPr>
        <w:tc>
          <w:tcPr>
            <w:tcW w:w="2356"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18A883B1" w14:textId="77777777" w:rsidR="005A4941" w:rsidRDefault="005A4941" w:rsidP="005A4941">
            <w:pPr>
              <w:widowControl w:val="0"/>
              <w:spacing w:line="276" w:lineRule="auto"/>
              <w:jc w:val="center"/>
              <w:rPr>
                <w:rFonts w:ascii="Arial" w:eastAsia="Arial" w:hAnsi="Arial" w:cs="Arial"/>
                <w:sz w:val="20"/>
                <w:szCs w:val="20"/>
              </w:rPr>
            </w:pPr>
            <w:r>
              <w:lastRenderedPageBreak/>
              <w:t>Seasonal migration</w:t>
            </w:r>
          </w:p>
        </w:tc>
        <w:tc>
          <w:tcPr>
            <w:tcW w:w="283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13D0D833" w14:textId="77777777" w:rsidR="005A4941" w:rsidRDefault="005A4941" w:rsidP="005A4941">
            <w:pPr>
              <w:widowControl w:val="0"/>
              <w:spacing w:line="276" w:lineRule="auto"/>
              <w:jc w:val="center"/>
              <w:rPr>
                <w:rFonts w:ascii="Arial" w:eastAsia="Arial" w:hAnsi="Arial" w:cs="Arial"/>
                <w:sz w:val="20"/>
                <w:szCs w:val="20"/>
              </w:rPr>
            </w:pPr>
            <w:r>
              <w:t>Binary (yes/no)</w:t>
            </w:r>
          </w:p>
        </w:tc>
        <w:tc>
          <w:tcPr>
            <w:tcW w:w="777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4E02C729" w14:textId="77777777" w:rsidR="005A4941" w:rsidRDefault="005A4941" w:rsidP="005A4941">
            <w:pPr>
              <w:widowControl w:val="0"/>
              <w:spacing w:line="276" w:lineRule="auto"/>
              <w:jc w:val="center"/>
              <w:rPr>
                <w:rFonts w:ascii="Arial" w:eastAsia="Arial" w:hAnsi="Arial" w:cs="Arial"/>
                <w:sz w:val="20"/>
                <w:szCs w:val="20"/>
              </w:rPr>
            </w:pPr>
            <w:r>
              <w:t>Represents whether prey species are seasonally abundant in the system, either in the form of seasonal spawning aggregations or seasonal migrations within the system, or local resident prey present at similar abundances year-round.</w:t>
            </w:r>
          </w:p>
        </w:tc>
      </w:tr>
    </w:tbl>
    <w:p w14:paraId="0AE4CB90" w14:textId="77777777" w:rsidR="00834DF8" w:rsidRDefault="00834DF8"/>
    <w:p w14:paraId="06621BB2" w14:textId="77777777" w:rsidR="00834DF8" w:rsidRDefault="00000000">
      <w:r>
        <w:rPr>
          <w:b/>
        </w:rPr>
        <w:t>Table 2.</w:t>
      </w:r>
      <w:r>
        <w:t xml:space="preserve"> Model design, variables and matrices used in multi-matrix fourth corner analysis.</w:t>
      </w:r>
    </w:p>
    <w:tbl>
      <w:tblPr>
        <w:tblStyle w:val="a2"/>
        <w:tblW w:w="12555" w:type="dxa"/>
        <w:tblBorders>
          <w:top w:val="nil"/>
          <w:left w:val="nil"/>
          <w:bottom w:val="nil"/>
          <w:right w:val="nil"/>
          <w:insideH w:val="nil"/>
          <w:insideV w:val="nil"/>
        </w:tblBorders>
        <w:tblLayout w:type="fixed"/>
        <w:tblLook w:val="0600" w:firstRow="0" w:lastRow="0" w:firstColumn="0" w:lastColumn="0" w:noHBand="1" w:noVBand="1"/>
        <w:tblPrChange w:id="1455" w:author="Natasha Hardy" w:date="2023-06-11T19:23:00Z">
          <w:tblPr>
            <w:tblStyle w:val="a2"/>
            <w:tblW w:w="12555" w:type="dxa"/>
            <w:tblBorders>
              <w:top w:val="nil"/>
              <w:left w:val="nil"/>
              <w:bottom w:val="nil"/>
              <w:right w:val="nil"/>
              <w:insideH w:val="nil"/>
              <w:insideV w:val="nil"/>
            </w:tblBorders>
            <w:tblLayout w:type="fixed"/>
            <w:tblLook w:val="0600" w:firstRow="0" w:lastRow="0" w:firstColumn="0" w:lastColumn="0" w:noHBand="1" w:noVBand="1"/>
          </w:tblPr>
        </w:tblPrChange>
      </w:tblPr>
      <w:tblGrid>
        <w:gridCol w:w="2025"/>
        <w:gridCol w:w="3150"/>
        <w:gridCol w:w="1845"/>
        <w:gridCol w:w="5535"/>
        <w:tblGridChange w:id="1456">
          <w:tblGrid>
            <w:gridCol w:w="2025"/>
            <w:gridCol w:w="3150"/>
            <w:gridCol w:w="1845"/>
            <w:gridCol w:w="5535"/>
          </w:tblGrid>
        </w:tblGridChange>
      </w:tblGrid>
      <w:tr w:rsidR="00834DF8" w14:paraId="11D780EA" w14:textId="77777777" w:rsidTr="0059272C">
        <w:trPr>
          <w:trHeight w:val="630"/>
          <w:trPrChange w:id="1457" w:author="Natasha Hardy" w:date="2023-06-11T19:23:00Z">
            <w:trPr>
              <w:trHeight w:val="630"/>
            </w:trPr>
          </w:trPrChange>
        </w:trPr>
        <w:tc>
          <w:tcPr>
            <w:tcW w:w="2025" w:type="dxa"/>
            <w:tcBorders>
              <w:top w:val="single" w:sz="7" w:space="0" w:color="000000"/>
              <w:left w:val="single" w:sz="7" w:space="0" w:color="CCCCCC"/>
              <w:bottom w:val="single" w:sz="8" w:space="0" w:color="000000"/>
              <w:right w:val="single" w:sz="7" w:space="0" w:color="CCCCCC"/>
            </w:tcBorders>
            <w:tcMar>
              <w:top w:w="40" w:type="dxa"/>
              <w:left w:w="40" w:type="dxa"/>
              <w:bottom w:w="40" w:type="dxa"/>
              <w:right w:w="40" w:type="dxa"/>
            </w:tcMar>
            <w:vAlign w:val="center"/>
            <w:tcPrChange w:id="1458" w:author="Natasha Hardy" w:date="2023-06-11T19:23:00Z">
              <w:tcPr>
                <w:tcW w:w="2025" w:type="dxa"/>
                <w:tcBorders>
                  <w:top w:val="single" w:sz="7" w:space="0" w:color="000000"/>
                  <w:left w:val="single" w:sz="7" w:space="0" w:color="CCCCCC"/>
                  <w:bottom w:val="single" w:sz="7" w:space="0" w:color="000000"/>
                  <w:right w:val="single" w:sz="7" w:space="0" w:color="CCCCCC"/>
                </w:tcBorders>
                <w:tcMar>
                  <w:top w:w="40" w:type="dxa"/>
                  <w:left w:w="40" w:type="dxa"/>
                  <w:bottom w:w="40" w:type="dxa"/>
                  <w:right w:w="40" w:type="dxa"/>
                </w:tcMar>
                <w:vAlign w:val="center"/>
              </w:tcPr>
            </w:tcPrChange>
          </w:tcPr>
          <w:p w14:paraId="7CCD40F8" w14:textId="77777777" w:rsidR="00834DF8" w:rsidRDefault="00000000">
            <w:pPr>
              <w:widowControl w:val="0"/>
              <w:spacing w:line="276" w:lineRule="auto"/>
              <w:jc w:val="center"/>
              <w:rPr>
                <w:rFonts w:ascii="Arial" w:eastAsia="Arial" w:hAnsi="Arial" w:cs="Arial"/>
                <w:sz w:val="20"/>
                <w:szCs w:val="20"/>
              </w:rPr>
            </w:pPr>
            <w:r>
              <w:rPr>
                <w:b/>
              </w:rPr>
              <w:t>Diet data (L)</w:t>
            </w:r>
          </w:p>
        </w:tc>
        <w:tc>
          <w:tcPr>
            <w:tcW w:w="3150" w:type="dxa"/>
            <w:tcBorders>
              <w:top w:val="single" w:sz="7" w:space="0" w:color="000000"/>
              <w:left w:val="single" w:sz="7" w:space="0" w:color="CCCCCC"/>
              <w:bottom w:val="single" w:sz="8" w:space="0" w:color="000000"/>
              <w:right w:val="single" w:sz="7" w:space="0" w:color="CCCCCC"/>
            </w:tcBorders>
            <w:tcMar>
              <w:top w:w="40" w:type="dxa"/>
              <w:left w:w="40" w:type="dxa"/>
              <w:bottom w:w="40" w:type="dxa"/>
              <w:right w:w="40" w:type="dxa"/>
            </w:tcMar>
            <w:vAlign w:val="center"/>
            <w:tcPrChange w:id="1459" w:author="Natasha Hardy" w:date="2023-06-11T19:23:00Z">
              <w:tcPr>
                <w:tcW w:w="3150" w:type="dxa"/>
                <w:tcBorders>
                  <w:top w:val="single" w:sz="7" w:space="0" w:color="000000"/>
                  <w:left w:val="single" w:sz="7" w:space="0" w:color="CCCCCC"/>
                  <w:bottom w:val="single" w:sz="7" w:space="0" w:color="000000"/>
                  <w:right w:val="single" w:sz="7" w:space="0" w:color="CCCCCC"/>
                </w:tcBorders>
                <w:tcMar>
                  <w:top w:w="40" w:type="dxa"/>
                  <w:left w:w="40" w:type="dxa"/>
                  <w:bottom w:w="40" w:type="dxa"/>
                  <w:right w:w="40" w:type="dxa"/>
                </w:tcMar>
                <w:vAlign w:val="center"/>
              </w:tcPr>
            </w:tcPrChange>
          </w:tcPr>
          <w:p w14:paraId="69426AF8" w14:textId="77777777" w:rsidR="00834DF8" w:rsidRDefault="00000000">
            <w:pPr>
              <w:widowControl w:val="0"/>
              <w:spacing w:line="276" w:lineRule="auto"/>
              <w:jc w:val="center"/>
              <w:rPr>
                <w:rFonts w:ascii="Arial" w:eastAsia="Arial" w:hAnsi="Arial" w:cs="Arial"/>
                <w:sz w:val="20"/>
                <w:szCs w:val="20"/>
              </w:rPr>
            </w:pPr>
            <w:r>
              <w:rPr>
                <w:b/>
              </w:rPr>
              <w:t>Trait variables (Q)</w:t>
            </w:r>
          </w:p>
        </w:tc>
        <w:tc>
          <w:tcPr>
            <w:tcW w:w="1845" w:type="dxa"/>
            <w:tcBorders>
              <w:top w:val="single" w:sz="7" w:space="0" w:color="000000"/>
              <w:left w:val="single" w:sz="7" w:space="0" w:color="CCCCCC"/>
              <w:bottom w:val="single" w:sz="8" w:space="0" w:color="000000"/>
              <w:right w:val="single" w:sz="7" w:space="0" w:color="CCCCCC"/>
            </w:tcBorders>
            <w:tcMar>
              <w:top w:w="40" w:type="dxa"/>
              <w:left w:w="40" w:type="dxa"/>
              <w:bottom w:w="40" w:type="dxa"/>
              <w:right w:w="40" w:type="dxa"/>
            </w:tcMar>
            <w:vAlign w:val="center"/>
            <w:tcPrChange w:id="1460" w:author="Natasha Hardy" w:date="2023-06-11T19:23:00Z">
              <w:tcPr>
                <w:tcW w:w="1845" w:type="dxa"/>
                <w:tcBorders>
                  <w:top w:val="single" w:sz="7" w:space="0" w:color="000000"/>
                  <w:left w:val="single" w:sz="7" w:space="0" w:color="CCCCCC"/>
                  <w:bottom w:val="single" w:sz="7" w:space="0" w:color="000000"/>
                  <w:right w:val="single" w:sz="7" w:space="0" w:color="CCCCCC"/>
                </w:tcBorders>
                <w:tcMar>
                  <w:top w:w="40" w:type="dxa"/>
                  <w:left w:w="40" w:type="dxa"/>
                  <w:bottom w:w="40" w:type="dxa"/>
                  <w:right w:w="40" w:type="dxa"/>
                </w:tcMar>
                <w:vAlign w:val="center"/>
              </w:tcPr>
            </w:tcPrChange>
          </w:tcPr>
          <w:p w14:paraId="340E961E" w14:textId="77777777" w:rsidR="00834DF8" w:rsidRDefault="00000000">
            <w:pPr>
              <w:widowControl w:val="0"/>
              <w:spacing w:line="276" w:lineRule="auto"/>
              <w:jc w:val="center"/>
              <w:rPr>
                <w:rFonts w:ascii="Arial" w:eastAsia="Arial" w:hAnsi="Arial" w:cs="Arial"/>
                <w:sz w:val="20"/>
                <w:szCs w:val="20"/>
              </w:rPr>
            </w:pPr>
            <w:r>
              <w:rPr>
                <w:b/>
              </w:rPr>
              <w:t>Environmental variable (R)</w:t>
            </w:r>
          </w:p>
        </w:tc>
        <w:tc>
          <w:tcPr>
            <w:tcW w:w="5535" w:type="dxa"/>
            <w:tcBorders>
              <w:top w:val="single" w:sz="7" w:space="0" w:color="000000"/>
              <w:left w:val="single" w:sz="7" w:space="0" w:color="CCCCCC"/>
              <w:bottom w:val="single" w:sz="8" w:space="0" w:color="000000"/>
              <w:right w:val="single" w:sz="7" w:space="0" w:color="CCCCCC"/>
            </w:tcBorders>
            <w:tcMar>
              <w:top w:w="40" w:type="dxa"/>
              <w:left w:w="40" w:type="dxa"/>
              <w:bottom w:w="40" w:type="dxa"/>
              <w:right w:w="40" w:type="dxa"/>
            </w:tcMar>
            <w:vAlign w:val="center"/>
            <w:tcPrChange w:id="1461" w:author="Natasha Hardy" w:date="2023-06-11T19:23:00Z">
              <w:tcPr>
                <w:tcW w:w="5535" w:type="dxa"/>
                <w:tcBorders>
                  <w:top w:val="single" w:sz="7" w:space="0" w:color="000000"/>
                  <w:left w:val="single" w:sz="7" w:space="0" w:color="CCCCCC"/>
                  <w:bottom w:val="single" w:sz="7" w:space="0" w:color="000000"/>
                  <w:right w:val="single" w:sz="7" w:space="0" w:color="CCCCCC"/>
                </w:tcBorders>
                <w:tcMar>
                  <w:top w:w="40" w:type="dxa"/>
                  <w:left w:w="40" w:type="dxa"/>
                  <w:bottom w:w="40" w:type="dxa"/>
                  <w:right w:w="40" w:type="dxa"/>
                </w:tcMar>
                <w:vAlign w:val="center"/>
              </w:tcPr>
            </w:tcPrChange>
          </w:tcPr>
          <w:p w14:paraId="2EA1D790" w14:textId="77777777" w:rsidR="00834DF8" w:rsidRDefault="00000000">
            <w:pPr>
              <w:widowControl w:val="0"/>
              <w:spacing w:line="276" w:lineRule="auto"/>
              <w:jc w:val="center"/>
              <w:rPr>
                <w:rFonts w:ascii="Arial" w:eastAsia="Arial" w:hAnsi="Arial" w:cs="Arial"/>
                <w:sz w:val="20"/>
                <w:szCs w:val="20"/>
              </w:rPr>
            </w:pPr>
            <w:r>
              <w:rPr>
                <w:b/>
              </w:rPr>
              <w:t>Model</w:t>
            </w:r>
          </w:p>
        </w:tc>
      </w:tr>
      <w:tr w:rsidR="00834DF8" w14:paraId="2E2FD267" w14:textId="77777777" w:rsidTr="0059272C">
        <w:trPr>
          <w:trHeight w:val="915"/>
          <w:trPrChange w:id="1462" w:author="Natasha Hardy" w:date="2023-06-11T19:23:00Z">
            <w:trPr>
              <w:trHeight w:val="915"/>
            </w:trPr>
          </w:trPrChange>
        </w:trPr>
        <w:tc>
          <w:tcPr>
            <w:tcW w:w="2025" w:type="dxa"/>
            <w:vMerge w:val="restart"/>
            <w:tcBorders>
              <w:top w:val="single" w:sz="8" w:space="0" w:color="000000"/>
              <w:left w:val="single" w:sz="8" w:space="0" w:color="CCCCCC"/>
              <w:bottom w:val="single" w:sz="8" w:space="0" w:color="CCCCCC"/>
              <w:right w:val="single" w:sz="8" w:space="0" w:color="CCCCCC"/>
            </w:tcBorders>
            <w:tcMar>
              <w:top w:w="40" w:type="dxa"/>
              <w:left w:w="40" w:type="dxa"/>
              <w:bottom w:w="40" w:type="dxa"/>
              <w:right w:w="40" w:type="dxa"/>
            </w:tcMar>
            <w:vAlign w:val="center"/>
            <w:tcPrChange w:id="1463" w:author="Natasha Hardy" w:date="2023-06-11T19:23:00Z">
              <w:tcPr>
                <w:tcW w:w="2025" w:type="dxa"/>
                <w:vMerge w:val="restart"/>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tcPrChange>
          </w:tcPr>
          <w:p w14:paraId="13793D12" w14:textId="77777777" w:rsidR="00834DF8" w:rsidRDefault="00000000">
            <w:pPr>
              <w:widowControl w:val="0"/>
              <w:spacing w:line="276" w:lineRule="auto"/>
              <w:jc w:val="center"/>
              <w:rPr>
                <w:rFonts w:ascii="Arial" w:eastAsia="Arial" w:hAnsi="Arial" w:cs="Arial"/>
                <w:sz w:val="20"/>
                <w:szCs w:val="20"/>
              </w:rPr>
            </w:pPr>
            <w:r>
              <w:t>Diet composition (SPP)</w:t>
            </w:r>
          </w:p>
        </w:tc>
        <w:tc>
          <w:tcPr>
            <w:tcW w:w="3150" w:type="dxa"/>
            <w:tcBorders>
              <w:top w:val="single" w:sz="8" w:space="0" w:color="000000"/>
              <w:left w:val="single" w:sz="8" w:space="0" w:color="CCCCCC"/>
              <w:bottom w:val="single" w:sz="8" w:space="0" w:color="CCCCCC"/>
              <w:right w:val="single" w:sz="8" w:space="0" w:color="CCCCCC"/>
            </w:tcBorders>
            <w:tcMar>
              <w:top w:w="40" w:type="dxa"/>
              <w:left w:w="40" w:type="dxa"/>
              <w:bottom w:w="40" w:type="dxa"/>
              <w:right w:w="40" w:type="dxa"/>
            </w:tcMar>
            <w:vAlign w:val="center"/>
            <w:tcPrChange w:id="1464" w:author="Natasha Hardy" w:date="2023-06-11T19:23:00Z">
              <w:tcPr>
                <w:tcW w:w="31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tcPrChange>
          </w:tcPr>
          <w:p w14:paraId="2D288786" w14:textId="77777777" w:rsidR="00834DF8" w:rsidRDefault="00000000">
            <w:pPr>
              <w:widowControl w:val="0"/>
              <w:spacing w:line="276" w:lineRule="auto"/>
              <w:jc w:val="center"/>
              <w:rPr>
                <w:rFonts w:ascii="Arial" w:eastAsia="Arial" w:hAnsi="Arial" w:cs="Arial"/>
                <w:sz w:val="20"/>
                <w:szCs w:val="20"/>
              </w:rPr>
            </w:pPr>
            <w:r>
              <w:t>None</w:t>
            </w:r>
          </w:p>
        </w:tc>
        <w:tc>
          <w:tcPr>
            <w:tcW w:w="1845" w:type="dxa"/>
            <w:vMerge w:val="restart"/>
            <w:tcBorders>
              <w:top w:val="single" w:sz="8" w:space="0" w:color="000000"/>
              <w:left w:val="single" w:sz="8" w:space="0" w:color="CCCCCC"/>
              <w:bottom w:val="single" w:sz="8" w:space="0" w:color="CCCCCC"/>
              <w:right w:val="single" w:sz="8" w:space="0" w:color="CCCCCC"/>
            </w:tcBorders>
            <w:tcMar>
              <w:top w:w="40" w:type="dxa"/>
              <w:left w:w="40" w:type="dxa"/>
              <w:bottom w:w="40" w:type="dxa"/>
              <w:right w:w="40" w:type="dxa"/>
            </w:tcMar>
            <w:vAlign w:val="center"/>
            <w:tcPrChange w:id="1465" w:author="Natasha Hardy" w:date="2023-06-11T19:23:00Z">
              <w:tcPr>
                <w:tcW w:w="1845" w:type="dxa"/>
                <w:vMerge w:val="restart"/>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tcPrChange>
          </w:tcPr>
          <w:p w14:paraId="06E3EB10" w14:textId="77777777" w:rsidR="00834DF8" w:rsidRDefault="00000000">
            <w:pPr>
              <w:widowControl w:val="0"/>
              <w:spacing w:line="276" w:lineRule="auto"/>
              <w:jc w:val="center"/>
              <w:rPr>
                <w:rFonts w:ascii="Arial" w:eastAsia="Arial" w:hAnsi="Arial" w:cs="Arial"/>
                <w:sz w:val="20"/>
                <w:szCs w:val="20"/>
              </w:rPr>
            </w:pPr>
            <w:r>
              <w:t>Ocean basin</w:t>
            </w:r>
          </w:p>
        </w:tc>
        <w:tc>
          <w:tcPr>
            <w:tcW w:w="5535" w:type="dxa"/>
            <w:tcBorders>
              <w:top w:val="single" w:sz="8" w:space="0" w:color="000000"/>
              <w:left w:val="single" w:sz="8" w:space="0" w:color="CCCCCC"/>
              <w:bottom w:val="single" w:sz="8" w:space="0" w:color="CCCCCC"/>
              <w:right w:val="single" w:sz="8" w:space="0" w:color="CCCCCC"/>
            </w:tcBorders>
            <w:tcMar>
              <w:top w:w="40" w:type="dxa"/>
              <w:left w:w="40" w:type="dxa"/>
              <w:bottom w:w="40" w:type="dxa"/>
              <w:right w:w="40" w:type="dxa"/>
            </w:tcMar>
            <w:vAlign w:val="center"/>
            <w:tcPrChange w:id="1466" w:author="Natasha Hardy" w:date="2023-06-11T19:23:00Z">
              <w:tcPr>
                <w:tcW w:w="553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tcPrChange>
          </w:tcPr>
          <w:p w14:paraId="70BD6DF2" w14:textId="77777777" w:rsidR="00834DF8" w:rsidRDefault="00000000">
            <w:pPr>
              <w:widowControl w:val="0"/>
              <w:spacing w:line="276" w:lineRule="auto"/>
              <w:jc w:val="center"/>
              <w:rPr>
                <w:rFonts w:ascii="Arial" w:eastAsia="Arial" w:hAnsi="Arial" w:cs="Arial"/>
                <w:sz w:val="20"/>
                <w:szCs w:val="20"/>
              </w:rPr>
            </w:pPr>
            <w:r>
              <w:t>Diet composition ~ ocean basin</w:t>
            </w:r>
          </w:p>
        </w:tc>
      </w:tr>
      <w:tr w:rsidR="00834DF8" w14:paraId="19DF2617" w14:textId="77777777" w:rsidTr="0059272C">
        <w:trPr>
          <w:trHeight w:val="915"/>
          <w:trPrChange w:id="1467" w:author="Natasha Hardy" w:date="2023-06-11T19:23:00Z">
            <w:trPr>
              <w:trHeight w:val="915"/>
            </w:trPr>
          </w:trPrChange>
        </w:trPr>
        <w:tc>
          <w:tcPr>
            <w:tcW w:w="2025" w:type="dxa"/>
            <w:vMerge/>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Change w:id="1468" w:author="Natasha Hardy" w:date="2023-06-11T19:23:00Z">
              <w:tcPr>
                <w:tcW w:w="2025" w:type="dxa"/>
                <w:vMerge/>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tcPrChange>
          </w:tcPr>
          <w:p w14:paraId="7BA78C10" w14:textId="77777777" w:rsidR="00834DF8" w:rsidRDefault="00834DF8">
            <w:pPr>
              <w:widowControl w:val="0"/>
              <w:pBdr>
                <w:top w:val="nil"/>
                <w:left w:val="nil"/>
                <w:bottom w:val="nil"/>
                <w:right w:val="nil"/>
                <w:between w:val="nil"/>
              </w:pBdr>
              <w:spacing w:line="276" w:lineRule="auto"/>
              <w:rPr>
                <w:rFonts w:ascii="Arial" w:eastAsia="Arial" w:hAnsi="Arial" w:cs="Arial"/>
                <w:sz w:val="20"/>
                <w:szCs w:val="20"/>
              </w:rPr>
            </w:pPr>
          </w:p>
        </w:tc>
        <w:tc>
          <w:tcPr>
            <w:tcW w:w="315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Change w:id="1469" w:author="Natasha Hardy" w:date="2023-06-11T19:23:00Z">
              <w:tcPr>
                <w:tcW w:w="31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tcPrChange>
          </w:tcPr>
          <w:p w14:paraId="65B52910" w14:textId="77777777" w:rsidR="00834DF8" w:rsidRPr="0059272C" w:rsidRDefault="00000000">
            <w:pPr>
              <w:widowControl w:val="0"/>
              <w:spacing w:line="276" w:lineRule="auto"/>
              <w:jc w:val="center"/>
              <w:rPr>
                <w:rFonts w:ascii="Arial" w:eastAsia="Arial" w:hAnsi="Arial" w:cs="Arial"/>
                <w:sz w:val="20"/>
                <w:szCs w:val="20"/>
              </w:rPr>
            </w:pPr>
            <w:r w:rsidRPr="0059272C">
              <w:t>Q1 – Trait variables (</w:t>
            </w:r>
            <w:sdt>
              <w:sdtPr>
                <w:tag w:val="goog_rdk_635"/>
                <w:id w:val="-188762057"/>
              </w:sdtPr>
              <w:sdtContent>
                <w:r w:rsidRPr="0059272C">
                  <w:t>Table 1</w:t>
                </w:r>
              </w:sdtContent>
            </w:sdt>
            <w:sdt>
              <w:sdtPr>
                <w:tag w:val="goog_rdk_636"/>
                <w:id w:val="-494032751"/>
              </w:sdtPr>
              <w:sdtContent>
                <w:sdt>
                  <w:sdtPr>
                    <w:tag w:val="goog_rdk_637"/>
                    <w:id w:val="-1960409154"/>
                  </w:sdtPr>
                  <w:sdtContent>
                    <w:del w:id="1470" w:author="Natasha Hardy" w:date="2023-06-10T21:35:00Z">
                      <w:r w:rsidRPr="0059272C">
                        <w:delText>/S1</w:delText>
                      </w:r>
                    </w:del>
                  </w:sdtContent>
                </w:sdt>
              </w:sdtContent>
            </w:sdt>
            <w:sdt>
              <w:sdtPr>
                <w:tag w:val="goog_rdk_638"/>
                <w:id w:val="-1703927053"/>
              </w:sdtPr>
              <w:sdtContent>
                <w:sdt>
                  <w:sdtPr>
                    <w:tag w:val="goog_rdk_639"/>
                    <w:id w:val="789255635"/>
                  </w:sdtPr>
                  <w:sdtContent>
                    <w:ins w:id="1471" w:author="Natasha Hardy" w:date="2023-06-10T21:35:00Z">
                      <w:r w:rsidRPr="0059272C">
                        <w:t>, Figure 3a</w:t>
                      </w:r>
                    </w:ins>
                  </w:sdtContent>
                </w:sdt>
              </w:sdtContent>
            </w:sdt>
            <w:r w:rsidRPr="0059272C">
              <w:t>)</w:t>
            </w:r>
          </w:p>
        </w:tc>
        <w:tc>
          <w:tcPr>
            <w:tcW w:w="1845" w:type="dxa"/>
            <w:vMerge/>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Change w:id="1472" w:author="Natasha Hardy" w:date="2023-06-11T19:23:00Z">
              <w:tcPr>
                <w:tcW w:w="1845" w:type="dxa"/>
                <w:vMerge/>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tcPrChange>
          </w:tcPr>
          <w:p w14:paraId="71F53056" w14:textId="77777777" w:rsidR="00834DF8" w:rsidRDefault="00834DF8">
            <w:pPr>
              <w:widowControl w:val="0"/>
              <w:pBdr>
                <w:top w:val="nil"/>
                <w:left w:val="nil"/>
                <w:bottom w:val="nil"/>
                <w:right w:val="nil"/>
                <w:between w:val="nil"/>
              </w:pBdr>
              <w:spacing w:line="276" w:lineRule="auto"/>
              <w:rPr>
                <w:rFonts w:ascii="Arial" w:eastAsia="Arial" w:hAnsi="Arial" w:cs="Arial"/>
                <w:sz w:val="20"/>
                <w:szCs w:val="20"/>
              </w:rPr>
            </w:pPr>
          </w:p>
        </w:tc>
        <w:tc>
          <w:tcPr>
            <w:tcW w:w="553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Change w:id="1473" w:author="Natasha Hardy" w:date="2023-06-11T19:23:00Z">
              <w:tcPr>
                <w:tcW w:w="553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tcPrChange>
          </w:tcPr>
          <w:p w14:paraId="664C582A" w14:textId="77777777" w:rsidR="00834DF8" w:rsidRDefault="00000000">
            <w:pPr>
              <w:widowControl w:val="0"/>
              <w:spacing w:line="276" w:lineRule="auto"/>
              <w:jc w:val="center"/>
              <w:rPr>
                <w:rFonts w:ascii="Arial" w:eastAsia="Arial" w:hAnsi="Arial" w:cs="Arial"/>
                <w:sz w:val="20"/>
                <w:szCs w:val="20"/>
              </w:rPr>
            </w:pPr>
            <w:r>
              <w:t>Diet composition ~ traits variables + ocean basin</w:t>
            </w:r>
          </w:p>
        </w:tc>
      </w:tr>
      <w:tr w:rsidR="00834DF8" w14:paraId="3A359DEC" w14:textId="77777777" w:rsidTr="0059272C">
        <w:trPr>
          <w:trHeight w:val="915"/>
          <w:trPrChange w:id="1474" w:author="Natasha Hardy" w:date="2023-06-11T19:23:00Z">
            <w:trPr>
              <w:trHeight w:val="915"/>
            </w:trPr>
          </w:trPrChange>
        </w:trPr>
        <w:tc>
          <w:tcPr>
            <w:tcW w:w="2025" w:type="dxa"/>
            <w:vMerge/>
            <w:tcBorders>
              <w:top w:val="single" w:sz="8" w:space="0" w:color="CCCCCC"/>
              <w:left w:val="single" w:sz="8" w:space="0" w:color="CCCCCC"/>
              <w:bottom w:val="single" w:sz="4" w:space="0" w:color="auto"/>
              <w:right w:val="single" w:sz="8" w:space="0" w:color="CCCCCC"/>
            </w:tcBorders>
            <w:tcMar>
              <w:top w:w="40" w:type="dxa"/>
              <w:left w:w="40" w:type="dxa"/>
              <w:bottom w:w="40" w:type="dxa"/>
              <w:right w:w="40" w:type="dxa"/>
            </w:tcMar>
            <w:vAlign w:val="center"/>
            <w:tcPrChange w:id="1475" w:author="Natasha Hardy" w:date="2023-06-11T19:23:00Z">
              <w:tcPr>
                <w:tcW w:w="2025" w:type="dxa"/>
                <w:vMerge/>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tcPrChange>
          </w:tcPr>
          <w:p w14:paraId="20C50A3D" w14:textId="77777777" w:rsidR="00834DF8" w:rsidRDefault="00834DF8">
            <w:pPr>
              <w:widowControl w:val="0"/>
              <w:pBdr>
                <w:top w:val="nil"/>
                <w:left w:val="nil"/>
                <w:bottom w:val="nil"/>
                <w:right w:val="nil"/>
                <w:between w:val="nil"/>
              </w:pBdr>
              <w:spacing w:line="276" w:lineRule="auto"/>
              <w:rPr>
                <w:rFonts w:ascii="Arial" w:eastAsia="Arial" w:hAnsi="Arial" w:cs="Arial"/>
                <w:sz w:val="20"/>
                <w:szCs w:val="20"/>
              </w:rPr>
            </w:pPr>
          </w:p>
        </w:tc>
        <w:tc>
          <w:tcPr>
            <w:tcW w:w="3150" w:type="dxa"/>
            <w:tcBorders>
              <w:top w:val="single" w:sz="8" w:space="0" w:color="CCCCCC"/>
              <w:left w:val="single" w:sz="8" w:space="0" w:color="CCCCCC"/>
              <w:bottom w:val="single" w:sz="4" w:space="0" w:color="auto"/>
              <w:right w:val="single" w:sz="8" w:space="0" w:color="CCCCCC"/>
            </w:tcBorders>
            <w:tcMar>
              <w:top w:w="40" w:type="dxa"/>
              <w:left w:w="40" w:type="dxa"/>
              <w:bottom w:w="40" w:type="dxa"/>
              <w:right w:w="40" w:type="dxa"/>
            </w:tcMar>
            <w:vAlign w:val="center"/>
            <w:tcPrChange w:id="1476" w:author="Natasha Hardy" w:date="2023-06-11T19:23:00Z">
              <w:tcPr>
                <w:tcW w:w="3150" w:type="dxa"/>
                <w:tcBorders>
                  <w:top w:val="single" w:sz="7" w:space="0" w:color="CCCCCC"/>
                  <w:left w:val="single" w:sz="7" w:space="0" w:color="CCCCCC"/>
                  <w:bottom w:val="single" w:sz="7" w:space="0" w:color="000000"/>
                  <w:right w:val="single" w:sz="7" w:space="0" w:color="CCCCCC"/>
                </w:tcBorders>
                <w:tcMar>
                  <w:top w:w="40" w:type="dxa"/>
                  <w:left w:w="40" w:type="dxa"/>
                  <w:bottom w:w="40" w:type="dxa"/>
                  <w:right w:w="40" w:type="dxa"/>
                </w:tcMar>
                <w:vAlign w:val="center"/>
              </w:tcPr>
            </w:tcPrChange>
          </w:tcPr>
          <w:p w14:paraId="42267D62" w14:textId="77777777" w:rsidR="00834DF8" w:rsidRPr="0059272C" w:rsidRDefault="00000000">
            <w:pPr>
              <w:widowControl w:val="0"/>
              <w:spacing w:line="276" w:lineRule="auto"/>
              <w:jc w:val="center"/>
              <w:rPr>
                <w:rFonts w:ascii="Arial" w:eastAsia="Arial" w:hAnsi="Arial" w:cs="Arial"/>
                <w:sz w:val="20"/>
                <w:szCs w:val="20"/>
              </w:rPr>
            </w:pPr>
            <w:r w:rsidRPr="0059272C">
              <w:t>Q2 – Trait guilds (</w:t>
            </w:r>
            <w:sdt>
              <w:sdtPr>
                <w:tag w:val="goog_rdk_640"/>
                <w:id w:val="322087121"/>
              </w:sdtPr>
              <w:sdtContent>
                <w:r w:rsidRPr="0059272C">
                  <w:t>Figure 3</w:t>
                </w:r>
              </w:sdtContent>
            </w:sdt>
            <w:sdt>
              <w:sdtPr>
                <w:tag w:val="goog_rdk_641"/>
                <w:id w:val="1050803944"/>
              </w:sdtPr>
              <w:sdtContent>
                <w:sdt>
                  <w:sdtPr>
                    <w:tag w:val="goog_rdk_642"/>
                    <w:id w:val="-998415276"/>
                  </w:sdtPr>
                  <w:sdtContent>
                    <w:ins w:id="1477" w:author="Natasha Hardy" w:date="2023-06-10T21:36:00Z">
                      <w:r w:rsidRPr="0059272C">
                        <w:t>b</w:t>
                      </w:r>
                    </w:ins>
                  </w:sdtContent>
                </w:sdt>
              </w:sdtContent>
            </w:sdt>
            <w:r w:rsidRPr="0059272C">
              <w:t>)</w:t>
            </w:r>
          </w:p>
        </w:tc>
        <w:tc>
          <w:tcPr>
            <w:tcW w:w="1845" w:type="dxa"/>
            <w:vMerge/>
            <w:tcBorders>
              <w:top w:val="single" w:sz="8" w:space="0" w:color="CCCCCC"/>
              <w:left w:val="single" w:sz="8" w:space="0" w:color="CCCCCC"/>
              <w:bottom w:val="single" w:sz="4" w:space="0" w:color="auto"/>
              <w:right w:val="single" w:sz="8" w:space="0" w:color="CCCCCC"/>
            </w:tcBorders>
            <w:tcMar>
              <w:top w:w="40" w:type="dxa"/>
              <w:left w:w="40" w:type="dxa"/>
              <w:bottom w:w="40" w:type="dxa"/>
              <w:right w:w="40" w:type="dxa"/>
            </w:tcMar>
            <w:vAlign w:val="center"/>
            <w:tcPrChange w:id="1478" w:author="Natasha Hardy" w:date="2023-06-11T19:23:00Z">
              <w:tcPr>
                <w:tcW w:w="1845" w:type="dxa"/>
                <w:vMerge/>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tcPrChange>
          </w:tcPr>
          <w:p w14:paraId="59A4ED6B" w14:textId="77777777" w:rsidR="00834DF8" w:rsidRDefault="00834DF8">
            <w:pPr>
              <w:widowControl w:val="0"/>
              <w:pBdr>
                <w:top w:val="nil"/>
                <w:left w:val="nil"/>
                <w:bottom w:val="nil"/>
                <w:right w:val="nil"/>
                <w:between w:val="nil"/>
              </w:pBdr>
              <w:spacing w:line="276" w:lineRule="auto"/>
              <w:rPr>
                <w:rFonts w:ascii="Arial" w:eastAsia="Arial" w:hAnsi="Arial" w:cs="Arial"/>
                <w:sz w:val="20"/>
                <w:szCs w:val="20"/>
              </w:rPr>
            </w:pPr>
          </w:p>
        </w:tc>
        <w:tc>
          <w:tcPr>
            <w:tcW w:w="5535" w:type="dxa"/>
            <w:tcBorders>
              <w:top w:val="single" w:sz="8" w:space="0" w:color="CCCCCC"/>
              <w:left w:val="single" w:sz="8" w:space="0" w:color="CCCCCC"/>
              <w:bottom w:val="single" w:sz="4" w:space="0" w:color="auto"/>
              <w:right w:val="single" w:sz="8" w:space="0" w:color="CCCCCC"/>
            </w:tcBorders>
            <w:tcMar>
              <w:top w:w="40" w:type="dxa"/>
              <w:left w:w="40" w:type="dxa"/>
              <w:bottom w:w="40" w:type="dxa"/>
              <w:right w:w="40" w:type="dxa"/>
            </w:tcMar>
            <w:vAlign w:val="center"/>
            <w:tcPrChange w:id="1479" w:author="Natasha Hardy" w:date="2023-06-11T19:23:00Z">
              <w:tcPr>
                <w:tcW w:w="5535" w:type="dxa"/>
                <w:tcBorders>
                  <w:top w:val="single" w:sz="7" w:space="0" w:color="CCCCCC"/>
                  <w:left w:val="single" w:sz="7" w:space="0" w:color="CCCCCC"/>
                  <w:bottom w:val="single" w:sz="7" w:space="0" w:color="000000"/>
                  <w:right w:val="single" w:sz="7" w:space="0" w:color="CCCCCC"/>
                </w:tcBorders>
                <w:tcMar>
                  <w:top w:w="40" w:type="dxa"/>
                  <w:left w:w="40" w:type="dxa"/>
                  <w:bottom w:w="40" w:type="dxa"/>
                  <w:right w:w="40" w:type="dxa"/>
                </w:tcMar>
                <w:vAlign w:val="center"/>
              </w:tcPr>
            </w:tcPrChange>
          </w:tcPr>
          <w:p w14:paraId="27351364" w14:textId="77777777" w:rsidR="00834DF8" w:rsidRDefault="00000000">
            <w:pPr>
              <w:widowControl w:val="0"/>
              <w:spacing w:line="276" w:lineRule="auto"/>
              <w:jc w:val="center"/>
              <w:rPr>
                <w:rFonts w:ascii="Arial" w:eastAsia="Arial" w:hAnsi="Arial" w:cs="Arial"/>
                <w:sz w:val="20"/>
                <w:szCs w:val="20"/>
              </w:rPr>
            </w:pPr>
            <w:r>
              <w:t>Diet composition ~ trait guilds + ocean basin</w:t>
            </w:r>
          </w:p>
        </w:tc>
      </w:tr>
    </w:tbl>
    <w:p w14:paraId="35F84239" w14:textId="77777777" w:rsidR="00834DF8" w:rsidRDefault="00834DF8"/>
    <w:p w14:paraId="1011563B" w14:textId="77777777" w:rsidR="00834DF8" w:rsidRDefault="00834DF8"/>
    <w:p w14:paraId="0425E0E4" w14:textId="77777777" w:rsidR="00834DF8" w:rsidRDefault="00000000">
      <w:pPr>
        <w:pStyle w:val="Heading2"/>
      </w:pPr>
      <w:bookmarkStart w:id="1480" w:name="_Toc137363828"/>
      <w:r>
        <w:t>Figure Legends</w:t>
      </w:r>
      <w:bookmarkEnd w:id="1480"/>
    </w:p>
    <w:p w14:paraId="3C313AEF" w14:textId="77777777" w:rsidR="00834DF8" w:rsidRDefault="00834DF8"/>
    <w:p w14:paraId="47AEADD4" w14:textId="3FF8A722" w:rsidR="00834DF8" w:rsidRDefault="00000000">
      <w:pPr>
        <w:rPr>
          <w:rFonts w:ascii="Times" w:eastAsia="Times" w:hAnsi="Times" w:cs="Times"/>
          <w:b/>
        </w:rPr>
      </w:pPr>
      <w:r>
        <w:rPr>
          <w:rFonts w:ascii="Times" w:eastAsia="Times" w:hAnsi="Times" w:cs="Times"/>
          <w:b/>
        </w:rPr>
        <w:t>Figure 1.</w:t>
      </w:r>
      <w:r>
        <w:rPr>
          <w:rFonts w:ascii="Times" w:eastAsia="Times" w:hAnsi="Times" w:cs="Times"/>
        </w:rPr>
        <w:t xml:space="preserve"> </w:t>
      </w:r>
      <w:r>
        <w:rPr>
          <w:rFonts w:ascii="Times" w:eastAsia="Times" w:hAnsi="Times" w:cs="Times"/>
          <w:b/>
        </w:rPr>
        <w:t>a)</w:t>
      </w:r>
      <w:r>
        <w:rPr>
          <w:rFonts w:ascii="Times" w:eastAsia="Times" w:hAnsi="Times" w:cs="Times"/>
        </w:rPr>
        <w:t xml:space="preserve"> Geographic distribution of published albacore diet papers, reports and grey literature from 1880–2020, including Longhurst biogeographical province codes</w:t>
      </w:r>
      <w:sdt>
        <w:sdtPr>
          <w:tag w:val="goog_rdk_643"/>
          <w:id w:val="-2017991888"/>
        </w:sdtPr>
        <w:sdtContent>
          <w:ins w:id="1481" w:author="Natasha Hardy" w:date="2023-05-19T22:53:00Z">
            <w:r>
              <w:rPr>
                <w:rFonts w:ascii="Times" w:eastAsia="Times" w:hAnsi="Times" w:cs="Times"/>
              </w:rPr>
              <w:t xml:space="preserve"> (Reygondeau et al., 2013)</w:t>
            </w:r>
          </w:ins>
          <w:ins w:id="1482" w:author="Natasha Hardy" w:date="2023-06-11T19:23:00Z">
            <w:r w:rsidR="0059272C">
              <w:rPr>
                <w:rFonts w:ascii="Times" w:eastAsia="Times" w:hAnsi="Times" w:cs="Times"/>
              </w:rPr>
              <w:t xml:space="preserve"> to visualise biogeographic distribution of data</w:t>
            </w:r>
          </w:ins>
        </w:sdtContent>
      </w:sdt>
      <w:r>
        <w:rPr>
          <w:rFonts w:ascii="Times" w:eastAsia="Times" w:hAnsi="Times" w:cs="Times"/>
        </w:rPr>
        <w:t xml:space="preserve">. A total of 26 </w:t>
      </w:r>
      <w:r>
        <w:rPr>
          <w:rFonts w:ascii="Times" w:eastAsia="Times" w:hAnsi="Times" w:cs="Times"/>
        </w:rPr>
        <w:lastRenderedPageBreak/>
        <w:t xml:space="preserve">studies reported diet data for 69 individual sampling locations and 36 distinct sampling years. Of the 308 prey </w:t>
      </w:r>
      <w:sdt>
        <w:sdtPr>
          <w:tag w:val="goog_rdk_644"/>
          <w:id w:val="26915612"/>
        </w:sdtPr>
        <w:sdtContent>
          <w:del w:id="1483" w:author="Natasha Hardy" w:date="2023-06-04T01:26:00Z">
            <w:r>
              <w:rPr>
                <w:rFonts w:ascii="Times" w:eastAsia="Times" w:hAnsi="Times" w:cs="Times"/>
              </w:rPr>
              <w:delText xml:space="preserve">identified to </w:delText>
            </w:r>
          </w:del>
        </w:sdtContent>
      </w:sdt>
      <w:r>
        <w:rPr>
          <w:rFonts w:ascii="Times" w:eastAsia="Times" w:hAnsi="Times" w:cs="Times"/>
        </w:rPr>
        <w:t>species</w:t>
      </w:r>
      <w:sdt>
        <w:sdtPr>
          <w:tag w:val="goog_rdk_645"/>
          <w:id w:val="-1849551797"/>
        </w:sdtPr>
        <w:sdtContent>
          <w:del w:id="1484" w:author="Natasha Hardy" w:date="2023-06-04T01:26:00Z">
            <w:r>
              <w:rPr>
                <w:rFonts w:ascii="Times" w:eastAsia="Times" w:hAnsi="Times" w:cs="Times"/>
              </w:rPr>
              <w:delText>-level</w:delText>
            </w:r>
          </w:del>
        </w:sdtContent>
      </w:sdt>
      <w:r>
        <w:rPr>
          <w:rFonts w:ascii="Times" w:eastAsia="Times" w:hAnsi="Times" w:cs="Times"/>
        </w:rPr>
        <w:t xml:space="preserve"> in albacore tuna diets, we illustrate the: </w:t>
      </w:r>
      <w:r>
        <w:rPr>
          <w:rFonts w:ascii="Times" w:eastAsia="Times" w:hAnsi="Times" w:cs="Times"/>
          <w:b/>
        </w:rPr>
        <w:t>b)</w:t>
      </w:r>
      <w:r>
        <w:rPr>
          <w:rFonts w:ascii="Times" w:eastAsia="Times" w:hAnsi="Times" w:cs="Times"/>
        </w:rPr>
        <w:t xml:space="preserve"> mean species accumulation curve in relation to the number of seasons sampled in each ocean basin; and </w:t>
      </w:r>
      <w:r>
        <w:rPr>
          <w:rFonts w:ascii="Times" w:eastAsia="Times" w:hAnsi="Times" w:cs="Times"/>
          <w:b/>
        </w:rPr>
        <w:t>c)</w:t>
      </w:r>
      <w:r>
        <w:rPr>
          <w:rFonts w:ascii="Times" w:eastAsia="Times" w:hAnsi="Times" w:cs="Times"/>
        </w:rPr>
        <w:t xml:space="preserve"> step-wise species accumulation in relation to year and ocean basin sampled from the 1880’s to 20</w:t>
      </w:r>
      <w:sdt>
        <w:sdtPr>
          <w:tag w:val="goog_rdk_646"/>
          <w:id w:val="-1156611193"/>
        </w:sdtPr>
        <w:sdtContent>
          <w:ins w:id="1485" w:author="Natasha Hardy" w:date="2023-06-03T22:35:00Z">
            <w:r>
              <w:rPr>
                <w:rFonts w:ascii="Times" w:eastAsia="Times" w:hAnsi="Times" w:cs="Times"/>
              </w:rPr>
              <w:t>15</w:t>
            </w:r>
          </w:ins>
        </w:sdtContent>
      </w:sdt>
      <w:sdt>
        <w:sdtPr>
          <w:tag w:val="goog_rdk_647"/>
          <w:id w:val="546267193"/>
        </w:sdtPr>
        <w:sdtContent>
          <w:del w:id="1486" w:author="Natasha Hardy" w:date="2023-06-03T22:35:00Z">
            <w:r>
              <w:rPr>
                <w:rFonts w:ascii="Times" w:eastAsia="Times" w:hAnsi="Times" w:cs="Times"/>
              </w:rPr>
              <w:delText>20</w:delText>
            </w:r>
          </w:del>
        </w:sdtContent>
      </w:sdt>
      <w:r>
        <w:rPr>
          <w:rFonts w:ascii="Times" w:eastAsia="Times" w:hAnsi="Times" w:cs="Times"/>
        </w:rPr>
        <w:t>.</w:t>
      </w:r>
      <w:sdt>
        <w:sdtPr>
          <w:tag w:val="goog_rdk_648"/>
          <w:id w:val="-1283271339"/>
        </w:sdtPr>
        <w:sdtContent>
          <w:ins w:id="1487" w:author="Natasha Hardy" w:date="2023-05-19T22:55:00Z">
            <w:r>
              <w:rPr>
                <w:rFonts w:ascii="Times" w:eastAsia="Times" w:hAnsi="Times" w:cs="Times"/>
              </w:rPr>
              <w:t xml:space="preserve"> Longhurst provinces were randomly coloured to enable better visualisation.</w:t>
            </w:r>
          </w:ins>
        </w:sdtContent>
      </w:sdt>
    </w:p>
    <w:p w14:paraId="134F710A" w14:textId="77777777" w:rsidR="00834DF8" w:rsidRDefault="00834DF8">
      <w:pPr>
        <w:rPr>
          <w:rFonts w:ascii="Times" w:eastAsia="Times" w:hAnsi="Times" w:cs="Times"/>
          <w:b/>
        </w:rPr>
      </w:pPr>
    </w:p>
    <w:sdt>
      <w:sdtPr>
        <w:tag w:val="goog_rdk_650"/>
        <w:id w:val="-325356617"/>
      </w:sdtPr>
      <w:sdtEndPr>
        <w:rPr>
          <w:bCs/>
        </w:rPr>
      </w:sdtEndPr>
      <w:sdtContent>
        <w:p w14:paraId="69B049FF" w14:textId="18723E1B" w:rsidR="00834DF8" w:rsidRDefault="00000000">
          <w:pPr>
            <w:rPr>
              <w:ins w:id="1488" w:author="Natasha Hardy" w:date="2023-05-28T04:16:00Z"/>
              <w:rFonts w:ascii="Times" w:eastAsia="Times" w:hAnsi="Times" w:cs="Times"/>
              <w:b/>
            </w:rPr>
          </w:pPr>
          <w:r>
            <w:rPr>
              <w:rFonts w:ascii="Times" w:eastAsia="Times" w:hAnsi="Times" w:cs="Times"/>
              <w:b/>
            </w:rPr>
            <w:t xml:space="preserve">Figure 2. </w:t>
          </w:r>
          <w:sdt>
            <w:sdtPr>
              <w:rPr>
                <w:bCs/>
              </w:rPr>
              <w:tag w:val="goog_rdk_649"/>
              <w:id w:val="2104760333"/>
            </w:sdtPr>
            <w:sdtContent>
              <w:ins w:id="1489" w:author="Natasha Hardy" w:date="2023-05-28T04:16:00Z">
                <w:r w:rsidRPr="0059272C">
                  <w:rPr>
                    <w:rFonts w:ascii="Times" w:eastAsia="Times" w:hAnsi="Times" w:cs="Times"/>
                    <w:bCs/>
                    <w:rPrChange w:id="1490" w:author="Natasha Hardy" w:date="2023-06-11T19:23:00Z">
                      <w:rPr>
                        <w:rFonts w:ascii="Times" w:eastAsia="Times" w:hAnsi="Times" w:cs="Times"/>
                        <w:b/>
                      </w:rPr>
                    </w:rPrChange>
                  </w:rPr>
                  <w:t xml:space="preserve">Flow chart of </w:t>
                </w:r>
              </w:ins>
              <w:ins w:id="1491" w:author="Natasha Hardy" w:date="2023-06-11T19:24:00Z">
                <w:r w:rsidR="0059272C">
                  <w:rPr>
                    <w:rFonts w:ascii="Times" w:eastAsia="Times" w:hAnsi="Times" w:cs="Times"/>
                    <w:bCs/>
                  </w:rPr>
                  <w:t xml:space="preserve">the workflow for </w:t>
                </w:r>
              </w:ins>
              <w:ins w:id="1492" w:author="Natasha Hardy" w:date="2023-05-28T04:16:00Z">
                <w:r w:rsidRPr="0059272C">
                  <w:rPr>
                    <w:rFonts w:ascii="Times" w:eastAsia="Times" w:hAnsi="Times" w:cs="Times"/>
                    <w:bCs/>
                    <w:rPrChange w:id="1493" w:author="Natasha Hardy" w:date="2023-06-11T19:23:00Z">
                      <w:rPr>
                        <w:rFonts w:ascii="Times" w:eastAsia="Times" w:hAnsi="Times" w:cs="Times"/>
                        <w:b/>
                      </w:rPr>
                    </w:rPrChange>
                  </w:rPr>
                  <w:t>statistical analyses of historical albacore diets.</w:t>
                </w:r>
              </w:ins>
            </w:sdtContent>
          </w:sdt>
        </w:p>
      </w:sdtContent>
    </w:sdt>
    <w:sdt>
      <w:sdtPr>
        <w:tag w:val="goog_rdk_652"/>
        <w:id w:val="-1733151328"/>
      </w:sdtPr>
      <w:sdtContent>
        <w:p w14:paraId="2B13B2C6" w14:textId="77777777" w:rsidR="00834DF8" w:rsidRDefault="00000000">
          <w:pPr>
            <w:rPr>
              <w:ins w:id="1494" w:author="Natasha Hardy" w:date="2023-05-28T04:16:00Z"/>
              <w:rFonts w:ascii="Times" w:eastAsia="Times" w:hAnsi="Times" w:cs="Times"/>
              <w:b/>
            </w:rPr>
          </w:pPr>
          <w:sdt>
            <w:sdtPr>
              <w:tag w:val="goog_rdk_651"/>
              <w:id w:val="-1934271703"/>
            </w:sdtPr>
            <w:sdtContent/>
          </w:sdt>
        </w:p>
      </w:sdtContent>
    </w:sdt>
    <w:sdt>
      <w:sdtPr>
        <w:tag w:val="goog_rdk_662"/>
        <w:id w:val="1669290361"/>
      </w:sdtPr>
      <w:sdtContent>
        <w:p w14:paraId="2DBE286D" w14:textId="2B6FC44E" w:rsidR="00834DF8" w:rsidRDefault="00000000">
          <w:pPr>
            <w:rPr>
              <w:rFonts w:ascii="Times" w:eastAsia="Times" w:hAnsi="Times" w:cs="Times"/>
              <w:b/>
            </w:rPr>
          </w:pPr>
          <w:sdt>
            <w:sdtPr>
              <w:tag w:val="goog_rdk_653"/>
              <w:id w:val="2056195463"/>
            </w:sdtPr>
            <w:sdtContent>
              <w:r>
                <w:rPr>
                  <w:rFonts w:ascii="Times" w:eastAsia="Times" w:hAnsi="Times" w:cs="Times"/>
                  <w:b/>
                </w:rPr>
                <w:t xml:space="preserve">Figure 3. </w:t>
              </w:r>
            </w:sdtContent>
          </w:sdt>
          <w:sdt>
            <w:sdtPr>
              <w:tag w:val="goog_rdk_654"/>
              <w:id w:val="1200440741"/>
            </w:sdtPr>
            <w:sdtContent>
              <w:r>
                <w:rPr>
                  <w:rFonts w:ascii="Times" w:eastAsia="Times" w:hAnsi="Times" w:cs="Times"/>
                </w:rPr>
                <w:t xml:space="preserve">Diversity of </w:t>
              </w:r>
            </w:sdtContent>
          </w:sdt>
          <w:sdt>
            <w:sdtPr>
              <w:tag w:val="goog_rdk_655"/>
              <w:id w:val="560535624"/>
            </w:sdtPr>
            <w:sdtContent>
              <w:r>
                <w:rPr>
                  <w:rFonts w:ascii="Times" w:eastAsia="Times" w:hAnsi="Times" w:cs="Times"/>
                  <w:b/>
                </w:rPr>
                <w:t xml:space="preserve">a) </w:t>
              </w:r>
            </w:sdtContent>
          </w:sdt>
          <w:sdt>
            <w:sdtPr>
              <w:tag w:val="goog_rdk_656"/>
              <w:id w:val="-700237388"/>
            </w:sdtPr>
            <w:sdtContent>
              <w:r>
                <w:rPr>
                  <w:rFonts w:ascii="Times" w:eastAsia="Times" w:hAnsi="Times" w:cs="Times"/>
                </w:rPr>
                <w:t xml:space="preserve">prey traits across phylogeny for 308 species (grey shading indicates no data available for a particular species and trait); and diversity quantitatively simplified to </w:t>
              </w:r>
            </w:sdtContent>
          </w:sdt>
          <w:sdt>
            <w:sdtPr>
              <w:tag w:val="goog_rdk_657"/>
              <w:id w:val="-17854833"/>
            </w:sdtPr>
            <w:sdtContent>
              <w:r>
                <w:rPr>
                  <w:rFonts w:ascii="Times" w:eastAsia="Times" w:hAnsi="Times" w:cs="Times"/>
                  <w:b/>
                </w:rPr>
                <w:t>b)</w:t>
              </w:r>
            </w:sdtContent>
          </w:sdt>
          <w:sdt>
            <w:sdtPr>
              <w:tag w:val="goog_rdk_658"/>
              <w:id w:val="1624266529"/>
            </w:sdtPr>
            <w:sdtContent>
              <w:r>
                <w:rPr>
                  <w:rFonts w:ascii="Times" w:eastAsia="Times" w:hAnsi="Times" w:cs="Times"/>
                </w:rPr>
                <w:t xml:space="preserve"> radial cluster dendrogram of </w:t>
              </w:r>
            </w:sdtContent>
          </w:sdt>
          <w:sdt>
            <w:sdtPr>
              <w:tag w:val="goog_rdk_659"/>
              <w:id w:val="-244196794"/>
            </w:sdtPr>
            <w:sdtContent>
              <w:ins w:id="1495" w:author="Natasha Hardy" w:date="2023-06-11T19:24:00Z">
                <w:r w:rsidR="00E0597A">
                  <w:t>s</w:t>
                </w:r>
              </w:ins>
              <w:r>
                <w:rPr>
                  <w:rFonts w:ascii="Times" w:eastAsia="Times" w:hAnsi="Times" w:cs="Times"/>
                  <w:rPrChange w:id="1496" w:author="Natasha Hardy" w:date="2023-05-28T04:16:00Z">
                    <w:rPr>
                      <w:rFonts w:ascii="Times" w:eastAsia="Times" w:hAnsi="Times" w:cs="Times"/>
                      <w:highlight w:val="white"/>
                    </w:rPr>
                  </w:rPrChange>
                </w:rPr>
                <w:t>even</w:t>
              </w:r>
            </w:sdtContent>
          </w:sdt>
          <w:sdt>
            <w:sdtPr>
              <w:tag w:val="goog_rdk_660"/>
              <w:id w:val="366954000"/>
            </w:sdtPr>
            <w:sdtContent>
              <w:r>
                <w:rPr>
                  <w:rFonts w:ascii="Times" w:eastAsia="Times" w:hAnsi="Times" w:cs="Times"/>
                </w:rPr>
                <w:t xml:space="preserve"> optimal albacore prey trait guilds generated by divisive hierarchical clustering for 292 species associated with complete trait information, overlaid description of the main trait values associated with each cluster (including the number of species within clusters). Traits included: vertical and horizontal habitat use, seasonal and diel vertical migration (available </w:t>
              </w:r>
              <w:ins w:id="1497" w:author="Natasha Hardy" w:date="2023-06-11T19:25:00Z">
                <w:r w:rsidR="00E0597A">
                  <w:rPr>
                    <w:rFonts w:ascii="Times" w:eastAsia="Times" w:hAnsi="Times" w:cs="Times"/>
                  </w:rPr>
                  <w:t xml:space="preserve">with trait guild information </w:t>
                </w:r>
              </w:ins>
              <w:r>
                <w:rPr>
                  <w:rFonts w:ascii="Times" w:eastAsia="Times" w:hAnsi="Times" w:cs="Times"/>
                </w:rPr>
                <w:t>for each species in Supplementary Data, Table S5).</w:t>
              </w:r>
            </w:sdtContent>
          </w:sdt>
          <w:sdt>
            <w:sdtPr>
              <w:tag w:val="goog_rdk_661"/>
              <w:id w:val="717560591"/>
            </w:sdtPr>
            <w:sdtContent/>
          </w:sdt>
        </w:p>
      </w:sdtContent>
    </w:sdt>
    <w:p w14:paraId="7321B6E9" w14:textId="77777777" w:rsidR="00834DF8" w:rsidRDefault="00834DF8">
      <w:pPr>
        <w:rPr>
          <w:rFonts w:ascii="Times" w:eastAsia="Times" w:hAnsi="Times" w:cs="Times"/>
        </w:rPr>
      </w:pPr>
    </w:p>
    <w:p w14:paraId="6F72F643" w14:textId="67B9263C" w:rsidR="00834DF8" w:rsidRDefault="00000000">
      <w:pPr>
        <w:rPr>
          <w:rFonts w:ascii="Times" w:eastAsia="Times" w:hAnsi="Times" w:cs="Times"/>
        </w:rPr>
      </w:pPr>
      <w:r>
        <w:rPr>
          <w:b/>
        </w:rPr>
        <w:t xml:space="preserve">Figure 4. </w:t>
      </w:r>
      <w:r>
        <w:t>Composition of prey trait guilds within historical albacore diets (y axis; relative % frequency of occurrence [FO]) across locations and dates sampled from 1880–2015 (x axis; including first author and publication date information). Studies (x axis) are ordered by year from oldest on the left to most recent on the right. Diet composition is illustrated using a normalised metric of relative contribution to the total frequency of occurrence of all species</w:t>
      </w:r>
      <w:sdt>
        <w:sdtPr>
          <w:tag w:val="goog_rdk_663"/>
          <w:id w:val="-741179016"/>
        </w:sdtPr>
        <w:sdtContent>
          <w:del w:id="1498" w:author="Natasha Hardy" w:date="2023-06-04T01:27:00Z">
            <w:r>
              <w:delText>’</w:delText>
            </w:r>
          </w:del>
        </w:sdtContent>
      </w:sdt>
      <w:r>
        <w:t xml:space="preserve"> within each trait guild, normalised for each replicate diet observation.</w:t>
      </w:r>
      <w:r>
        <w:rPr>
          <w:rFonts w:ascii="Times" w:eastAsia="Times" w:hAnsi="Times" w:cs="Times"/>
        </w:rPr>
        <w:t xml:space="preserve"> </w:t>
      </w:r>
      <w:ins w:id="1499" w:author="Natasha Hardy" w:date="2023-06-11T19:26:00Z">
        <w:r w:rsidR="00E0597A">
          <w:rPr>
            <w:rFonts w:ascii="Times" w:eastAsia="Times" w:hAnsi="Times" w:cs="Times"/>
          </w:rPr>
          <w:lastRenderedPageBreak/>
          <w:t>Note that both samples from the 1880’s only reported one or two prey items, and therefore contain 100% of a trait guild, displayed here and not included in statistical analyses.</w:t>
        </w:r>
      </w:ins>
    </w:p>
    <w:p w14:paraId="285E5EA7" w14:textId="77777777" w:rsidR="00834DF8" w:rsidRDefault="00834DF8"/>
    <w:p w14:paraId="4761FF50" w14:textId="77777777" w:rsidR="00834DF8" w:rsidRDefault="00000000">
      <w:pPr>
        <w:rPr>
          <w:b/>
        </w:rPr>
      </w:pPr>
      <w:r>
        <w:rPr>
          <w:b/>
        </w:rPr>
        <w:t>Figure 5.</w:t>
      </w:r>
      <w:r>
        <w:t xml:space="preserve"> </w:t>
      </w:r>
      <w:r>
        <w:rPr>
          <w:rFonts w:ascii="Times" w:eastAsia="Times" w:hAnsi="Times" w:cs="Times"/>
        </w:rPr>
        <w:t xml:space="preserve">Correlation coefficients for the trait-geographic </w:t>
      </w:r>
      <w:sdt>
        <w:sdtPr>
          <w:tag w:val="goog_rdk_664"/>
          <w:id w:val="1173920687"/>
        </w:sdtPr>
        <w:sdtContent>
          <w:del w:id="1500" w:author="Natasha Hardy" w:date="2023-06-04T02:02:00Z">
            <w:r>
              <w:rPr>
                <w:rFonts w:ascii="Times" w:eastAsia="Times" w:hAnsi="Times" w:cs="Times"/>
              </w:rPr>
              <w:delText xml:space="preserve"> </w:delText>
            </w:r>
          </w:del>
        </w:sdtContent>
      </w:sdt>
      <w:r>
        <w:rPr>
          <w:rFonts w:ascii="Times" w:eastAsia="Times" w:hAnsi="Times" w:cs="Times"/>
        </w:rPr>
        <w:t xml:space="preserve">relationship modelled using the fourth corner solution for </w:t>
      </w:r>
      <w:r w:rsidRPr="002A5868">
        <w:rPr>
          <w:rFonts w:ascii="Times" w:eastAsia="Times" w:hAnsi="Times" w:cs="Times"/>
          <w:b/>
          <w:bCs/>
          <w:rPrChange w:id="1501" w:author="Natasha Hardy" w:date="2023-06-11T19:27:00Z">
            <w:rPr>
              <w:rFonts w:ascii="Times" w:eastAsia="Times" w:hAnsi="Times" w:cs="Times"/>
            </w:rPr>
          </w:rPrChange>
        </w:rPr>
        <w:t>a)</w:t>
      </w:r>
      <w:r>
        <w:rPr>
          <w:rFonts w:ascii="Times" w:eastAsia="Times" w:hAnsi="Times" w:cs="Times"/>
        </w:rPr>
        <w:t xml:space="preserve"> individual trait information</w:t>
      </w:r>
      <w:sdt>
        <w:sdtPr>
          <w:tag w:val="goog_rdk_665"/>
          <w:id w:val="-304166036"/>
        </w:sdtPr>
        <w:sdtContent>
          <w:ins w:id="1502" w:author="Natasha Hardy" w:date="2023-06-04T02:02:00Z">
            <w:r>
              <w:rPr>
                <w:rFonts w:ascii="Times" w:eastAsia="Times" w:hAnsi="Times" w:cs="Times"/>
              </w:rPr>
              <w:t xml:space="preserve"> (Horz = horizontal habitat use, in relation to the coast; Vert = vertical habitat use, in relation to water column position)</w:t>
            </w:r>
          </w:ins>
        </w:sdtContent>
      </w:sdt>
      <w:r>
        <w:rPr>
          <w:rFonts w:ascii="Times" w:eastAsia="Times" w:hAnsi="Times" w:cs="Times"/>
        </w:rPr>
        <w:t xml:space="preserve">, and </w:t>
      </w:r>
      <w:r w:rsidRPr="002A5868">
        <w:rPr>
          <w:rFonts w:ascii="Times" w:eastAsia="Times" w:hAnsi="Times" w:cs="Times"/>
          <w:b/>
          <w:bCs/>
          <w:rPrChange w:id="1503" w:author="Natasha Hardy" w:date="2023-06-11T19:27:00Z">
            <w:rPr>
              <w:rFonts w:ascii="Times" w:eastAsia="Times" w:hAnsi="Times" w:cs="Times"/>
            </w:rPr>
          </w:rPrChange>
        </w:rPr>
        <w:t>b)</w:t>
      </w:r>
      <w:r>
        <w:rPr>
          <w:rFonts w:ascii="Times" w:eastAsia="Times" w:hAnsi="Times" w:cs="Times"/>
        </w:rPr>
        <w:t xml:space="preserve"> the trait guilds model and their interaction with the explanatory variable for ocean basin sampled. Coefficients for all trait values</w:t>
      </w:r>
      <w:sdt>
        <w:sdtPr>
          <w:tag w:val="goog_rdk_666"/>
          <w:id w:val="1395773700"/>
        </w:sdtPr>
        <w:sdtContent>
          <w:ins w:id="1504" w:author="Natasha Hardy" w:date="2023-06-04T02:02:00Z">
            <w:r>
              <w:rPr>
                <w:rFonts w:ascii="Times" w:eastAsia="Times" w:hAnsi="Times" w:cs="Times"/>
              </w:rPr>
              <w:t xml:space="preserve"> </w:t>
            </w:r>
          </w:ins>
        </w:sdtContent>
      </w:sdt>
      <w:r>
        <w:rPr>
          <w:rFonts w:ascii="Times" w:eastAsia="Times" w:hAnsi="Times" w:cs="Times"/>
        </w:rPr>
        <w:t>to geographic</w:t>
      </w:r>
      <w:sdt>
        <w:sdtPr>
          <w:tag w:val="goog_rdk_667"/>
          <w:id w:val="-393361924"/>
        </w:sdtPr>
        <w:sdtContent>
          <w:del w:id="1505" w:author="Natasha Hardy" w:date="2023-06-04T02:02:00Z">
            <w:r>
              <w:rPr>
                <w:rFonts w:ascii="Times" w:eastAsia="Times" w:hAnsi="Times" w:cs="Times"/>
              </w:rPr>
              <w:delText>environment</w:delText>
            </w:r>
          </w:del>
        </w:sdtContent>
      </w:sdt>
      <w:r>
        <w:rPr>
          <w:rFonts w:ascii="Times" w:eastAsia="Times" w:hAnsi="Times" w:cs="Times"/>
        </w:rPr>
        <w:t xml:space="preserve"> interactions are presented using a (GLM)-LASSO model (Brown</w:t>
      </w:r>
      <w:r>
        <w:rPr>
          <w:rFonts w:ascii="Times" w:eastAsia="Times" w:hAnsi="Times" w:cs="Times"/>
          <w:i/>
        </w:rPr>
        <w:t xml:space="preserve"> et al.</w:t>
      </w:r>
      <w:r>
        <w:rPr>
          <w:rFonts w:ascii="Times" w:eastAsia="Times" w:hAnsi="Times" w:cs="Times"/>
        </w:rPr>
        <w:t xml:space="preserve"> 2014). Significant trait-based relationships between albacore diet composition and geography sampled are coloured in relation to their correlation coefficient, the strength and direction of the relationship.</w:t>
      </w:r>
    </w:p>
    <w:p w14:paraId="158C8751" w14:textId="77777777" w:rsidR="00834DF8" w:rsidRDefault="00834DF8">
      <w:pPr>
        <w:rPr>
          <w:b/>
        </w:rPr>
      </w:pPr>
    </w:p>
    <w:p w14:paraId="4B2FED71" w14:textId="4085B21A" w:rsidR="00834DF8" w:rsidRDefault="00000000">
      <w:pPr>
        <w:pStyle w:val="Heading2"/>
      </w:pPr>
      <w:bookmarkStart w:id="1506" w:name="_Toc137363829"/>
      <w:r>
        <w:t>Supplementary Materials</w:t>
      </w:r>
      <w:bookmarkEnd w:id="1506"/>
      <w:ins w:id="1507" w:author="Natasha Hardy" w:date="2023-06-11T19:28:00Z">
        <w:r w:rsidR="00EC1706">
          <w:t xml:space="preserve"> &amp; Data</w:t>
        </w:r>
      </w:ins>
    </w:p>
    <w:p w14:paraId="08B4D8AD" w14:textId="77777777" w:rsidR="00834DF8" w:rsidRDefault="00834DF8"/>
    <w:p w14:paraId="1CE92969" w14:textId="77777777" w:rsidR="00834DF8" w:rsidRDefault="00000000">
      <w:pPr>
        <w:rPr>
          <w:b/>
        </w:rPr>
      </w:pPr>
      <w:r>
        <w:t>Supplementary Information includes literature search terms, treatment of albacore diet data, meta</w:t>
      </w:r>
      <w:sdt>
        <w:sdtPr>
          <w:tag w:val="goog_rdk_668"/>
          <w:id w:val="-938518386"/>
        </w:sdtPr>
        <w:sdtContent>
          <w:ins w:id="1508" w:author="Cindy Matuch" w:date="2023-05-19T23:44:00Z">
            <w:r>
              <w:t>-</w:t>
            </w:r>
          </w:ins>
        </w:sdtContent>
      </w:sdt>
      <w:r>
        <w:t xml:space="preserve">information and prey trait information, as well as supplementary results illustrations. Supplementary Data contain tables that further support data treatment and decisions described in the manuscript and Supplementary Information. For ease of revisions a version of the supplementary data has been made accessible here: </w:t>
      </w:r>
      <w:r>
        <w:fldChar w:fldCharType="begin"/>
      </w:r>
      <w:r>
        <w:instrText>HYPERLINK "https://docs.google.com/spreadsheets/d/1soUZX6tkBJ94EL4WZ_m1pixWEmqvXkgv/edit" \l "gid=436510484" \h</w:instrText>
      </w:r>
      <w:r>
        <w:fldChar w:fldCharType="separate"/>
      </w:r>
      <w:r>
        <w:rPr>
          <w:color w:val="1155CC"/>
          <w:u w:val="single"/>
        </w:rPr>
        <w:t>https://docs.google.com/spreadsheets/d/1soUZX6tkBJ94EL4WZ_m1pixWEmqvXkgv/edit#gid=436510484</w:t>
      </w:r>
      <w:r>
        <w:rPr>
          <w:color w:val="1155CC"/>
          <w:u w:val="single"/>
        </w:rPr>
        <w:fldChar w:fldCharType="end"/>
      </w:r>
    </w:p>
    <w:sectPr w:rsidR="00834DF8" w:rsidSect="002B15E5">
      <w:type w:val="nextPage"/>
      <w:pgSz w:w="15840" w:h="12240" w:orient="landscape"/>
      <w:pgMar w:top="1440" w:right="1440" w:bottom="1440" w:left="1440" w:header="720" w:footer="720" w:gutter="0"/>
      <w:cols w:space="720"/>
      <w:sectPrChange w:id="1509" w:author="Natasha Hardy" w:date="2023-06-11T22:31:00Z">
        <w:sectPr w:rsidR="00834DF8" w:rsidSect="002B15E5">
          <w:type w:val="continuous"/>
          <w:pgMar w:top="1440" w:right="1440" w:bottom="1440" w:left="1440" w:header="720" w:footer="720" w:gutter="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6A79C" w14:textId="77777777" w:rsidR="00104AC7" w:rsidRDefault="00104AC7">
      <w:pPr>
        <w:spacing w:line="240" w:lineRule="auto"/>
      </w:pPr>
      <w:r>
        <w:separator/>
      </w:r>
    </w:p>
  </w:endnote>
  <w:endnote w:type="continuationSeparator" w:id="0">
    <w:p w14:paraId="7CA0525B" w14:textId="77777777" w:rsidR="00104AC7" w:rsidRDefault="00104A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0000500000000020000"/>
    <w:charset w:val="00"/>
    <w:family w:val="auto"/>
    <w:pitch w:val="default"/>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399AB" w14:textId="77777777" w:rsidR="00834DF8" w:rsidRDefault="00000000">
    <w:pPr>
      <w:jc w:val="right"/>
    </w:pPr>
    <w:r>
      <w:fldChar w:fldCharType="begin"/>
    </w:r>
    <w:r>
      <w:instrText>PAGE</w:instrText>
    </w:r>
    <w:r>
      <w:fldChar w:fldCharType="separate"/>
    </w:r>
    <w:r w:rsidR="005B1082">
      <w:rPr>
        <w:noProof/>
      </w:rPr>
      <w:t>1</w:t>
    </w:r>
    <w:r>
      <w:fldChar w:fldCharType="end"/>
    </w:r>
  </w:p>
  <w:p w14:paraId="2A5B333A" w14:textId="77777777" w:rsidR="00834DF8" w:rsidRDefault="00834DF8">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81AC5" w14:textId="77777777" w:rsidR="00104AC7" w:rsidRDefault="00104AC7">
      <w:pPr>
        <w:spacing w:line="240" w:lineRule="auto"/>
      </w:pPr>
      <w:r>
        <w:separator/>
      </w:r>
    </w:p>
  </w:footnote>
  <w:footnote w:type="continuationSeparator" w:id="0">
    <w:p w14:paraId="7F956D2B" w14:textId="77777777" w:rsidR="00104AC7" w:rsidRDefault="00104A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02577"/>
    <w:multiLevelType w:val="multilevel"/>
    <w:tmpl w:val="FA867E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8048276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asha Hardy">
    <w15:presenceInfo w15:providerId="AD" w15:userId="S::nh@smruconsulting.com::638a2079-105a-445d-a2ed-f6378214e8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DF8"/>
    <w:rsid w:val="000E40B2"/>
    <w:rsid w:val="0010200A"/>
    <w:rsid w:val="00104AC7"/>
    <w:rsid w:val="0019697C"/>
    <w:rsid w:val="001C47D9"/>
    <w:rsid w:val="001D70ED"/>
    <w:rsid w:val="001E737F"/>
    <w:rsid w:val="001E77EE"/>
    <w:rsid w:val="002008E2"/>
    <w:rsid w:val="00223122"/>
    <w:rsid w:val="002A5868"/>
    <w:rsid w:val="002B15E5"/>
    <w:rsid w:val="00315565"/>
    <w:rsid w:val="003464F3"/>
    <w:rsid w:val="003C75CE"/>
    <w:rsid w:val="00484FF7"/>
    <w:rsid w:val="004A452F"/>
    <w:rsid w:val="0059272C"/>
    <w:rsid w:val="005A4941"/>
    <w:rsid w:val="005B1082"/>
    <w:rsid w:val="0065237A"/>
    <w:rsid w:val="0069582C"/>
    <w:rsid w:val="006C47C8"/>
    <w:rsid w:val="007D4745"/>
    <w:rsid w:val="00834DF8"/>
    <w:rsid w:val="008B0D47"/>
    <w:rsid w:val="008E037C"/>
    <w:rsid w:val="00A93D54"/>
    <w:rsid w:val="00AF5B4C"/>
    <w:rsid w:val="00B66A87"/>
    <w:rsid w:val="00C91437"/>
    <w:rsid w:val="00D05117"/>
    <w:rsid w:val="00E0597A"/>
    <w:rsid w:val="00E57ECB"/>
    <w:rsid w:val="00EC1706"/>
    <w:rsid w:val="00EE48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987AE21"/>
  <w15:docId w15:val="{7230E1D0-DC38-0F4A-8870-3C9C93BB7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720" w:hanging="360"/>
      <w:outlineLvl w:val="0"/>
    </w:pPr>
    <w:rPr>
      <w:rFonts w:ascii="Arial" w:eastAsia="Arial" w:hAnsi="Arial" w:cs="Arial"/>
      <w:sz w:val="40"/>
      <w:szCs w:val="40"/>
    </w:rPr>
  </w:style>
  <w:style w:type="paragraph" w:styleId="Heading2">
    <w:name w:val="heading 2"/>
    <w:basedOn w:val="Normal"/>
    <w:next w:val="Normal"/>
    <w:uiPriority w:val="9"/>
    <w:unhideWhenUsed/>
    <w:qFormat/>
    <w:pPr>
      <w:keepNext/>
      <w:keepLines/>
      <w:outlineLvl w:val="1"/>
    </w:pPr>
    <w:rPr>
      <w:rFonts w:ascii="Times" w:eastAsia="Times" w:hAnsi="Times" w:cs="Times"/>
      <w:b/>
    </w:rPr>
  </w:style>
  <w:style w:type="paragraph" w:styleId="Heading3">
    <w:name w:val="heading 3"/>
    <w:basedOn w:val="Normal"/>
    <w:next w:val="Normal"/>
    <w:uiPriority w:val="9"/>
    <w:unhideWhenUsed/>
    <w:qFormat/>
    <w:pPr>
      <w:keepNext/>
      <w:keepLines/>
      <w:outlineLvl w:val="2"/>
    </w:pPr>
    <w:rPr>
      <w:rFonts w:ascii="Times" w:eastAsia="Times" w:hAnsi="Times" w:cs="Times"/>
      <w:i/>
    </w:rPr>
  </w:style>
  <w:style w:type="paragraph" w:styleId="Heading4">
    <w:name w:val="heading 4"/>
    <w:basedOn w:val="Normal"/>
    <w:next w:val="Normal"/>
    <w:uiPriority w:val="9"/>
    <w:semiHidden/>
    <w:unhideWhenUsed/>
    <w:qFormat/>
    <w:pPr>
      <w:keepNext/>
      <w:keepLines/>
      <w:outlineLvl w:val="3"/>
    </w:pPr>
    <w:rPr>
      <w:rFonts w:ascii="Times" w:eastAsia="Times" w:hAnsi="Times" w:cs="Times"/>
      <w:i/>
    </w:rPr>
  </w:style>
  <w:style w:type="paragraph" w:styleId="Heading5">
    <w:name w:val="heading 5"/>
    <w:basedOn w:val="Normal"/>
    <w:next w:val="Normal"/>
    <w:uiPriority w:val="9"/>
    <w:semiHidden/>
    <w:unhideWhenUsed/>
    <w:qFormat/>
    <w:pPr>
      <w:keepNext/>
      <w:keepLines/>
      <w:spacing w:before="240" w:after="80"/>
      <w:ind w:left="720" w:hanging="360"/>
      <w:outlineLvl w:val="4"/>
    </w:pPr>
    <w:rPr>
      <w:rFonts w:ascii="Arial" w:eastAsia="Arial" w:hAnsi="Arial" w:cs="Arial"/>
      <w:color w:val="666666"/>
      <w:sz w:val="22"/>
      <w:szCs w:val="22"/>
    </w:rPr>
  </w:style>
  <w:style w:type="paragraph" w:styleId="Heading6">
    <w:name w:val="heading 6"/>
    <w:basedOn w:val="Normal"/>
    <w:next w:val="Normal"/>
    <w:uiPriority w:val="9"/>
    <w:semiHidden/>
    <w:unhideWhenUsed/>
    <w:qFormat/>
    <w:pPr>
      <w:keepNext/>
      <w:keepLines/>
      <w:spacing w:before="240" w:after="80"/>
      <w:ind w:left="720" w:hanging="360"/>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ind w:left="720" w:hanging="360"/>
    </w:pPr>
    <w:rPr>
      <w:rFonts w:ascii="Arial" w:eastAsia="Arial" w:hAnsi="Arial" w:cs="Arial"/>
      <w:sz w:val="52"/>
      <w:szCs w:val="52"/>
    </w:rPr>
  </w:style>
  <w:style w:type="paragraph" w:styleId="Subtitle">
    <w:name w:val="Subtitle"/>
    <w:basedOn w:val="Normal"/>
    <w:next w:val="Normal"/>
    <w:uiPriority w:val="11"/>
    <w:qFormat/>
    <w:pPr>
      <w:keepNext/>
      <w:keepLines/>
      <w:spacing w:after="320"/>
      <w:ind w:left="720" w:hanging="36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193F54"/>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2008E2"/>
    <w:pPr>
      <w:spacing w:line="240" w:lineRule="auto"/>
    </w:pPr>
  </w:style>
  <w:style w:type="paragraph" w:styleId="TOC1">
    <w:name w:val="toc 1"/>
    <w:basedOn w:val="Normal"/>
    <w:next w:val="Normal"/>
    <w:autoRedefine/>
    <w:uiPriority w:val="39"/>
    <w:unhideWhenUsed/>
    <w:rsid w:val="00B66A87"/>
    <w:pPr>
      <w:tabs>
        <w:tab w:val="right" w:leader="dot" w:pos="9350"/>
      </w:tabs>
      <w:spacing w:after="100"/>
      <w:pPrChange w:id="0" w:author="Natasha Hardy" w:date="2023-06-11T08:16:00Z">
        <w:pPr>
          <w:spacing w:after="100" w:line="480" w:lineRule="auto"/>
        </w:pPr>
      </w:pPrChange>
    </w:pPr>
    <w:rPr>
      <w:rPrChange w:id="0" w:author="Natasha Hardy" w:date="2023-06-11T08:16:00Z">
        <w:rPr>
          <w:sz w:val="24"/>
          <w:szCs w:val="24"/>
          <w:lang w:val="en-GB" w:eastAsia="en-US" w:bidi="ar-SA"/>
        </w:rPr>
      </w:rPrChange>
    </w:rPr>
  </w:style>
  <w:style w:type="paragraph" w:styleId="TOC2">
    <w:name w:val="toc 2"/>
    <w:basedOn w:val="Normal"/>
    <w:next w:val="Normal"/>
    <w:autoRedefine/>
    <w:uiPriority w:val="39"/>
    <w:unhideWhenUsed/>
    <w:rsid w:val="00B66A87"/>
    <w:pPr>
      <w:spacing w:after="100"/>
      <w:ind w:left="240"/>
    </w:pPr>
  </w:style>
  <w:style w:type="paragraph" w:styleId="TOC3">
    <w:name w:val="toc 3"/>
    <w:basedOn w:val="Normal"/>
    <w:next w:val="Normal"/>
    <w:autoRedefine/>
    <w:uiPriority w:val="39"/>
    <w:unhideWhenUsed/>
    <w:rsid w:val="00B66A87"/>
    <w:pPr>
      <w:spacing w:after="100"/>
      <w:ind w:left="480"/>
    </w:pPr>
  </w:style>
  <w:style w:type="character" w:styleId="Hyperlink">
    <w:name w:val="Hyperlink"/>
    <w:basedOn w:val="DefaultParagraphFont"/>
    <w:uiPriority w:val="99"/>
    <w:unhideWhenUsed/>
    <w:rsid w:val="00B66A87"/>
    <w:rPr>
      <w:color w:val="0000FF" w:themeColor="hyperlink"/>
      <w:u w:val="single"/>
    </w:rPr>
  </w:style>
  <w:style w:type="character" w:styleId="UnresolvedMention">
    <w:name w:val="Unresolved Mention"/>
    <w:basedOn w:val="DefaultParagraphFont"/>
    <w:uiPriority w:val="99"/>
    <w:semiHidden/>
    <w:unhideWhenUsed/>
    <w:rsid w:val="001D70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142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CCfIR+JXMsIbDKSjFxDOP1Qwhw==">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43</Pages>
  <Words>13676</Words>
  <Characters>77958</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Natasha Hardy</cp:lastModifiedBy>
  <cp:revision>25</cp:revision>
  <dcterms:created xsi:type="dcterms:W3CDTF">2022-12-05T21:41:00Z</dcterms:created>
  <dcterms:modified xsi:type="dcterms:W3CDTF">2023-06-12T07:01:00Z</dcterms:modified>
</cp:coreProperties>
</file>